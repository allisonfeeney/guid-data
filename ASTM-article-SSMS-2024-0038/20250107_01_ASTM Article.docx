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665F6" w14:textId="5593C49B" w:rsidR="008B4618" w:rsidRDefault="00FB0594" w:rsidP="00C23110">
      <w:pPr>
        <w:pStyle w:val="ArticleTitle"/>
      </w:pPr>
      <w:r w:rsidRPr="00FB0594">
        <w:t>Evaluation of a standard model designed to Support Traceability of Product Requirements in a Digital Twin through interoperability testing.</w:t>
      </w:r>
    </w:p>
    <w:p w14:paraId="1EE24152" w14:textId="7E953C06" w:rsidR="008B4618" w:rsidRPr="00165C22" w:rsidRDefault="00C05466" w:rsidP="00C23110">
      <w:pPr>
        <w:pStyle w:val="BodyText"/>
      </w:pPr>
      <w:r w:rsidRPr="00165C22">
        <w:t>Thomas R. Thurman</w:t>
      </w:r>
      <w:r w:rsidRPr="00165C22">
        <w:rPr>
          <w:rStyle w:val="FootnoteReference"/>
          <w:b/>
          <w:bCs/>
        </w:rPr>
        <w:footnoteReference w:id="1"/>
      </w:r>
      <w:r w:rsidR="00D10864">
        <w:t xml:space="preserve">, </w:t>
      </w:r>
      <w:r w:rsidR="00D10864" w:rsidRPr="00165C22">
        <w:t>Asa G. Trainer</w:t>
      </w:r>
      <w:r w:rsidR="00D10864" w:rsidRPr="00165C22">
        <w:rPr>
          <w:rStyle w:val="FootnoteReference"/>
          <w:b/>
          <w:bCs/>
        </w:rPr>
        <w:footnoteReference w:id="2"/>
      </w:r>
      <w:r w:rsidR="00D10864">
        <w:t>,</w:t>
      </w:r>
      <w:r w:rsidR="00D10864" w:rsidRPr="00165C22">
        <w:t xml:space="preserve"> </w:t>
      </w:r>
      <w:r w:rsidR="008B4618" w:rsidRPr="00165C22">
        <w:t>Rosemary L. Astheimer</w:t>
      </w:r>
      <w:r w:rsidR="008B4618" w:rsidRPr="00165C22">
        <w:rPr>
          <w:rStyle w:val="FootnoteReference"/>
          <w:b/>
          <w:bCs/>
        </w:rPr>
        <w:footnoteReference w:id="3"/>
      </w:r>
      <w:r w:rsidR="008B4618" w:rsidRPr="00165C22">
        <w:t xml:space="preserve">, </w:t>
      </w:r>
      <w:r w:rsidR="00D10864">
        <w:t xml:space="preserve">and </w:t>
      </w:r>
      <w:r w:rsidR="008B4618" w:rsidRPr="00165C22">
        <w:t>Allison Barnard Feeney</w:t>
      </w:r>
      <w:r w:rsidR="008B4618" w:rsidRPr="00165C22">
        <w:rPr>
          <w:rStyle w:val="FootnoteReference"/>
          <w:b/>
          <w:bCs/>
        </w:rPr>
        <w:footnoteReference w:id="4"/>
      </w:r>
      <w:r w:rsidR="00D10864">
        <w:t>.</w:t>
      </w:r>
      <w:r w:rsidR="008B4618" w:rsidRPr="00165C22">
        <w:t xml:space="preserve"> </w:t>
      </w:r>
    </w:p>
    <w:p w14:paraId="68F0AE0B" w14:textId="77777777" w:rsidR="008B4618" w:rsidRPr="007A3BCB" w:rsidRDefault="008B4618" w:rsidP="00D10864">
      <w:pPr>
        <w:pStyle w:val="ABSTRACT"/>
        <w:rPr>
          <w:sz w:val="28"/>
          <w:szCs w:val="28"/>
        </w:rPr>
      </w:pPr>
      <w:r w:rsidRPr="007A3BCB">
        <w:t>ABSTRACT</w:t>
      </w:r>
    </w:p>
    <w:p w14:paraId="7451D23B" w14:textId="309F5247" w:rsidR="008B4618" w:rsidRPr="000D4DCA" w:rsidRDefault="008B4618" w:rsidP="00C23110">
      <w:pPr>
        <w:pStyle w:val="IntroParagraph"/>
      </w:pPr>
      <w:r w:rsidRPr="000D4DCA">
        <w:t xml:space="preserve">In the model-based enterprise (MBE) paradigm, enterprises are fueled by the digital thread, an authoritative, integrated information flow that connects all product life cycle phases. This paper presents </w:t>
      </w:r>
      <w:r w:rsidR="00D10F68">
        <w:t xml:space="preserve">initial evaluation results in interoperability testing </w:t>
      </w:r>
      <w:r w:rsidR="00183F39">
        <w:t>of an enhancement to</w:t>
      </w:r>
      <w:r w:rsidR="00D10F68">
        <w:t xml:space="preserve"> the </w:t>
      </w:r>
      <w:r w:rsidR="00183F39">
        <w:t xml:space="preserve">ISO 10303-242 standard that includes explicit support for associating a </w:t>
      </w:r>
      <w:r w:rsidR="00183F39" w:rsidRPr="000D4DCA">
        <w:t>universally unique identifier (UUID)</w:t>
      </w:r>
      <w:r w:rsidR="00183F39">
        <w:t xml:space="preserve"> to an individual requirement in support of the digital thread</w:t>
      </w:r>
      <w:r w:rsidR="00D10F68">
        <w:t>.</w:t>
      </w:r>
    </w:p>
    <w:p w14:paraId="01FB1367" w14:textId="77777777" w:rsidR="008B4618" w:rsidRPr="00A34F5A" w:rsidRDefault="008B4618" w:rsidP="00D10864">
      <w:pPr>
        <w:pStyle w:val="Keywords"/>
      </w:pPr>
      <w:r w:rsidRPr="00D10864">
        <w:t>Keywords</w:t>
      </w:r>
    </w:p>
    <w:p w14:paraId="18241489" w14:textId="77777777" w:rsidR="008B4618" w:rsidRPr="00ED3655" w:rsidRDefault="008B4618" w:rsidP="00C23110">
      <w:r w:rsidRPr="00ED3655">
        <w:t xml:space="preserve">computer-aided design (CAD), computer-aided inspection (CAI), computer-aided manufacturing (CAM), Digital Thread, engineering design, ISO 10303, ISO 23247, product model data standard, persistent identifier, </w:t>
      </w:r>
      <w:proofErr w:type="gramStart"/>
      <w:r w:rsidRPr="00ED3655">
        <w:t>product</w:t>
      </w:r>
      <w:proofErr w:type="gramEnd"/>
      <w:r w:rsidRPr="00ED3655">
        <w:t xml:space="preserve"> and manufacturing information (PMI), Quality Information Framework (QIF), </w:t>
      </w:r>
      <w:proofErr w:type="spellStart"/>
      <w:r w:rsidRPr="00ED3655">
        <w:t>STandard</w:t>
      </w:r>
      <w:proofErr w:type="spellEnd"/>
      <w:r w:rsidRPr="00ED3655">
        <w:t xml:space="preserve"> for the Exchange of Product data (STEP), universally unique identifier (UUID).</w:t>
      </w:r>
    </w:p>
    <w:p w14:paraId="3B349580" w14:textId="77777777" w:rsidR="008B4618" w:rsidRPr="00FC298F" w:rsidRDefault="008B4618" w:rsidP="00C23110">
      <w:pPr>
        <w:pStyle w:val="Heading1"/>
      </w:pPr>
      <w:bookmarkStart w:id="0" w:name="Introduction"/>
      <w:bookmarkEnd w:id="0"/>
      <w:r w:rsidRPr="00FC298F">
        <w:lastRenderedPageBreak/>
        <w:t>Introduction</w:t>
      </w:r>
    </w:p>
    <w:p w14:paraId="6B583626" w14:textId="73816B01" w:rsidR="008B4618" w:rsidRPr="00ED3655" w:rsidRDefault="008B4618" w:rsidP="00C23110">
      <w:pPr>
        <w:pStyle w:val="IntroParagraph"/>
      </w:pPr>
      <w:r w:rsidRPr="00ED3655">
        <w:t xml:space="preserve">In the </w:t>
      </w:r>
      <w:hyperlink w:anchor="_bookmark349">
        <w:r w:rsidRPr="00ED3655">
          <w:t>model-based enterprise</w:t>
        </w:r>
      </w:hyperlink>
      <w:r w:rsidRPr="00ED3655">
        <w:t xml:space="preserve"> (</w:t>
      </w:r>
      <w:hyperlink w:anchor="_bookmark349">
        <w:r w:rsidRPr="00ED3655">
          <w:t>MBE</w:t>
        </w:r>
      </w:hyperlink>
      <w:r w:rsidRPr="00ED3655">
        <w:t xml:space="preserve">) paradigm, enterprises are fueled by the digital thread, an authoritative, integrated information flow that connects all product life cycle phases. Standard data representations play a </w:t>
      </w:r>
      <w:r w:rsidR="00FD7D58">
        <w:t>crucial</w:t>
      </w:r>
      <w:r w:rsidRPr="00ED3655">
        <w:t xml:space="preserve"> role in facilitating the vision of </w:t>
      </w:r>
      <w:hyperlink w:anchor="_bookmark349">
        <w:r w:rsidRPr="00ED3655">
          <w:t>MBE</w:t>
        </w:r>
      </w:hyperlink>
      <w:r w:rsidRPr="00ED3655">
        <w:t xml:space="preserve"> due to the role of standards in facilitating interoperability, lowering the cost of solutions, ensuring repeatability of methods, and protecting data assets from obsolescence. Neither widely used product data standards nor commercial engineering software adequately supports </w:t>
      </w:r>
      <w:r w:rsidR="00B545AE" w:rsidRPr="00ED3655">
        <w:t>universally unique identifiers (</w:t>
      </w:r>
      <w:hyperlink w:anchor="_bookmark366">
        <w:r w:rsidRPr="00ED3655">
          <w:t>UUIDs</w:t>
        </w:r>
      </w:hyperlink>
      <w:r w:rsidR="00B545AE" w:rsidRPr="00ED3655">
        <w:rPr>
          <w:rStyle w:val="CommentReference"/>
          <w:sz w:val="24"/>
        </w:rPr>
        <w:t>)</w:t>
      </w:r>
      <w:r w:rsidRPr="00ED3655">
        <w:t xml:space="preserve"> throughout the digital thread, providing a </w:t>
      </w:r>
      <w:r w:rsidR="00FD7D58">
        <w:t>significant</w:t>
      </w:r>
      <w:r w:rsidRPr="00ED3655">
        <w:t xml:space="preserve"> roadblock to realizing the model-based enterprise.</w:t>
      </w:r>
    </w:p>
    <w:p w14:paraId="643B02DB" w14:textId="5DB60717" w:rsidR="00C23110" w:rsidRPr="009B60C4" w:rsidRDefault="008B4618" w:rsidP="009D4FA3">
      <w:pPr>
        <w:pStyle w:val="IntroParagraph"/>
      </w:pPr>
      <w:r w:rsidRPr="00ED3655">
        <w:t xml:space="preserve">The scope of this research is the </w:t>
      </w:r>
      <w:r w:rsidR="00D10F68">
        <w:t>evaluation of a standard model in interoperability testing.</w:t>
      </w:r>
      <w:r w:rsidRPr="009B60C4">
        <w:t xml:space="preserve"> The product data standa</w:t>
      </w:r>
      <w:r w:rsidR="00D10F68">
        <w:t>rd evaluated is</w:t>
      </w:r>
      <w:r w:rsidR="009D4FA3">
        <w:t xml:space="preserve"> ISO 10303-242</w:t>
      </w:r>
      <w:r w:rsidR="00D10F68">
        <w:t xml:space="preserve"> </w:t>
      </w:r>
      <w:r w:rsidR="009D4FA3">
        <w:t>(</w:t>
      </w:r>
      <w:r w:rsidRPr="009B60C4">
        <w:t>AP 242 Managed model</w:t>
      </w:r>
      <w:r w:rsidR="00FA3734" w:rsidRPr="009B60C4">
        <w:t>-</w:t>
      </w:r>
      <w:r w:rsidRPr="009B60C4">
        <w:t>based 3D engineering</w:t>
      </w:r>
      <w:r w:rsidRPr="009D4FA3">
        <w:rPr>
          <w:vertAlign w:val="superscript"/>
        </w:rPr>
        <w:t>4</w:t>
      </w:r>
      <w:r w:rsidR="009D4FA3">
        <w:t>).</w:t>
      </w:r>
    </w:p>
    <w:p w14:paraId="56946E60" w14:textId="5507E323" w:rsidR="008B4618" w:rsidRDefault="008B4618" w:rsidP="009D4FA3">
      <w:pPr>
        <w:pStyle w:val="ListParagraph"/>
        <w:numPr>
          <w:ilvl w:val="0"/>
          <w:numId w:val="44"/>
        </w:numPr>
      </w:pPr>
      <w:r>
        <w:t xml:space="preserve">This paper discusses </w:t>
      </w:r>
      <w:r w:rsidR="00D10F68">
        <w:t xml:space="preserve">evaluation of interoperability testing </w:t>
      </w:r>
      <w:r>
        <w:t xml:space="preserve">of UUIDs for a CAD object and aggregated CAD objects that compose a single domain concept in product data standards. UUIDs are </w:t>
      </w:r>
      <w:r w:rsidR="00D10F68">
        <w:t>included</w:t>
      </w:r>
      <w:r>
        <w:t xml:space="preserve"> in the STEP product model to address findabilit</w:t>
      </w:r>
      <w:r w:rsidRPr="009B60C4">
        <w:t>y issues</w:t>
      </w:r>
      <w:r w:rsidRPr="009D4FA3">
        <w:rPr>
          <w:vertAlign w:val="superscript"/>
        </w:rPr>
        <w:t>9,10</w:t>
      </w:r>
      <w:r w:rsidRPr="009B60C4">
        <w:t xml:space="preserve"> in multi</w:t>
      </w:r>
      <w:r>
        <w:t xml:space="preserve">-domain and multi-life-cycle engineering and manufacturing contexts. </w:t>
      </w:r>
    </w:p>
    <w:p w14:paraId="175B2E5F" w14:textId="77777777" w:rsidR="008B4618" w:rsidRPr="007A0724" w:rsidRDefault="008B4618" w:rsidP="00C23110">
      <w:pPr>
        <w:pStyle w:val="Heading2"/>
      </w:pPr>
      <w:r w:rsidRPr="007A0724">
        <w:t>Product Data Standards</w:t>
      </w:r>
    </w:p>
    <w:p w14:paraId="200EAFA8" w14:textId="14170F1C" w:rsidR="008B4618" w:rsidDel="003501D2" w:rsidRDefault="008B4618" w:rsidP="00C23110">
      <w:pPr>
        <w:rPr>
          <w:del w:id="1" w:author="Astheimer, Rosemary L. (Fed)" w:date="2025-01-06T14:41:00Z"/>
        </w:rPr>
      </w:pPr>
      <w:bookmarkStart w:id="2" w:name="_bookmark7"/>
      <w:bookmarkStart w:id="3" w:name="ISO_23247_Digital_Twin_Manufacturing_Fra"/>
      <w:bookmarkEnd w:id="2"/>
      <w:bookmarkEnd w:id="3"/>
      <w:r w:rsidRPr="00E93721">
        <w:t xml:space="preserve">This section introduces the product data standard considered in this research. </w:t>
      </w:r>
    </w:p>
    <w:p w14:paraId="574F2328" w14:textId="77777777" w:rsidR="008B4618" w:rsidRPr="009B60C4" w:rsidRDefault="008B4618" w:rsidP="00C23110">
      <w:pPr>
        <w:pStyle w:val="Heading3"/>
      </w:pPr>
      <w:bookmarkStart w:id="4" w:name="_bookmark11"/>
      <w:bookmarkStart w:id="5" w:name="_bookmark10"/>
      <w:bookmarkStart w:id="6" w:name="_Hlk535829361"/>
      <w:bookmarkEnd w:id="4"/>
      <w:bookmarkEnd w:id="5"/>
      <w:bookmarkEnd w:id="6"/>
      <w:r w:rsidRPr="009B60C4">
        <w:t>ISO 10303 (STEP) Application Protocol 242</w:t>
      </w:r>
    </w:p>
    <w:p w14:paraId="1204A1F5" w14:textId="79F7B1C7" w:rsidR="008B4618" w:rsidRPr="009B60C4" w:rsidRDefault="008B4618" w:rsidP="00C23110">
      <w:r w:rsidRPr="009B60C4">
        <w:t>ISO 10303-242:2022</w:t>
      </w:r>
      <w:r w:rsidR="00F80B7C">
        <w:rPr>
          <w:vertAlign w:val="superscript"/>
        </w:rPr>
        <w:t>1</w:t>
      </w:r>
      <w:r w:rsidRPr="009B60C4">
        <w:t xml:space="preserve">, titled “Managed model-based 3D engineering,” commonly known as AP 242, is a broadly used product information standard that has become increasingly capable of </w:t>
      </w:r>
      <w:r w:rsidRPr="009B60C4">
        <w:lastRenderedPageBreak/>
        <w:t>conveying manufacturing requirements to downstream systems</w:t>
      </w:r>
      <w:r w:rsidRPr="009B60C4">
        <w:rPr>
          <w:vertAlign w:val="superscript"/>
        </w:rPr>
        <w:t>2</w:t>
      </w:r>
      <w:r w:rsidRPr="009B60C4">
        <w:t xml:space="preserve">. </w:t>
      </w:r>
    </w:p>
    <w:p w14:paraId="56C5E11C" w14:textId="791C804C" w:rsidR="008B4618" w:rsidRPr="00C7788F" w:rsidRDefault="008B4618" w:rsidP="00C23110">
      <w:bookmarkStart w:id="7" w:name="_bookmark17"/>
      <w:bookmarkEnd w:id="7"/>
      <w:r w:rsidRPr="009B60C4">
        <w:t>The</w:t>
      </w:r>
      <w:r w:rsidRPr="009B60C4">
        <w:rPr>
          <w:spacing w:val="-5"/>
        </w:rPr>
        <w:t xml:space="preserve"> </w:t>
      </w:r>
      <w:r w:rsidRPr="009B60C4">
        <w:t>goal</w:t>
      </w:r>
      <w:r w:rsidRPr="009B60C4">
        <w:rPr>
          <w:spacing w:val="-5"/>
        </w:rPr>
        <w:t xml:space="preserve"> </w:t>
      </w:r>
      <w:r w:rsidRPr="009B60C4">
        <w:t>of</w:t>
      </w:r>
      <w:r w:rsidRPr="009B60C4">
        <w:rPr>
          <w:spacing w:val="-5"/>
        </w:rPr>
        <w:t xml:space="preserve"> </w:t>
      </w:r>
      <w:hyperlink w:anchor="_bookmark322">
        <w:r w:rsidRPr="009B60C4">
          <w:t>AP</w:t>
        </w:r>
        <w:r w:rsidRPr="009B60C4">
          <w:rPr>
            <w:spacing w:val="-5"/>
          </w:rPr>
          <w:t xml:space="preserve"> </w:t>
        </w:r>
        <w:r w:rsidRPr="009B60C4">
          <w:t>242</w:t>
        </w:r>
      </w:hyperlink>
      <w:r w:rsidRPr="009B60C4">
        <w:rPr>
          <w:spacing w:val="-5"/>
        </w:rPr>
        <w:t xml:space="preserve"> </w:t>
      </w:r>
      <w:r w:rsidRPr="009B60C4">
        <w:t>is</w:t>
      </w:r>
      <w:r w:rsidRPr="009B60C4">
        <w:rPr>
          <w:spacing w:val="-5"/>
        </w:rPr>
        <w:t xml:space="preserve"> </w:t>
      </w:r>
      <w:r w:rsidRPr="009B60C4">
        <w:t>to</w:t>
      </w:r>
      <w:r w:rsidRPr="009B60C4">
        <w:rPr>
          <w:spacing w:val="-5"/>
        </w:rPr>
        <w:t xml:space="preserve"> </w:t>
      </w:r>
      <w:r w:rsidRPr="009B60C4">
        <w:t>support</w:t>
      </w:r>
      <w:r w:rsidRPr="009B60C4">
        <w:rPr>
          <w:spacing w:val="-5"/>
        </w:rPr>
        <w:t xml:space="preserve"> </w:t>
      </w:r>
      <w:r w:rsidRPr="009B60C4">
        <w:t>a</w:t>
      </w:r>
      <w:r w:rsidRPr="009B60C4">
        <w:rPr>
          <w:spacing w:val="-5"/>
        </w:rPr>
        <w:t xml:space="preserve"> </w:t>
      </w:r>
      <w:r w:rsidRPr="009B60C4">
        <w:t>manufacturing</w:t>
      </w:r>
      <w:r w:rsidRPr="009B60C4">
        <w:rPr>
          <w:spacing w:val="-5"/>
        </w:rPr>
        <w:t xml:space="preserve"> </w:t>
      </w:r>
      <w:r w:rsidRPr="009B60C4">
        <w:t>enterprise</w:t>
      </w:r>
      <w:r w:rsidRPr="009B60C4">
        <w:rPr>
          <w:spacing w:val="-5"/>
        </w:rPr>
        <w:t xml:space="preserve"> </w:t>
      </w:r>
      <w:r w:rsidRPr="009B60C4">
        <w:t>with</w:t>
      </w:r>
      <w:r w:rsidRPr="009B60C4">
        <w:rPr>
          <w:spacing w:val="-5"/>
        </w:rPr>
        <w:t xml:space="preserve"> </w:t>
      </w:r>
      <w:r w:rsidRPr="009B60C4">
        <w:t>a</w:t>
      </w:r>
      <w:r w:rsidRPr="009B60C4">
        <w:rPr>
          <w:spacing w:val="-5"/>
        </w:rPr>
        <w:t xml:space="preserve"> </w:t>
      </w:r>
      <w:r w:rsidRPr="009B60C4">
        <w:t>range</w:t>
      </w:r>
      <w:r w:rsidRPr="009B60C4">
        <w:rPr>
          <w:spacing w:val="-5"/>
        </w:rPr>
        <w:t xml:space="preserve"> </w:t>
      </w:r>
      <w:r w:rsidRPr="009B60C4">
        <w:t>of</w:t>
      </w:r>
      <w:r w:rsidRPr="009B60C4">
        <w:rPr>
          <w:spacing w:val="-5"/>
        </w:rPr>
        <w:t xml:space="preserve"> </w:t>
      </w:r>
      <w:r w:rsidRPr="009B60C4">
        <w:t xml:space="preserve">standardized </w:t>
      </w:r>
      <w:r w:rsidRPr="009B60C4">
        <w:rPr>
          <w:spacing w:val="-2"/>
        </w:rPr>
        <w:t>information</w:t>
      </w:r>
      <w:r w:rsidRPr="009B60C4">
        <w:rPr>
          <w:spacing w:val="-12"/>
        </w:rPr>
        <w:t xml:space="preserve"> </w:t>
      </w:r>
      <w:r w:rsidRPr="009B60C4">
        <w:rPr>
          <w:spacing w:val="-2"/>
        </w:rPr>
        <w:t>models</w:t>
      </w:r>
      <w:r w:rsidRPr="009B60C4">
        <w:rPr>
          <w:spacing w:val="-12"/>
        </w:rPr>
        <w:t xml:space="preserve"> </w:t>
      </w:r>
      <w:r w:rsidRPr="009B60C4">
        <w:rPr>
          <w:spacing w:val="-2"/>
        </w:rPr>
        <w:t>that</w:t>
      </w:r>
      <w:r w:rsidRPr="009B60C4">
        <w:rPr>
          <w:spacing w:val="-11"/>
        </w:rPr>
        <w:t xml:space="preserve"> </w:t>
      </w:r>
      <w:r w:rsidRPr="009B60C4">
        <w:rPr>
          <w:spacing w:val="-2"/>
        </w:rPr>
        <w:t>flow</w:t>
      </w:r>
      <w:r w:rsidRPr="009B60C4">
        <w:rPr>
          <w:spacing w:val="-12"/>
        </w:rPr>
        <w:t xml:space="preserve"> </w:t>
      </w:r>
      <w:r w:rsidRPr="009B60C4">
        <w:rPr>
          <w:spacing w:val="-2"/>
        </w:rPr>
        <w:t>through</w:t>
      </w:r>
      <w:r w:rsidRPr="009B60C4">
        <w:rPr>
          <w:spacing w:val="-11"/>
        </w:rPr>
        <w:t xml:space="preserve"> </w:t>
      </w:r>
      <w:r w:rsidRPr="009B60C4">
        <w:rPr>
          <w:spacing w:val="-2"/>
        </w:rPr>
        <w:t>a</w:t>
      </w:r>
      <w:r w:rsidRPr="009B60C4">
        <w:rPr>
          <w:spacing w:val="-12"/>
        </w:rPr>
        <w:t xml:space="preserve"> </w:t>
      </w:r>
      <w:r w:rsidRPr="009B60C4">
        <w:rPr>
          <w:spacing w:val="-2"/>
        </w:rPr>
        <w:t>long</w:t>
      </w:r>
      <w:r w:rsidRPr="009B60C4">
        <w:rPr>
          <w:spacing w:val="-11"/>
        </w:rPr>
        <w:t xml:space="preserve"> </w:t>
      </w:r>
      <w:r w:rsidRPr="009B60C4">
        <w:rPr>
          <w:spacing w:val="-2"/>
        </w:rPr>
        <w:t>and</w:t>
      </w:r>
      <w:r w:rsidRPr="009B60C4">
        <w:rPr>
          <w:spacing w:val="-12"/>
        </w:rPr>
        <w:t xml:space="preserve"> </w:t>
      </w:r>
      <w:r w:rsidRPr="009B60C4">
        <w:rPr>
          <w:spacing w:val="-2"/>
        </w:rPr>
        <w:t>wide</w:t>
      </w:r>
      <w:r w:rsidRPr="009B60C4">
        <w:rPr>
          <w:spacing w:val="-12"/>
        </w:rPr>
        <w:t xml:space="preserve"> </w:t>
      </w:r>
      <w:r w:rsidRPr="009B60C4">
        <w:rPr>
          <w:spacing w:val="-2"/>
        </w:rPr>
        <w:t>“digital</w:t>
      </w:r>
      <w:r w:rsidRPr="009B60C4">
        <w:rPr>
          <w:spacing w:val="-11"/>
        </w:rPr>
        <w:t xml:space="preserve"> </w:t>
      </w:r>
      <w:r w:rsidRPr="009B60C4">
        <w:rPr>
          <w:spacing w:val="-2"/>
        </w:rPr>
        <w:t>thread”</w:t>
      </w:r>
      <w:r w:rsidRPr="009B60C4">
        <w:rPr>
          <w:spacing w:val="-12"/>
        </w:rPr>
        <w:t xml:space="preserve"> </w:t>
      </w:r>
      <w:r w:rsidRPr="009B60C4">
        <w:rPr>
          <w:spacing w:val="-2"/>
        </w:rPr>
        <w:t>that</w:t>
      </w:r>
      <w:r w:rsidRPr="009B60C4">
        <w:rPr>
          <w:spacing w:val="-11"/>
        </w:rPr>
        <w:t xml:space="preserve"> </w:t>
      </w:r>
      <w:r w:rsidRPr="009B60C4">
        <w:rPr>
          <w:spacing w:val="-2"/>
        </w:rPr>
        <w:t>make</w:t>
      </w:r>
      <w:r w:rsidRPr="009B60C4">
        <w:rPr>
          <w:spacing w:val="-12"/>
        </w:rPr>
        <w:t xml:space="preserve"> </w:t>
      </w:r>
      <w:r w:rsidRPr="009B60C4">
        <w:rPr>
          <w:spacing w:val="-2"/>
        </w:rPr>
        <w:t>man</w:t>
      </w:r>
      <w:r w:rsidRPr="009B60C4">
        <w:t>ufacturing</w:t>
      </w:r>
      <w:r w:rsidRPr="009B60C4">
        <w:rPr>
          <w:spacing w:val="-2"/>
        </w:rPr>
        <w:t xml:space="preserve"> </w:t>
      </w:r>
      <w:r w:rsidRPr="009B60C4">
        <w:t>systems</w:t>
      </w:r>
      <w:r w:rsidRPr="009B60C4">
        <w:rPr>
          <w:spacing w:val="-2"/>
        </w:rPr>
        <w:t xml:space="preserve"> </w:t>
      </w:r>
      <w:r w:rsidRPr="009B60C4">
        <w:t>in</w:t>
      </w:r>
      <w:r w:rsidRPr="009B60C4">
        <w:rPr>
          <w:spacing w:val="-2"/>
        </w:rPr>
        <w:t xml:space="preserve"> </w:t>
      </w:r>
      <w:r w:rsidRPr="009B60C4">
        <w:t>the</w:t>
      </w:r>
      <w:r w:rsidRPr="009B60C4">
        <w:rPr>
          <w:spacing w:val="-2"/>
        </w:rPr>
        <w:t xml:space="preserve"> </w:t>
      </w:r>
      <w:r w:rsidRPr="009B60C4">
        <w:t>enterprise</w:t>
      </w:r>
      <w:r w:rsidRPr="009B60C4">
        <w:rPr>
          <w:spacing w:val="-2"/>
        </w:rPr>
        <w:t xml:space="preserve"> </w:t>
      </w:r>
      <w:r w:rsidRPr="009B60C4">
        <w:t>smart</w:t>
      </w:r>
      <w:r w:rsidRPr="009B60C4">
        <w:rPr>
          <w:vertAlign w:val="superscript"/>
        </w:rPr>
        <w:t>3</w:t>
      </w:r>
      <w:r w:rsidRPr="009B60C4">
        <w:t>.</w:t>
      </w:r>
      <w:r w:rsidRPr="009B60C4">
        <w:rPr>
          <w:spacing w:val="24"/>
        </w:rPr>
        <w:t xml:space="preserve"> </w:t>
      </w:r>
      <w:r w:rsidRPr="009B60C4">
        <w:t>The</w:t>
      </w:r>
      <w:r w:rsidRPr="009B60C4">
        <w:rPr>
          <w:spacing w:val="-2"/>
        </w:rPr>
        <w:t xml:space="preserve"> </w:t>
      </w:r>
      <w:r w:rsidRPr="009B60C4">
        <w:t>information</w:t>
      </w:r>
      <w:r w:rsidRPr="009B60C4">
        <w:rPr>
          <w:spacing w:val="-2"/>
        </w:rPr>
        <w:t xml:space="preserve"> </w:t>
      </w:r>
      <w:r w:rsidRPr="009B60C4">
        <w:t>models</w:t>
      </w:r>
      <w:r w:rsidRPr="009B60C4">
        <w:rPr>
          <w:spacing w:val="-2"/>
        </w:rPr>
        <w:t xml:space="preserve"> </w:t>
      </w:r>
      <w:r w:rsidRPr="009B60C4">
        <w:t>support</w:t>
      </w:r>
      <w:r w:rsidRPr="009B60C4">
        <w:rPr>
          <w:spacing w:val="-12"/>
        </w:rPr>
        <w:t xml:space="preserve"> </w:t>
      </w:r>
      <w:r w:rsidRPr="009B60C4">
        <w:t>classification</w:t>
      </w:r>
      <w:r w:rsidRPr="009B60C4">
        <w:rPr>
          <w:spacing w:val="-12"/>
        </w:rPr>
        <w:t xml:space="preserve"> </w:t>
      </w:r>
      <w:r w:rsidRPr="009B60C4">
        <w:t>and</w:t>
      </w:r>
      <w:r w:rsidRPr="009B60C4">
        <w:rPr>
          <w:spacing w:val="-12"/>
        </w:rPr>
        <w:t xml:space="preserve"> </w:t>
      </w:r>
      <w:r w:rsidRPr="009B60C4">
        <w:t>identification</w:t>
      </w:r>
      <w:r w:rsidRPr="009B60C4">
        <w:rPr>
          <w:spacing w:val="-12"/>
        </w:rPr>
        <w:t xml:space="preserve"> </w:t>
      </w:r>
      <w:r w:rsidRPr="009B60C4">
        <w:t>schemes</w:t>
      </w:r>
      <w:r w:rsidR="008A3748" w:rsidRPr="009B60C4">
        <w:t>,</w:t>
      </w:r>
      <w:r w:rsidRPr="009B60C4">
        <w:rPr>
          <w:spacing w:val="-12"/>
        </w:rPr>
        <w:t xml:space="preserve"> </w:t>
      </w:r>
      <w:r w:rsidRPr="009B60C4">
        <w:t>data</w:t>
      </w:r>
      <w:r w:rsidRPr="009B60C4">
        <w:rPr>
          <w:spacing w:val="-12"/>
        </w:rPr>
        <w:t xml:space="preserve"> </w:t>
      </w:r>
      <w:r w:rsidRPr="009B60C4">
        <w:t>validation</w:t>
      </w:r>
      <w:r w:rsidR="000D7781">
        <w:t>,</w:t>
      </w:r>
      <w:r w:rsidRPr="009B60C4">
        <w:t xml:space="preserve"> </w:t>
      </w:r>
      <w:r w:rsidR="000D7781">
        <w:t xml:space="preserve">and </w:t>
      </w:r>
      <w:r w:rsidR="005E17A7" w:rsidRPr="009B60C4">
        <w:rPr>
          <w:spacing w:val="-2"/>
        </w:rPr>
        <w:t>long-term data retention requirements</w:t>
      </w:r>
      <w:r w:rsidRPr="009B60C4">
        <w:rPr>
          <w:spacing w:val="-10"/>
        </w:rPr>
        <w:t xml:space="preserve"> </w:t>
      </w:r>
      <w:r w:rsidRPr="009B60C4">
        <w:rPr>
          <w:spacing w:val="-2"/>
        </w:rPr>
        <w:t>for</w:t>
      </w:r>
      <w:r w:rsidRPr="009B60C4">
        <w:rPr>
          <w:spacing w:val="-9"/>
        </w:rPr>
        <w:t xml:space="preserve"> </w:t>
      </w:r>
      <w:r w:rsidRPr="009B60C4">
        <w:rPr>
          <w:spacing w:val="-2"/>
        </w:rPr>
        <w:t xml:space="preserve">industries </w:t>
      </w:r>
      <w:r w:rsidRPr="009B60C4">
        <w:t>such as aerospace and defense</w:t>
      </w:r>
      <w:r w:rsidR="001243BB">
        <w:rPr>
          <w:vertAlign w:val="superscript"/>
        </w:rPr>
        <w:t>4</w:t>
      </w:r>
      <w:r w:rsidRPr="009B60C4">
        <w:t>.</w:t>
      </w:r>
      <w:r w:rsidRPr="009B60C4">
        <w:rPr>
          <w:spacing w:val="40"/>
        </w:rPr>
        <w:t xml:space="preserve"> </w:t>
      </w:r>
      <w:r w:rsidRPr="009B60C4">
        <w:t>Digital</w:t>
      </w:r>
      <w:r>
        <w:t xml:space="preserve"> data conformance to </w:t>
      </w:r>
      <w:hyperlink w:anchor="_bookmark322">
        <w:r>
          <w:t>AP 242</w:t>
        </w:r>
      </w:hyperlink>
      <w:r>
        <w:t xml:space="preserve"> plays a central role in achieving the goal of successful long-term data retention.</w:t>
      </w:r>
    </w:p>
    <w:p w14:paraId="1180F2BF" w14:textId="196B3A61" w:rsidR="008B4618" w:rsidRPr="00CE366F" w:rsidRDefault="008B4618" w:rsidP="00CE366F">
      <w:pPr>
        <w:rPr>
          <w:rStyle w:val="BookTitle"/>
          <w:b w:val="0"/>
          <w:bCs w:val="0"/>
          <w:i w:val="0"/>
          <w:iCs w:val="0"/>
        </w:rPr>
      </w:pPr>
      <w:r w:rsidRPr="009B60C4">
        <w:t>A study</w:t>
      </w:r>
      <w:r w:rsidR="00EC36CC">
        <w:rPr>
          <w:vertAlign w:val="superscript"/>
        </w:rPr>
        <w:t>5</w:t>
      </w:r>
      <w:r w:rsidRPr="009B60C4">
        <w:t xml:space="preserve"> comparing drawing-based processes with model-based processes concluded that </w:t>
      </w:r>
      <w:hyperlink w:anchor="_bookmark358">
        <w:r w:rsidRPr="009B60C4">
          <w:t>PMI</w:t>
        </w:r>
      </w:hyperlink>
      <w:r w:rsidRPr="009B60C4">
        <w:t xml:space="preserve"> has the potential to make life cycle processes run faster, with fewer errors, at lower cost. </w:t>
      </w:r>
      <w:hyperlink w:anchor="_bookmark322">
        <w:r w:rsidRPr="009B60C4">
          <w:t>AP 242</w:t>
        </w:r>
      </w:hyperlink>
      <w:r w:rsidRPr="009B60C4">
        <w:t xml:space="preserve"> offers standards-based models that include the representation of </w:t>
      </w:r>
      <w:r w:rsidR="00044139" w:rsidRPr="009B60C4">
        <w:t>semantically rich PMI</w:t>
      </w:r>
      <w:r w:rsidRPr="009B60C4">
        <w:t xml:space="preserve"> </w:t>
      </w:r>
      <w:r w:rsidR="00044139" w:rsidRPr="009B60C4">
        <w:t>that is</w:t>
      </w:r>
      <w:r w:rsidRPr="009B60C4">
        <w:t xml:space="preserve"> computer interpretable</w:t>
      </w:r>
      <w:r w:rsidRPr="009B60C4">
        <w:rPr>
          <w:vertAlign w:val="superscript"/>
        </w:rPr>
        <w:t>13</w:t>
      </w:r>
      <w:r w:rsidRPr="009B60C4">
        <w:t xml:space="preserve">. This </w:t>
      </w:r>
      <w:r w:rsidR="00F8286C" w:rsidRPr="009B60C4">
        <w:t>breakthrough</w:t>
      </w:r>
      <w:r w:rsidRPr="009B60C4">
        <w:t xml:space="preserve"> supports manufacturing’s need for model-based </w:t>
      </w:r>
      <w:hyperlink w:anchor="_bookmark328">
        <w:r w:rsidRPr="009B60C4">
          <w:t>CAM</w:t>
        </w:r>
      </w:hyperlink>
      <w:r w:rsidRPr="009B60C4">
        <w:t xml:space="preserve"> and </w:t>
      </w:r>
      <w:hyperlink w:anchor="_bookmark333">
        <w:r w:rsidRPr="009B60C4">
          <w:t>coordinate measurement system</w:t>
        </w:r>
      </w:hyperlink>
      <w:r w:rsidRPr="009B60C4">
        <w:t xml:space="preserve"> (</w:t>
      </w:r>
      <w:hyperlink w:anchor="_bookmark333">
        <w:r w:rsidRPr="009B60C4">
          <w:t>CMS</w:t>
        </w:r>
      </w:hyperlink>
      <w:r w:rsidRPr="009B60C4">
        <w:t>)</w:t>
      </w:r>
      <w:r w:rsidRPr="009B60C4">
        <w:rPr>
          <w:spacing w:val="-10"/>
        </w:rPr>
        <w:t xml:space="preserve"> </w:t>
      </w:r>
      <w:r w:rsidRPr="009B60C4">
        <w:t xml:space="preserve">processes. </w:t>
      </w:r>
      <w:hyperlink w:anchor="_bookmark322">
        <w:r w:rsidRPr="009B60C4">
          <w:t>AP 242</w:t>
        </w:r>
      </w:hyperlink>
      <w:r w:rsidRPr="009B60C4">
        <w:t xml:space="preserve"> increases the effectiveness of </w:t>
      </w:r>
      <w:hyperlink w:anchor="_bookmark349">
        <w:r w:rsidRPr="009B60C4">
          <w:t>MBE</w:t>
        </w:r>
      </w:hyperlink>
      <w:r w:rsidRPr="009B60C4">
        <w:t xml:space="preserve"> by enabling a common path for </w:t>
      </w:r>
      <w:hyperlink w:anchor="_bookmark347">
        <w:r w:rsidRPr="009B60C4">
          <w:t>MBD</w:t>
        </w:r>
      </w:hyperlink>
      <w:r w:rsidRPr="009B60C4">
        <w:t xml:space="preserve"> and model-based manufacturing (</w:t>
      </w:r>
      <w:hyperlink w:anchor="_bookmark350">
        <w:r w:rsidRPr="009B60C4">
          <w:t>MBM</w:t>
        </w:r>
      </w:hyperlink>
      <w:r w:rsidRPr="009B60C4">
        <w:t>) integration</w:t>
      </w:r>
      <w:r w:rsidRPr="007B0816">
        <w:rPr>
          <w:rStyle w:val="BookTitle"/>
          <w:b w:val="0"/>
          <w:bCs w:val="0"/>
          <w:i w:val="0"/>
          <w:iCs w:val="0"/>
          <w:vertAlign w:val="superscript"/>
        </w:rPr>
        <w:t>15,17</w:t>
      </w:r>
      <w:r w:rsidRPr="009B60C4">
        <w:rPr>
          <w:rStyle w:val="BookTitle"/>
          <w:b w:val="0"/>
          <w:bCs w:val="0"/>
        </w:rPr>
        <w:t>.</w:t>
      </w:r>
    </w:p>
    <w:p w14:paraId="1B883906" w14:textId="5057DFCD" w:rsidR="008B4618" w:rsidRDefault="008B4618" w:rsidP="00F45D87">
      <w:pPr>
        <w:pStyle w:val="BodyText"/>
      </w:pPr>
      <w:r w:rsidRPr="00CE366F">
        <w:rPr>
          <w:rStyle w:val="PageNumber"/>
        </w:rPr>
        <w:t xml:space="preserve">The above capabilities make AP 242 the de facto </w:t>
      </w:r>
      <w:r w:rsidR="008A3748" w:rsidRPr="00CE366F">
        <w:rPr>
          <w:rStyle w:val="PageNumber"/>
        </w:rPr>
        <w:t xml:space="preserve">mechanical </w:t>
      </w:r>
      <w:r w:rsidRPr="00CE366F">
        <w:rPr>
          <w:rStyle w:val="PageNumber"/>
        </w:rPr>
        <w:t>engineering design and product information data standard. However, the ability to trace data correlated to product characteristics through the life cycle and back to the originating system is lost when</w:t>
      </w:r>
      <w:r w:rsidR="00CE366F" w:rsidRPr="00CE366F">
        <w:rPr>
          <w:rStyle w:val="PageNumber"/>
        </w:rPr>
        <w:t xml:space="preserve"> </w:t>
      </w:r>
      <w:r w:rsidRPr="00CE366F">
        <w:rPr>
          <w:rStyle w:val="PageNumber"/>
        </w:rPr>
        <w:t>downstream applications do not support the as-</w:t>
      </w:r>
      <w:bookmarkStart w:id="8" w:name="_bookmark20"/>
      <w:bookmarkStart w:id="9" w:name="MTConnect"/>
      <w:bookmarkEnd w:id="8"/>
      <w:bookmarkEnd w:id="9"/>
      <w:r w:rsidRPr="00CE366F">
        <w:rPr>
          <w:rStyle w:val="PageNumber"/>
        </w:rPr>
        <w:t xml:space="preserve">planned and as-measured capabilities in </w:t>
      </w:r>
      <w:hyperlink w:anchor="_bookmark322">
        <w:r w:rsidRPr="00CE366F">
          <w:rPr>
            <w:rStyle w:val="PageNumber"/>
          </w:rPr>
          <w:t>AP 242</w:t>
        </w:r>
      </w:hyperlink>
      <w:r w:rsidRPr="00CE366F">
        <w:rPr>
          <w:rStyle w:val="PageNumber"/>
        </w:rPr>
        <w:t>.</w:t>
      </w:r>
      <w:r w:rsidR="00CA04CC">
        <w:rPr>
          <w:rStyle w:val="PageNumber"/>
        </w:rPr>
        <w:t xml:space="preserve"> One goal of extending AP 242 with support for UUIDs is to accelerate adoption of support for the </w:t>
      </w:r>
      <w:r w:rsidR="00CA04CC" w:rsidRPr="00CE366F">
        <w:rPr>
          <w:rStyle w:val="PageNumber"/>
        </w:rPr>
        <w:t xml:space="preserve">as-planned and as-measured capabilities in </w:t>
      </w:r>
      <w:hyperlink w:anchor="_bookmark322">
        <w:r w:rsidR="00CA04CC" w:rsidRPr="00CE366F">
          <w:rPr>
            <w:rStyle w:val="PageNumber"/>
          </w:rPr>
          <w:t>AP 242</w:t>
        </w:r>
      </w:hyperlink>
      <w:r w:rsidR="00CA04CC">
        <w:rPr>
          <w:rStyle w:val="PageNumber"/>
        </w:rPr>
        <w:t>.</w:t>
      </w:r>
      <w:bookmarkStart w:id="10" w:name="_bookmark18"/>
      <w:bookmarkEnd w:id="10"/>
    </w:p>
    <w:p w14:paraId="03C933ED" w14:textId="77777777" w:rsidR="008B4618" w:rsidRDefault="008B4618" w:rsidP="00C23110">
      <w:pPr>
        <w:pStyle w:val="Heading1"/>
      </w:pPr>
      <w:r>
        <w:t>Materials and Methods</w:t>
      </w:r>
    </w:p>
    <w:p w14:paraId="58D9C10B" w14:textId="77777777" w:rsidR="008B4618" w:rsidRDefault="008B4618" w:rsidP="00C23110">
      <w:r>
        <w:t>This section describes the research methodology, data collection through industrial use cases, and analytical methods used to develop and validate the UUID implementation approach.</w:t>
      </w:r>
    </w:p>
    <w:p w14:paraId="34CFBACF" w14:textId="77777777" w:rsidR="008B4618" w:rsidRDefault="008B4618" w:rsidP="00C23110">
      <w:pPr>
        <w:pStyle w:val="Heading2"/>
      </w:pPr>
      <w:r>
        <w:t>Research Methodology</w:t>
      </w:r>
    </w:p>
    <w:p w14:paraId="203E5BB0" w14:textId="77777777" w:rsidR="008B4618" w:rsidRDefault="008B4618" w:rsidP="00C23110">
      <w:r>
        <w:t>This section discusses the research approach to identify and analyze processes to utilize UUIDs and propose an implementation.</w:t>
      </w:r>
    </w:p>
    <w:p w14:paraId="1350232A" w14:textId="77777777" w:rsidR="008B4618" w:rsidRDefault="008B4618" w:rsidP="00C23110">
      <w:pPr>
        <w:pStyle w:val="Heading3"/>
      </w:pPr>
      <w:r>
        <w:t>Establish Reference Model</w:t>
      </w:r>
    </w:p>
    <w:p w14:paraId="0461CCE4" w14:textId="77777777" w:rsidR="008B4618" w:rsidRDefault="008B4618" w:rsidP="00C23110">
      <w:pPr>
        <w:pStyle w:val="Heading4"/>
      </w:pPr>
      <w:r>
        <w:rPr>
          <w:spacing w:val="-11"/>
        </w:rPr>
        <w:t xml:space="preserve">Derived </w:t>
      </w:r>
      <w:r>
        <w:t>Requirements</w:t>
      </w:r>
    </w:p>
    <w:p w14:paraId="36FDF702" w14:textId="77777777" w:rsidR="008B4618" w:rsidRDefault="008B4618" w:rsidP="00C23110">
      <w:r>
        <w:t>This section captures common requirements for identifiers in the context of mechanical design</w:t>
      </w:r>
      <w:r>
        <w:rPr>
          <w:spacing w:val="-3"/>
        </w:rPr>
        <w:t xml:space="preserve"> </w:t>
      </w:r>
      <w:r>
        <w:t>and</w:t>
      </w:r>
      <w:r>
        <w:rPr>
          <w:spacing w:val="-3"/>
        </w:rPr>
        <w:t xml:space="preserve"> </w:t>
      </w:r>
      <w:r>
        <w:t>manufacturing</w:t>
      </w:r>
      <w:r>
        <w:rPr>
          <w:spacing w:val="-3"/>
        </w:rPr>
        <w:t xml:space="preserve"> </w:t>
      </w:r>
      <w:r>
        <w:t>model-based</w:t>
      </w:r>
      <w:r>
        <w:rPr>
          <w:spacing w:val="-3"/>
        </w:rPr>
        <w:t xml:space="preserve"> </w:t>
      </w:r>
      <w:r>
        <w:t>enterprises.</w:t>
      </w:r>
      <w:r>
        <w:rPr>
          <w:spacing w:val="25"/>
        </w:rPr>
        <w:t xml:space="preserve"> </w:t>
      </w:r>
      <w:r>
        <w:t>Requirements</w:t>
      </w:r>
      <w:r>
        <w:rPr>
          <w:spacing w:val="-3"/>
        </w:rPr>
        <w:t xml:space="preserve"> </w:t>
      </w:r>
      <w:r>
        <w:t>are</w:t>
      </w:r>
      <w:r>
        <w:rPr>
          <w:spacing w:val="-3"/>
        </w:rPr>
        <w:t xml:space="preserve"> </w:t>
      </w:r>
      <w:r>
        <w:t>derived</w:t>
      </w:r>
      <w:r>
        <w:rPr>
          <w:spacing w:val="-3"/>
        </w:rPr>
        <w:t xml:space="preserve"> </w:t>
      </w:r>
      <w:r>
        <w:t>from</w:t>
      </w:r>
      <w:r>
        <w:rPr>
          <w:spacing w:val="-3"/>
        </w:rPr>
        <w:t xml:space="preserve"> identified </w:t>
      </w:r>
      <w:r>
        <w:t xml:space="preserve">use </w:t>
      </w:r>
      <w:bookmarkStart w:id="11" w:name="Product_Identification_Requirements"/>
      <w:bookmarkEnd w:id="11"/>
      <w:r>
        <w:t>cases, those found in literature and patents, and specified in standards.</w:t>
      </w:r>
    </w:p>
    <w:p w14:paraId="47F9D9B3" w14:textId="77777777" w:rsidR="008B4618" w:rsidRDefault="008B4618" w:rsidP="00C23110">
      <w:pPr>
        <w:pStyle w:val="Heading5"/>
      </w:pPr>
      <w:r>
        <w:t>Product</w:t>
      </w:r>
      <w:r>
        <w:rPr>
          <w:spacing w:val="2"/>
        </w:rPr>
        <w:t xml:space="preserve"> </w:t>
      </w:r>
      <w:r>
        <w:t>Identification</w:t>
      </w:r>
      <w:r>
        <w:rPr>
          <w:spacing w:val="2"/>
        </w:rPr>
        <w:t xml:space="preserve"> </w:t>
      </w:r>
      <w:r>
        <w:t>Requirements</w:t>
      </w:r>
    </w:p>
    <w:p w14:paraId="572176ED" w14:textId="77777777" w:rsidR="008B4618" w:rsidRDefault="008B4618" w:rsidP="00C23110">
      <w:r>
        <w:t>Identifiers for the enterprise (the product design owner), product model class, product part number, and product serial number are typical data elements managed at the manufacturer and customer level.</w:t>
      </w:r>
      <w:bookmarkStart w:id="12" w:name="_bookmark50"/>
      <w:bookmarkEnd w:id="12"/>
    </w:p>
    <w:p w14:paraId="39DC4634" w14:textId="77777777" w:rsidR="008B4618" w:rsidRDefault="008B4618" w:rsidP="00C23110">
      <w:r>
        <w:t>Consideration</w:t>
      </w:r>
      <w:r>
        <w:rPr>
          <w:spacing w:val="-3"/>
        </w:rPr>
        <w:t xml:space="preserve"> </w:t>
      </w:r>
      <w:r>
        <w:t>of</w:t>
      </w:r>
      <w:r>
        <w:rPr>
          <w:spacing w:val="-3"/>
        </w:rPr>
        <w:t xml:space="preserve"> </w:t>
      </w:r>
      <w:r>
        <w:t>established</w:t>
      </w:r>
      <w:r>
        <w:rPr>
          <w:spacing w:val="-3"/>
        </w:rPr>
        <w:t xml:space="preserve"> </w:t>
      </w:r>
      <w:r>
        <w:t>widely used</w:t>
      </w:r>
      <w:r>
        <w:rPr>
          <w:spacing w:val="-3"/>
        </w:rPr>
        <w:t xml:space="preserve"> </w:t>
      </w:r>
      <w:r>
        <w:t>standards</w:t>
      </w:r>
      <w:r>
        <w:rPr>
          <w:spacing w:val="-3"/>
        </w:rPr>
        <w:t xml:space="preserve"> </w:t>
      </w:r>
      <w:r>
        <w:t>for</w:t>
      </w:r>
      <w:r>
        <w:rPr>
          <w:spacing w:val="-3"/>
        </w:rPr>
        <w:t xml:space="preserve"> </w:t>
      </w:r>
      <w:r>
        <w:t>product</w:t>
      </w:r>
      <w:r>
        <w:rPr>
          <w:spacing w:val="-3"/>
        </w:rPr>
        <w:t xml:space="preserve"> </w:t>
      </w:r>
      <w:r>
        <w:t>marking</w:t>
      </w:r>
      <w:r>
        <w:rPr>
          <w:spacing w:val="-3"/>
        </w:rPr>
        <w:t xml:space="preserve"> </w:t>
      </w:r>
      <w:r>
        <w:t>was</w:t>
      </w:r>
      <w:r>
        <w:rPr>
          <w:spacing w:val="-3"/>
        </w:rPr>
        <w:t xml:space="preserve"> </w:t>
      </w:r>
      <w:r>
        <w:t xml:space="preserve">outside </w:t>
      </w:r>
      <w:bookmarkStart w:id="13" w:name="Feature_Classification_and_Identificatio"/>
      <w:bookmarkEnd w:id="13"/>
      <w:r>
        <w:t>the scope of this research.</w:t>
      </w:r>
    </w:p>
    <w:p w14:paraId="527E0624" w14:textId="77777777" w:rsidR="008B4618" w:rsidRDefault="008B4618" w:rsidP="00C23110">
      <w:pPr>
        <w:pStyle w:val="Heading5"/>
      </w:pPr>
      <w:r>
        <w:t>Feature</w:t>
      </w:r>
      <w:r>
        <w:rPr>
          <w:spacing w:val="1"/>
        </w:rPr>
        <w:t xml:space="preserve"> </w:t>
      </w:r>
      <w:r>
        <w:t>Classification</w:t>
      </w:r>
      <w:r>
        <w:rPr>
          <w:spacing w:val="2"/>
        </w:rPr>
        <w:t xml:space="preserve"> </w:t>
      </w:r>
      <w:r>
        <w:t>and</w:t>
      </w:r>
      <w:r>
        <w:rPr>
          <w:spacing w:val="1"/>
        </w:rPr>
        <w:t xml:space="preserve"> </w:t>
      </w:r>
      <w:r>
        <w:t>Identification</w:t>
      </w:r>
      <w:r>
        <w:rPr>
          <w:spacing w:val="2"/>
        </w:rPr>
        <w:t xml:space="preserve"> </w:t>
      </w:r>
      <w:r>
        <w:t>Requirements</w:t>
      </w:r>
    </w:p>
    <w:p w14:paraId="38DC6B6A" w14:textId="54CDD748" w:rsidR="008B4618" w:rsidRPr="009B60C4" w:rsidRDefault="00AB5AD7" w:rsidP="00C23110">
      <w:bookmarkStart w:id="14" w:name="Terminals"/>
      <w:bookmarkStart w:id="15" w:name="_bookmark59"/>
      <w:bookmarkEnd w:id="14"/>
      <w:bookmarkEnd w:id="15"/>
      <w:r w:rsidRPr="009B60C4">
        <w:t xml:space="preserve">A rich body of feature classification is </w:t>
      </w:r>
      <w:r w:rsidR="008B4618" w:rsidRPr="009B60C4">
        <w:t xml:space="preserve">available in </w:t>
      </w:r>
      <w:hyperlink w:anchor="_bookmark363">
        <w:r w:rsidR="008B4618" w:rsidRPr="009B60C4">
          <w:t>STEP</w:t>
        </w:r>
      </w:hyperlink>
      <w:r w:rsidR="008B4618" w:rsidRPr="009B60C4">
        <w:t xml:space="preserve"> for electrical design-oriented features, mechanical manufacturing process-related features, and pre-defined complex hole features such </w:t>
      </w:r>
      <w:r w:rsidR="008B4618" w:rsidRPr="009B60C4">
        <w:lastRenderedPageBreak/>
        <w:t>as counterbored holes.</w:t>
      </w:r>
      <w:bookmarkStart w:id="16" w:name="_bookmark61"/>
      <w:bookmarkStart w:id="17" w:name="Concept_Classification_and_Identificatio"/>
      <w:bookmarkEnd w:id="16"/>
      <w:bookmarkEnd w:id="17"/>
    </w:p>
    <w:p w14:paraId="7B119486" w14:textId="20DC7C74" w:rsidR="008B4618" w:rsidRPr="009B60C4" w:rsidRDefault="008B4618" w:rsidP="00C23110">
      <w:pPr>
        <w:pStyle w:val="Heading7"/>
      </w:pPr>
      <w:r w:rsidRPr="009B60C4">
        <w:t xml:space="preserve">Example </w:t>
      </w:r>
      <w:r w:rsidR="00404A6B">
        <w:t>1</w:t>
      </w:r>
    </w:p>
    <w:p w14:paraId="15CD0B00" w14:textId="56075A42" w:rsidR="008B4618" w:rsidRDefault="00A51B13" w:rsidP="00C23110">
      <w:r w:rsidRPr="009B60C4">
        <w:t>ISO 5459</w:t>
      </w:r>
      <w:r w:rsidR="00404A6B">
        <w:rPr>
          <w:vertAlign w:val="superscript"/>
        </w:rPr>
        <w:t>6</w:t>
      </w:r>
      <w:r w:rsidRPr="009B60C4">
        <w:t xml:space="preserve"> specifies datum</w:t>
      </w:r>
      <w:r w:rsidRPr="009B60C4">
        <w:rPr>
          <w:spacing w:val="-14"/>
        </w:rPr>
        <w:t xml:space="preserve"> </w:t>
      </w:r>
      <w:r w:rsidRPr="009B60C4">
        <w:t>targets</w:t>
      </w:r>
      <w:r w:rsidRPr="009B60C4">
        <w:rPr>
          <w:spacing w:val="-14"/>
        </w:rPr>
        <w:t xml:space="preserve"> </w:t>
      </w:r>
      <w:r w:rsidRPr="009B60C4">
        <w:t>and</w:t>
      </w:r>
      <w:r w:rsidRPr="009B60C4">
        <w:rPr>
          <w:spacing w:val="-13"/>
        </w:rPr>
        <w:t xml:space="preserve"> </w:t>
      </w:r>
      <w:r w:rsidRPr="009B60C4">
        <w:t>their</w:t>
      </w:r>
      <w:r w:rsidRPr="009B60C4">
        <w:rPr>
          <w:spacing w:val="-14"/>
        </w:rPr>
        <w:t xml:space="preserve"> </w:t>
      </w:r>
      <w:r w:rsidRPr="009B60C4">
        <w:t>string</w:t>
      </w:r>
      <w:r w:rsidRPr="009B60C4">
        <w:rPr>
          <w:spacing w:val="-13"/>
        </w:rPr>
        <w:t xml:space="preserve"> </w:t>
      </w:r>
      <w:r w:rsidRPr="009B60C4">
        <w:t>value</w:t>
      </w:r>
      <w:r w:rsidRPr="009B60C4">
        <w:rPr>
          <w:spacing w:val="-14"/>
        </w:rPr>
        <w:t xml:space="preserve"> </w:t>
      </w:r>
      <w:r w:rsidRPr="009B60C4">
        <w:t xml:space="preserve">classification. </w:t>
      </w:r>
      <w:r w:rsidR="008B4618" w:rsidRPr="009B60C4">
        <w:t>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in</w:t>
      </w:r>
      <w:r w:rsidR="008B4618" w:rsidRPr="009B60C4">
        <w:rPr>
          <w:spacing w:val="-8"/>
        </w:rPr>
        <w:t xml:space="preserve"> </w:t>
      </w:r>
      <w:r w:rsidR="008B4618" w:rsidRPr="009B60C4">
        <w:t>a</w:t>
      </w:r>
      <w:r w:rsidR="008B4618" w:rsidRPr="009B60C4">
        <w:rPr>
          <w:spacing w:val="-8"/>
        </w:rPr>
        <w:t xml:space="preserve"> </w:t>
      </w:r>
      <w:r w:rsidR="008B4618" w:rsidRPr="009B60C4">
        <w:t>design</w:t>
      </w:r>
      <w:r w:rsidR="008B4618" w:rsidRPr="009B60C4">
        <w:rPr>
          <w:spacing w:val="-8"/>
        </w:rPr>
        <w:t xml:space="preserve"> </w:t>
      </w:r>
      <w:r w:rsidR="008B4618" w:rsidRPr="009B60C4">
        <w:t>with</w:t>
      </w:r>
      <w:r w:rsidR="008B4618" w:rsidRPr="009B60C4">
        <w:rPr>
          <w:spacing w:val="-8"/>
        </w:rPr>
        <w:t xml:space="preserve"> </w:t>
      </w:r>
      <w:r w:rsidR="008B4618" w:rsidRPr="009B60C4">
        <w:t>a</w:t>
      </w:r>
      <w:r w:rsidR="008B4618" w:rsidRPr="009B60C4">
        <w:rPr>
          <w:spacing w:val="-8"/>
        </w:rPr>
        <w:t xml:space="preserve"> </w:t>
      </w:r>
      <w:r w:rsidR="008B4618" w:rsidRPr="009B60C4">
        <w:t>designator</w:t>
      </w:r>
      <w:r w:rsidR="008B4618" w:rsidRPr="009B60C4">
        <w:rPr>
          <w:spacing w:val="-8"/>
        </w:rPr>
        <w:t xml:space="preserve"> </w:t>
      </w:r>
      <w:proofErr w:type="gramStart"/>
      <w:r w:rsidR="009B60C4" w:rsidRPr="009B60C4">
        <w:t>of</w:t>
      </w:r>
      <w:r w:rsidR="009B60C4">
        <w:t xml:space="preserve"> </w:t>
      </w:r>
      <w:r w:rsidR="009B60C4" w:rsidRPr="009B60C4">
        <w:rPr>
          <w:spacing w:val="-8"/>
        </w:rPr>
        <w:t xml:space="preserve"> “</w:t>
      </w:r>
      <w:proofErr w:type="gramEnd"/>
      <w:r w:rsidR="008B4618" w:rsidRPr="009B60C4">
        <w:t>C</w:t>
      </w:r>
      <w:r w:rsidR="00533579">
        <w:t>.”</w:t>
      </w:r>
      <w:r w:rsidR="008B4618" w:rsidRPr="009B60C4">
        <w:t xml:space="preserve"> There</w:t>
      </w:r>
      <w:r w:rsidR="008B4618" w:rsidRPr="009B60C4">
        <w:rPr>
          <w:spacing w:val="-8"/>
        </w:rPr>
        <w:t xml:space="preserve"> </w:t>
      </w:r>
      <w:r w:rsidR="008B4618" w:rsidRPr="009B60C4">
        <w:t>is</w:t>
      </w:r>
      <w:r w:rsidR="008B4618" w:rsidRPr="009B60C4">
        <w:rPr>
          <w:spacing w:val="-8"/>
        </w:rPr>
        <w:t xml:space="preserve"> </w:t>
      </w:r>
      <w:r w:rsidR="008B4618" w:rsidRPr="009B60C4">
        <w:t>a</w:t>
      </w:r>
      <w:r w:rsidR="008B4618" w:rsidRPr="009B60C4">
        <w:rPr>
          <w:spacing w:val="-8"/>
        </w:rPr>
        <w:t xml:space="preserve"> </w:t>
      </w:r>
      <w:r w:rsidR="008B4618" w:rsidRPr="009B60C4">
        <w:t>datum</w:t>
      </w:r>
      <w:r w:rsidR="008B4618" w:rsidRPr="009B60C4">
        <w:rPr>
          <w:spacing w:val="-8"/>
        </w:rPr>
        <w:t xml:space="preserve"> </w:t>
      </w:r>
      <w:r w:rsidR="008B4618" w:rsidRPr="009B60C4">
        <w:t>target feature</w:t>
      </w:r>
      <w:r w:rsidR="008B4618" w:rsidRPr="009B60C4">
        <w:rPr>
          <w:spacing w:val="-3"/>
        </w:rPr>
        <w:t xml:space="preserve"> </w:t>
      </w:r>
      <w:r w:rsidR="008B4618" w:rsidRPr="009B60C4">
        <w:t>balloon</w:t>
      </w:r>
      <w:r w:rsidR="008B4618" w:rsidRPr="009B60C4">
        <w:rPr>
          <w:vertAlign w:val="superscript"/>
        </w:rPr>
        <w:t>21</w:t>
      </w:r>
      <w:r w:rsidR="008B4618" w:rsidRPr="009B60C4">
        <w:t xml:space="preserve"> in that</w:t>
      </w:r>
      <w:r w:rsidR="008B4618" w:rsidRPr="009B60C4">
        <w:rPr>
          <w:spacing w:val="-3"/>
        </w:rPr>
        <w:t xml:space="preserve"> </w:t>
      </w:r>
      <w:r w:rsidR="008B4618" w:rsidRPr="009B60C4">
        <w:t xml:space="preserve">design with a designation of </w:t>
      </w:r>
      <w:r w:rsidR="0010378C" w:rsidRPr="009B60C4">
        <w:t>“</w:t>
      </w:r>
      <w:r w:rsidR="008B4618" w:rsidRPr="009B60C4">
        <w:t>1</w:t>
      </w:r>
      <w:r w:rsidRPr="009B60C4">
        <w:t>”.</w:t>
      </w:r>
      <w:r w:rsidR="008B4618" w:rsidRPr="009B60C4">
        <w:rPr>
          <w:spacing w:val="3"/>
        </w:rPr>
        <w:t xml:space="preserve"> </w:t>
      </w:r>
      <w:r w:rsidR="008B4618" w:rsidRPr="009B60C4">
        <w:t>That</w:t>
      </w:r>
      <w:r w:rsidR="008B4618" w:rsidRPr="009B60C4">
        <w:rPr>
          <w:spacing w:val="-14"/>
        </w:rPr>
        <w:t xml:space="preserve"> </w:t>
      </w:r>
      <w:r w:rsidR="008B4618" w:rsidRPr="009B60C4">
        <w:t>designation</w:t>
      </w:r>
      <w:r w:rsidR="008B4618" w:rsidRPr="009B60C4">
        <w:rPr>
          <w:spacing w:val="-14"/>
        </w:rPr>
        <w:t xml:space="preserve"> </w:t>
      </w:r>
      <w:r w:rsidR="008B4618" w:rsidRPr="009B60C4">
        <w:t>indicates</w:t>
      </w:r>
      <w:r w:rsidR="008B4618" w:rsidRPr="009B60C4">
        <w:rPr>
          <w:spacing w:val="-13"/>
        </w:rPr>
        <w:t xml:space="preserve"> </w:t>
      </w:r>
      <w:r w:rsidR="008B4618" w:rsidRPr="009B60C4">
        <w:t>the</w:t>
      </w:r>
      <w:r w:rsidR="008B4618" w:rsidRPr="009B60C4">
        <w:rPr>
          <w:spacing w:val="-14"/>
        </w:rPr>
        <w:t xml:space="preserve"> </w:t>
      </w:r>
      <w:r w:rsidR="008B4618" w:rsidRPr="009B60C4">
        <w:t>first</w:t>
      </w:r>
      <w:r w:rsidR="008B4618" w:rsidRPr="009B60C4">
        <w:rPr>
          <w:spacing w:val="-13"/>
        </w:rPr>
        <w:t xml:space="preserve"> </w:t>
      </w:r>
      <w:r w:rsidR="008B4618" w:rsidRPr="009B60C4">
        <w:t>datum target in support of</w:t>
      </w:r>
      <w:r w:rsidR="008B4618">
        <w:t xml:space="preserve"> datum C. The string </w:t>
      </w:r>
      <w:r w:rsidR="00E953DA">
        <w:t>“</w:t>
      </w:r>
      <w:r w:rsidR="008B4618">
        <w:t xml:space="preserve">C1” uniquely identifies that target to a human operator. The datum target is associated in the </w:t>
      </w:r>
      <w:hyperlink w:anchor="_bookmark326">
        <w:r w:rsidR="008B4618">
          <w:t>CAD</w:t>
        </w:r>
      </w:hyperlink>
      <w:r w:rsidR="008B4618">
        <w:t xml:space="preserve"> system to a </w:t>
      </w:r>
      <w:hyperlink w:anchor="_bookmark366">
        <w:r w:rsidR="008B4618">
          <w:t>UUID</w:t>
        </w:r>
      </w:hyperlink>
      <w:r w:rsidR="008B4618">
        <w:t xml:space="preserve">. Because the </w:t>
      </w:r>
      <w:hyperlink w:anchor="_bookmark366">
        <w:r w:rsidR="008B4618">
          <w:t>UUID</w:t>
        </w:r>
      </w:hyperlink>
      <w:r w:rsidR="008B4618">
        <w:t xml:space="preserve"> is bound to a </w:t>
      </w:r>
      <w:hyperlink w:anchor="_bookmark326">
        <w:r w:rsidR="008B4618">
          <w:t>CAD</w:t>
        </w:r>
      </w:hyperlink>
      <w:r w:rsidR="008B4618">
        <w:t xml:space="preserve"> object and not the string </w:t>
      </w:r>
      <w:r w:rsidR="00F2081D">
        <w:t>“</w:t>
      </w:r>
      <w:r w:rsidR="008B4618">
        <w:t xml:space="preserve">C1”, an extra processing application is required to address the human-computer associativity gap by using the tuple (type name = </w:t>
      </w:r>
      <w:proofErr w:type="spellStart"/>
      <w:r w:rsidR="008B4618">
        <w:t>datum_target</w:t>
      </w:r>
      <w:proofErr w:type="spellEnd"/>
      <w:r w:rsidR="008B4618">
        <w:t xml:space="preserve">, value = </w:t>
      </w:r>
      <w:r w:rsidR="008B4618" w:rsidRPr="005E4A23">
        <w:rPr>
          <w:rFonts w:asciiTheme="minorHAnsi" w:hAnsiTheme="minorHAnsi"/>
        </w:rPr>
        <w:t>”</w:t>
      </w:r>
      <w:r w:rsidR="008B4618">
        <w:t>C1”) as the name value for the version 5 algorithm.</w:t>
      </w:r>
      <w:bookmarkStart w:id="18" w:name="Formation_of_a_Concept"/>
      <w:bookmarkStart w:id="19" w:name="_bookmark70"/>
      <w:bookmarkEnd w:id="18"/>
      <w:bookmarkEnd w:id="19"/>
    </w:p>
    <w:p w14:paraId="762BAE47" w14:textId="77777777" w:rsidR="008B4618" w:rsidRDefault="008B4618" w:rsidP="00C23110">
      <w:pPr>
        <w:pStyle w:val="Heading4"/>
      </w:pPr>
      <w:r>
        <w:t>UUID</w:t>
      </w:r>
      <w:r>
        <w:rPr>
          <w:spacing w:val="-12"/>
        </w:rPr>
        <w:t xml:space="preserve"> </w:t>
      </w:r>
      <w:r>
        <w:t>Technical Specifications</w:t>
      </w:r>
    </w:p>
    <w:p w14:paraId="04C9CB3D" w14:textId="60A59961" w:rsidR="008B4618" w:rsidRDefault="008B4618" w:rsidP="00C23110">
      <w:r>
        <w:t xml:space="preserve">This section discusses </w:t>
      </w:r>
      <w:hyperlink w:anchor="_bookmark366">
        <w:r>
          <w:t>UUID</w:t>
        </w:r>
      </w:hyperlink>
      <w:r>
        <w:t xml:space="preserve"> encoding requirements and characteristics, types of </w:t>
      </w:r>
      <w:hyperlink w:anchor="_bookmark366">
        <w:r>
          <w:t>UUIDs</w:t>
        </w:r>
      </w:hyperlink>
      <w:r>
        <w:t>,</w:t>
      </w:r>
      <w:r>
        <w:rPr>
          <w:spacing w:val="-1"/>
        </w:rPr>
        <w:t xml:space="preserve"> </w:t>
      </w:r>
      <w:r>
        <w:t>how they</w:t>
      </w:r>
      <w:r>
        <w:rPr>
          <w:spacing w:val="-3"/>
        </w:rPr>
        <w:t xml:space="preserve"> </w:t>
      </w:r>
      <w:r>
        <w:t>are</w:t>
      </w:r>
      <w:r>
        <w:rPr>
          <w:spacing w:val="-3"/>
        </w:rPr>
        <w:t xml:space="preserve"> </w:t>
      </w:r>
      <w:r>
        <w:t>used with human-readable identifiers,</w:t>
      </w:r>
      <w:r>
        <w:rPr>
          <w:spacing w:val="-1"/>
        </w:rPr>
        <w:t xml:space="preserve"> </w:t>
      </w:r>
      <w:r>
        <w:t>and what</w:t>
      </w:r>
      <w:r>
        <w:rPr>
          <w:spacing w:val="-3"/>
        </w:rPr>
        <w:t xml:space="preserve"> </w:t>
      </w:r>
      <w:r>
        <w:t>requirements</w:t>
      </w:r>
      <w:r>
        <w:rPr>
          <w:spacing w:val="-11"/>
        </w:rPr>
        <w:t xml:space="preserve"> </w:t>
      </w:r>
      <w:r>
        <w:t>they</w:t>
      </w:r>
      <w:r>
        <w:rPr>
          <w:spacing w:val="-10"/>
        </w:rPr>
        <w:t xml:space="preserve"> </w:t>
      </w:r>
      <w:r>
        <w:t>address.</w:t>
      </w:r>
      <w:r>
        <w:rPr>
          <w:spacing w:val="6"/>
        </w:rPr>
        <w:t xml:space="preserve"> </w:t>
      </w:r>
      <w:r w:rsidR="000467EE">
        <w:t>It</w:t>
      </w:r>
      <w:r>
        <w:rPr>
          <w:spacing w:val="-11"/>
        </w:rPr>
        <w:t xml:space="preserve"> </w:t>
      </w:r>
      <w:r>
        <w:t>also</w:t>
      </w:r>
      <w:r>
        <w:rPr>
          <w:spacing w:val="-10"/>
        </w:rPr>
        <w:t xml:space="preserve"> </w:t>
      </w:r>
      <w:r>
        <w:t>introduces</w:t>
      </w:r>
      <w:r>
        <w:rPr>
          <w:spacing w:val="-10"/>
        </w:rPr>
        <w:t xml:space="preserve"> </w:t>
      </w:r>
      <w:r>
        <w:t>a</w:t>
      </w:r>
      <w:r>
        <w:rPr>
          <w:spacing w:val="-11"/>
        </w:rPr>
        <w:t xml:space="preserve"> </w:t>
      </w:r>
      <w:r>
        <w:t>requirement</w:t>
      </w:r>
      <w:r>
        <w:rPr>
          <w:spacing w:val="-11"/>
        </w:rPr>
        <w:t xml:space="preserve"> </w:t>
      </w:r>
      <w:r>
        <w:t>that</w:t>
      </w:r>
      <w:r>
        <w:rPr>
          <w:spacing w:val="-11"/>
        </w:rPr>
        <w:t xml:space="preserve"> </w:t>
      </w:r>
      <w:r>
        <w:t>the</w:t>
      </w:r>
      <w:r>
        <w:rPr>
          <w:spacing w:val="-10"/>
        </w:rPr>
        <w:t xml:space="preserve"> </w:t>
      </w:r>
      <w:hyperlink w:anchor="_bookmark366">
        <w:r>
          <w:t>UUID</w:t>
        </w:r>
      </w:hyperlink>
      <w:r>
        <w:rPr>
          <w:spacing w:val="-10"/>
        </w:rPr>
        <w:t xml:space="preserve"> </w:t>
      </w:r>
      <w:r>
        <w:t>appli</w:t>
      </w:r>
      <w:bookmarkStart w:id="20" w:name="ISO%252525252FIEC_9834-8_Generation_of_U"/>
      <w:bookmarkEnd w:id="20"/>
      <w:r>
        <w:t xml:space="preserve">cation in </w:t>
      </w:r>
      <w:hyperlink w:anchor="_bookmark363">
        <w:r>
          <w:t>STEP</w:t>
        </w:r>
      </w:hyperlink>
      <w:r>
        <w:t xml:space="preserve"> applies digital signatures to deter tampering with </w:t>
      </w:r>
      <w:hyperlink w:anchor="_bookmark366">
        <w:r>
          <w:t>UUID</w:t>
        </w:r>
      </w:hyperlink>
      <w:r>
        <w:t xml:space="preserve"> instances.</w:t>
      </w:r>
    </w:p>
    <w:p w14:paraId="4C8696C9" w14:textId="77777777" w:rsidR="008B4618" w:rsidRPr="009B60C4" w:rsidRDefault="008B4618" w:rsidP="00C23110">
      <w:pPr>
        <w:pStyle w:val="Heading5"/>
      </w:pPr>
      <w:r>
        <w:t>ISO/IEC</w:t>
      </w:r>
      <w:r>
        <w:rPr>
          <w:spacing w:val="-8"/>
        </w:rPr>
        <w:t xml:space="preserve"> </w:t>
      </w:r>
      <w:r>
        <w:t>9834</w:t>
      </w:r>
      <w:r w:rsidRPr="009B60C4">
        <w:t>-8</w:t>
      </w:r>
      <w:r w:rsidRPr="009B60C4">
        <w:rPr>
          <w:spacing w:val="-8"/>
        </w:rPr>
        <w:t xml:space="preserve"> </w:t>
      </w:r>
      <w:r w:rsidRPr="009B60C4">
        <w:t>Generation</w:t>
      </w:r>
      <w:r w:rsidRPr="009B60C4">
        <w:rPr>
          <w:spacing w:val="-8"/>
        </w:rPr>
        <w:t xml:space="preserve"> </w:t>
      </w:r>
      <w:r w:rsidRPr="009B60C4">
        <w:t>of</w:t>
      </w:r>
      <w:r w:rsidRPr="009B60C4">
        <w:rPr>
          <w:spacing w:val="-8"/>
        </w:rPr>
        <w:t xml:space="preserve"> </w:t>
      </w:r>
      <w:r w:rsidRPr="009B60C4">
        <w:t>UUIDs</w:t>
      </w:r>
      <w:r w:rsidRPr="009B60C4">
        <w:rPr>
          <w:spacing w:val="-7"/>
        </w:rPr>
        <w:t xml:space="preserve"> </w:t>
      </w:r>
      <w:r w:rsidRPr="009B60C4">
        <w:t>and</w:t>
      </w:r>
      <w:r w:rsidRPr="009B60C4">
        <w:rPr>
          <w:spacing w:val="-8"/>
        </w:rPr>
        <w:t xml:space="preserve"> </w:t>
      </w:r>
      <w:r w:rsidRPr="009B60C4">
        <w:t>Their</w:t>
      </w:r>
      <w:r w:rsidRPr="009B60C4">
        <w:rPr>
          <w:spacing w:val="-8"/>
        </w:rPr>
        <w:t xml:space="preserve"> </w:t>
      </w:r>
      <w:r w:rsidRPr="009B60C4">
        <w:t>Use</w:t>
      </w:r>
      <w:r w:rsidRPr="009B60C4">
        <w:rPr>
          <w:spacing w:val="-8"/>
        </w:rPr>
        <w:t xml:space="preserve"> </w:t>
      </w:r>
      <w:r w:rsidRPr="009B60C4">
        <w:t>in</w:t>
      </w:r>
      <w:r w:rsidRPr="009B60C4">
        <w:rPr>
          <w:spacing w:val="-8"/>
        </w:rPr>
        <w:t xml:space="preserve"> </w:t>
      </w:r>
      <w:r w:rsidRPr="009B60C4">
        <w:t>Object</w:t>
      </w:r>
      <w:r w:rsidRPr="009B60C4">
        <w:rPr>
          <w:spacing w:val="-7"/>
        </w:rPr>
        <w:t xml:space="preserve"> </w:t>
      </w:r>
      <w:r w:rsidRPr="009B60C4">
        <w:rPr>
          <w:spacing w:val="-2"/>
        </w:rPr>
        <w:t>Identifiers</w:t>
      </w:r>
    </w:p>
    <w:p w14:paraId="62537CA0" w14:textId="1D1A9672" w:rsidR="008B4618" w:rsidRPr="009B60C4" w:rsidRDefault="008B4618" w:rsidP="009B60C4">
      <w:r w:rsidRPr="009B60C4">
        <w:t>ISO/IEC 9834-8:2014</w:t>
      </w:r>
      <w:r w:rsidR="00E54204">
        <w:rPr>
          <w:vertAlign w:val="superscript"/>
        </w:rPr>
        <w:t>8</w:t>
      </w:r>
      <w:r w:rsidRPr="009B60C4">
        <w:t xml:space="preserve">, Generation of universally unique identifiers (UUIDs) and their use in object identifiers specifies procedures for </w:t>
      </w:r>
      <w:hyperlink w:anchor="_bookmark366">
        <w:r w:rsidRPr="009B60C4">
          <w:t>UUID</w:t>
        </w:r>
      </w:hyperlink>
      <w:r w:rsidRPr="009B60C4">
        <w:t xml:space="preserve"> generation and use in the international object identifier tree under the joint UUID arc. </w:t>
      </w:r>
    </w:p>
    <w:p w14:paraId="37E0FDA3" w14:textId="77777777" w:rsidR="008B4618" w:rsidRPr="009B60C4" w:rsidRDefault="008B4618" w:rsidP="00C23110">
      <w:pPr>
        <w:pStyle w:val="Heading5"/>
      </w:pPr>
      <w:r w:rsidRPr="009B60C4">
        <w:t xml:space="preserve">IETF RFC 9562 Universally Unique </w:t>
      </w:r>
      <w:proofErr w:type="spellStart"/>
      <w:r w:rsidRPr="009B60C4">
        <w:t>IDentifiers</w:t>
      </w:r>
      <w:proofErr w:type="spellEnd"/>
      <w:r w:rsidRPr="009B60C4">
        <w:t xml:space="preserve"> (UUIDs)</w:t>
      </w:r>
    </w:p>
    <w:p w14:paraId="54947DB3" w14:textId="38F3C41C" w:rsidR="008A5E83" w:rsidRPr="009B60C4" w:rsidRDefault="008B4618" w:rsidP="008A5E83">
      <w:pPr>
        <w:pStyle w:val="BodyText"/>
      </w:pPr>
      <w:r w:rsidRPr="009B60C4">
        <w:t>RFC 9562</w:t>
      </w:r>
      <w:r w:rsidR="007659BE">
        <w:rPr>
          <w:vertAlign w:val="superscript"/>
        </w:rPr>
        <w:t>9</w:t>
      </w:r>
      <w:r w:rsidRPr="009B60C4">
        <w:t xml:space="preserve">clause 6.5 provides an algorithm to create a name-based version 5 </w:t>
      </w:r>
      <w:hyperlink w:anchor="_bookmark366">
        <w:r w:rsidRPr="009B60C4">
          <w:t>UUID</w:t>
        </w:r>
      </w:hyperlink>
      <w:r w:rsidRPr="009B60C4">
        <w:t xml:space="preserve">. There are </w:t>
      </w:r>
      <w:r w:rsidRPr="009B60C4">
        <w:lastRenderedPageBreak/>
        <w:t xml:space="preserve">two versions of </w:t>
      </w:r>
      <w:hyperlink w:anchor="_bookmark366">
        <w:r w:rsidRPr="009B60C4">
          <w:t>UUIDs</w:t>
        </w:r>
      </w:hyperlink>
      <w:r w:rsidRPr="009B60C4">
        <w:t xml:space="preserve"> considered: random-number-based and na</w:t>
      </w:r>
      <w:bookmarkStart w:id="21" w:name="UUID_Versions_and_Critical_Characteristi"/>
      <w:r w:rsidRPr="009B60C4">
        <w:t>m</w:t>
      </w:r>
      <w:bookmarkEnd w:id="21"/>
      <w:r w:rsidRPr="009B60C4">
        <w:t>e-based. Both versions meet the functional requirement of uniqueness.</w:t>
      </w:r>
      <w:r w:rsidR="00344728" w:rsidRPr="009B60C4">
        <w:t xml:space="preserve"> </w:t>
      </w:r>
      <w:r w:rsidR="003B36A6">
        <w:t>ISO/IEC 9834-8:2014 and RFC 9562 are deemed equivalent for this research</w:t>
      </w:r>
      <w:r w:rsidR="00344728" w:rsidRPr="009B60C4">
        <w:t>.</w:t>
      </w:r>
    </w:p>
    <w:p w14:paraId="3BF28D83" w14:textId="37C325F8" w:rsidR="008B4618" w:rsidRPr="009B60C4" w:rsidRDefault="008B4618" w:rsidP="008A5E83">
      <w:pPr>
        <w:pStyle w:val="Heading5"/>
      </w:pPr>
      <w:r w:rsidRPr="009B60C4">
        <w:t>UUID</w:t>
      </w:r>
      <w:r w:rsidRPr="009B60C4">
        <w:rPr>
          <w:spacing w:val="-12"/>
        </w:rPr>
        <w:t xml:space="preserve"> </w:t>
      </w:r>
      <w:r w:rsidRPr="009B60C4">
        <w:t>Versions</w:t>
      </w:r>
      <w:r w:rsidRPr="009B60C4">
        <w:rPr>
          <w:spacing w:val="-12"/>
        </w:rPr>
        <w:t xml:space="preserve"> </w:t>
      </w:r>
      <w:r w:rsidRPr="009B60C4">
        <w:t>and</w:t>
      </w:r>
      <w:r w:rsidRPr="009B60C4">
        <w:rPr>
          <w:spacing w:val="-11"/>
        </w:rPr>
        <w:t xml:space="preserve"> </w:t>
      </w:r>
      <w:r w:rsidRPr="009B60C4">
        <w:t>Critical</w:t>
      </w:r>
      <w:r w:rsidRPr="009B60C4">
        <w:rPr>
          <w:spacing w:val="-12"/>
        </w:rPr>
        <w:t xml:space="preserve"> </w:t>
      </w:r>
      <w:r w:rsidRPr="009B60C4">
        <w:rPr>
          <w:spacing w:val="-2"/>
        </w:rPr>
        <w:t>Characteristics</w:t>
      </w:r>
    </w:p>
    <w:p w14:paraId="632BA3B8" w14:textId="21861B0E" w:rsidR="008B4618" w:rsidRPr="009B60C4" w:rsidRDefault="00E737F0" w:rsidP="00C23110">
      <w:r w:rsidRPr="009B60C4">
        <w:t xml:space="preserve">This section </w:t>
      </w:r>
      <w:r w:rsidR="00920C49">
        <w:t>briefly describes</w:t>
      </w:r>
      <w:r w:rsidRPr="009B60C4">
        <w:t xml:space="preserve"> each UUID version selected for inclusion in the research</w:t>
      </w:r>
      <w:r w:rsidR="008B4618" w:rsidRPr="009B60C4">
        <w:t>.</w:t>
      </w:r>
    </w:p>
    <w:p w14:paraId="1C34AE7A" w14:textId="77777777" w:rsidR="008B4618" w:rsidRPr="009B60C4" w:rsidRDefault="008B4618" w:rsidP="001625E8">
      <w:pPr>
        <w:pStyle w:val="ListParagraph"/>
        <w:numPr>
          <w:ilvl w:val="0"/>
          <w:numId w:val="9"/>
        </w:numPr>
      </w:pPr>
      <w:r w:rsidRPr="009B60C4">
        <w:t>Version</w:t>
      </w:r>
      <w:r w:rsidRPr="009B60C4">
        <w:rPr>
          <w:spacing w:val="-4"/>
        </w:rPr>
        <w:t xml:space="preserve"> </w:t>
      </w:r>
      <w:r w:rsidRPr="009B60C4">
        <w:t>4</w:t>
      </w:r>
      <w:r w:rsidRPr="009B60C4">
        <w:rPr>
          <w:spacing w:val="-4"/>
        </w:rPr>
        <w:t xml:space="preserve"> </w:t>
      </w:r>
      <w:r w:rsidRPr="009B60C4">
        <w:t>produces</w:t>
      </w:r>
      <w:r w:rsidRPr="009B60C4">
        <w:rPr>
          <w:spacing w:val="-4"/>
        </w:rPr>
        <w:t xml:space="preserve"> </w:t>
      </w:r>
      <w:r w:rsidRPr="009B60C4">
        <w:t>a</w:t>
      </w:r>
      <w:r w:rsidRPr="009B60C4">
        <w:rPr>
          <w:spacing w:val="-4"/>
        </w:rPr>
        <w:t xml:space="preserve"> </w:t>
      </w:r>
      <w:r w:rsidRPr="009B60C4">
        <w:t>random</w:t>
      </w:r>
      <w:r w:rsidRPr="009B60C4">
        <w:rPr>
          <w:spacing w:val="-4"/>
        </w:rPr>
        <w:t xml:space="preserve"> </w:t>
      </w:r>
      <w:r w:rsidRPr="009B60C4">
        <w:t>value</w:t>
      </w:r>
      <w:r w:rsidRPr="009B60C4">
        <w:rPr>
          <w:spacing w:val="-4"/>
        </w:rPr>
        <w:t xml:space="preserve"> </w:t>
      </w:r>
      <w:r w:rsidRPr="009B60C4">
        <w:t>each</w:t>
      </w:r>
      <w:r w:rsidRPr="009B60C4">
        <w:rPr>
          <w:spacing w:val="-4"/>
        </w:rPr>
        <w:t xml:space="preserve"> </w:t>
      </w:r>
      <w:r w:rsidRPr="009B60C4">
        <w:t>time</w:t>
      </w:r>
      <w:r w:rsidRPr="009B60C4">
        <w:rPr>
          <w:spacing w:val="-4"/>
        </w:rPr>
        <w:t xml:space="preserve"> </w:t>
      </w:r>
      <w:r w:rsidRPr="009B60C4">
        <w:t>the</w:t>
      </w:r>
      <w:r w:rsidRPr="009B60C4">
        <w:rPr>
          <w:spacing w:val="-4"/>
        </w:rPr>
        <w:t xml:space="preserve"> </w:t>
      </w:r>
      <w:r w:rsidRPr="009B60C4">
        <w:t>algorithm</w:t>
      </w:r>
      <w:r w:rsidRPr="009B60C4">
        <w:rPr>
          <w:spacing w:val="-4"/>
        </w:rPr>
        <w:t xml:space="preserve"> </w:t>
      </w:r>
      <w:r w:rsidRPr="009B60C4">
        <w:t>is</w:t>
      </w:r>
      <w:r w:rsidRPr="009B60C4">
        <w:rPr>
          <w:spacing w:val="-4"/>
        </w:rPr>
        <w:t xml:space="preserve"> </w:t>
      </w:r>
      <w:r w:rsidRPr="009B60C4">
        <w:t>executed.</w:t>
      </w:r>
      <w:r w:rsidRPr="009B60C4">
        <w:rPr>
          <w:spacing w:val="21"/>
        </w:rPr>
        <w:t xml:space="preserve"> </w:t>
      </w:r>
      <w:r w:rsidRPr="009B60C4">
        <w:t>Version</w:t>
      </w:r>
      <w:r w:rsidRPr="009B60C4">
        <w:rPr>
          <w:spacing w:val="-4"/>
        </w:rPr>
        <w:t xml:space="preserve"> </w:t>
      </w:r>
      <w:r w:rsidRPr="009B60C4">
        <w:t>4 is</w:t>
      </w:r>
      <w:r w:rsidRPr="009B60C4">
        <w:rPr>
          <w:spacing w:val="-4"/>
        </w:rPr>
        <w:t xml:space="preserve"> </w:t>
      </w:r>
      <w:r w:rsidRPr="009B60C4">
        <w:t>used</w:t>
      </w:r>
      <w:r w:rsidRPr="009B60C4">
        <w:rPr>
          <w:spacing w:val="-4"/>
        </w:rPr>
        <w:t xml:space="preserve"> </w:t>
      </w:r>
      <w:r w:rsidRPr="009B60C4">
        <w:t>in</w:t>
      </w:r>
      <w:r w:rsidRPr="009B60C4">
        <w:rPr>
          <w:spacing w:val="-4"/>
        </w:rPr>
        <w:t xml:space="preserve"> </w:t>
      </w:r>
      <w:r w:rsidRPr="009B60C4">
        <w:t>commercially</w:t>
      </w:r>
      <w:r w:rsidRPr="009B60C4">
        <w:rPr>
          <w:spacing w:val="-4"/>
        </w:rPr>
        <w:t xml:space="preserve"> </w:t>
      </w:r>
      <w:r w:rsidRPr="009B60C4">
        <w:t>available</w:t>
      </w:r>
      <w:r w:rsidRPr="009B60C4">
        <w:rPr>
          <w:spacing w:val="-4"/>
        </w:rPr>
        <w:t xml:space="preserve"> </w:t>
      </w:r>
      <w:r w:rsidRPr="009B60C4">
        <w:t>product</w:t>
      </w:r>
      <w:r w:rsidRPr="009B60C4">
        <w:rPr>
          <w:spacing w:val="-4"/>
        </w:rPr>
        <w:t xml:space="preserve"> </w:t>
      </w:r>
      <w:r w:rsidRPr="009B60C4">
        <w:t>data</w:t>
      </w:r>
      <w:r w:rsidRPr="009B60C4">
        <w:rPr>
          <w:spacing w:val="-4"/>
        </w:rPr>
        <w:t xml:space="preserve"> </w:t>
      </w:r>
      <w:r w:rsidRPr="009B60C4">
        <w:t>exchange</w:t>
      </w:r>
      <w:r w:rsidRPr="009B60C4">
        <w:rPr>
          <w:spacing w:val="-4"/>
        </w:rPr>
        <w:t xml:space="preserve"> </w:t>
      </w:r>
      <w:r w:rsidRPr="009B60C4">
        <w:t>interface</w:t>
      </w:r>
      <w:r w:rsidRPr="009B60C4">
        <w:rPr>
          <w:spacing w:val="-4"/>
        </w:rPr>
        <w:t xml:space="preserve"> </w:t>
      </w:r>
      <w:r w:rsidRPr="009B60C4">
        <w:t>implementations.</w:t>
      </w:r>
    </w:p>
    <w:p w14:paraId="0BC3A49F" w14:textId="117A4AA2" w:rsidR="008B4618" w:rsidRPr="00924674" w:rsidRDefault="008B4618" w:rsidP="00C23110">
      <w:pPr>
        <w:pStyle w:val="ListParagraph"/>
        <w:numPr>
          <w:ilvl w:val="0"/>
          <w:numId w:val="9"/>
        </w:numPr>
      </w:pPr>
      <w:r w:rsidRPr="009B60C4">
        <w:t>Version</w:t>
      </w:r>
      <w:r w:rsidRPr="009B60C4">
        <w:rPr>
          <w:spacing w:val="-3"/>
        </w:rPr>
        <w:t xml:space="preserve"> </w:t>
      </w:r>
      <w:r w:rsidRPr="009B60C4">
        <w:t>5</w:t>
      </w:r>
      <w:r w:rsidRPr="009B60C4">
        <w:rPr>
          <w:spacing w:val="-3"/>
        </w:rPr>
        <w:t xml:space="preserve"> </w:t>
      </w:r>
      <w:r w:rsidRPr="009B60C4">
        <w:t>uses</w:t>
      </w:r>
      <w:r w:rsidRPr="009B60C4">
        <w:rPr>
          <w:spacing w:val="-3"/>
        </w:rPr>
        <w:t xml:space="preserve"> </w:t>
      </w:r>
      <w:r w:rsidRPr="009B60C4">
        <w:t>a</w:t>
      </w:r>
      <w:r w:rsidRPr="009B60C4">
        <w:rPr>
          <w:spacing w:val="-3"/>
        </w:rPr>
        <w:t xml:space="preserve"> </w:t>
      </w:r>
      <w:r w:rsidRPr="009B60C4">
        <w:t>namespace</w:t>
      </w:r>
      <w:r w:rsidRPr="009B60C4">
        <w:rPr>
          <w:spacing w:val="-3"/>
        </w:rPr>
        <w:t xml:space="preserve"> </w:t>
      </w:r>
      <w:r w:rsidRPr="009B60C4">
        <w:t>and</w:t>
      </w:r>
      <w:r w:rsidRPr="009B60C4">
        <w:rPr>
          <w:spacing w:val="-3"/>
        </w:rPr>
        <w:t xml:space="preserve"> </w:t>
      </w:r>
      <w:r w:rsidRPr="009B60C4">
        <w:t>name.</w:t>
      </w:r>
      <w:r w:rsidRPr="009B60C4">
        <w:rPr>
          <w:spacing w:val="23"/>
        </w:rPr>
        <w:t xml:space="preserve"> </w:t>
      </w:r>
      <w:r w:rsidRPr="009B60C4">
        <w:t>A</w:t>
      </w:r>
      <w:r w:rsidRPr="009B60C4">
        <w:rPr>
          <w:spacing w:val="-3"/>
        </w:rPr>
        <w:t xml:space="preserve"> </w:t>
      </w:r>
      <w:r w:rsidRPr="009B60C4">
        <w:t>compliant</w:t>
      </w:r>
      <w:r w:rsidRPr="009B60C4">
        <w:rPr>
          <w:spacing w:val="-3"/>
        </w:rPr>
        <w:t xml:space="preserve"> </w:t>
      </w:r>
      <w:r w:rsidRPr="009B60C4">
        <w:t>implementation</w:t>
      </w:r>
      <w:r w:rsidRPr="009B60C4">
        <w:rPr>
          <w:spacing w:val="-3"/>
        </w:rPr>
        <w:t xml:space="preserve"> </w:t>
      </w:r>
      <w:r w:rsidRPr="009B60C4">
        <w:t>produces</w:t>
      </w:r>
      <w:r w:rsidRPr="009B60C4">
        <w:rPr>
          <w:spacing w:val="-3"/>
        </w:rPr>
        <w:t xml:space="preserve"> </w:t>
      </w:r>
      <w:r w:rsidRPr="009B60C4">
        <w:t>the same</w:t>
      </w:r>
      <w:r w:rsidRPr="009B60C4">
        <w:rPr>
          <w:spacing w:val="-3"/>
        </w:rPr>
        <w:t xml:space="preserve"> </w:t>
      </w:r>
      <w:r w:rsidRPr="009B60C4">
        <w:t>result</w:t>
      </w:r>
      <w:r w:rsidRPr="009B60C4">
        <w:rPr>
          <w:spacing w:val="-3"/>
        </w:rPr>
        <w:t xml:space="preserve"> </w:t>
      </w:r>
      <w:r w:rsidRPr="009B60C4">
        <w:t>each</w:t>
      </w:r>
      <w:r w:rsidRPr="009B60C4">
        <w:rPr>
          <w:spacing w:val="-3"/>
        </w:rPr>
        <w:t xml:space="preserve"> </w:t>
      </w:r>
      <w:r w:rsidRPr="009B60C4">
        <w:t>time</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w:t>
      </w:r>
      <w:r w:rsidRPr="009B60C4">
        <w:rPr>
          <w:spacing w:val="-3"/>
        </w:rPr>
        <w:t xml:space="preserve"> </w:t>
      </w:r>
      <w:r w:rsidRPr="009B60C4">
        <w:t>in</w:t>
      </w:r>
      <w:r w:rsidRPr="009B60C4">
        <w:rPr>
          <w:spacing w:val="-3"/>
        </w:rPr>
        <w:t xml:space="preserve"> </w:t>
      </w:r>
      <w:r w:rsidRPr="009B60C4">
        <w:t>the</w:t>
      </w:r>
      <w:r w:rsidRPr="009B60C4">
        <w:rPr>
          <w:spacing w:val="-3"/>
        </w:rPr>
        <w:t xml:space="preserve"> </w:t>
      </w:r>
      <w:r w:rsidRPr="009B60C4">
        <w:t>same</w:t>
      </w:r>
      <w:r w:rsidRPr="009B60C4">
        <w:rPr>
          <w:spacing w:val="-3"/>
        </w:rPr>
        <w:t xml:space="preserve"> </w:t>
      </w:r>
      <w:r w:rsidRPr="009B60C4">
        <w:t>namespace</w:t>
      </w:r>
      <w:r w:rsidRPr="009B60C4">
        <w:rPr>
          <w:spacing w:val="-3"/>
        </w:rPr>
        <w:t xml:space="preserve"> </w:t>
      </w:r>
      <w:r w:rsidRPr="009B60C4">
        <w:t>is</w:t>
      </w:r>
      <w:r w:rsidRPr="009B60C4">
        <w:rPr>
          <w:spacing w:val="-3"/>
        </w:rPr>
        <w:t xml:space="preserve"> </w:t>
      </w:r>
      <w:r w:rsidRPr="009B60C4">
        <w:t>transformed.</w:t>
      </w:r>
      <w:r w:rsidRPr="009B60C4">
        <w:rPr>
          <w:spacing w:val="19"/>
        </w:rPr>
        <w:t xml:space="preserve"> </w:t>
      </w:r>
      <w:r w:rsidRPr="009B60C4">
        <w:t xml:space="preserve">The </w:t>
      </w:r>
      <w:r w:rsidRPr="009B60C4">
        <w:rPr>
          <w:spacing w:val="-2"/>
        </w:rPr>
        <w:t>namespace</w:t>
      </w:r>
      <w:r w:rsidRPr="009B60C4">
        <w:rPr>
          <w:spacing w:val="-10"/>
        </w:rPr>
        <w:t xml:space="preserve"> </w:t>
      </w:r>
      <w:r w:rsidRPr="009B60C4">
        <w:rPr>
          <w:spacing w:val="-2"/>
        </w:rPr>
        <w:t>identifier</w:t>
      </w:r>
      <w:r w:rsidRPr="009B60C4">
        <w:rPr>
          <w:spacing w:val="-10"/>
        </w:rPr>
        <w:t xml:space="preserve"> </w:t>
      </w:r>
      <w:r w:rsidRPr="009B60C4">
        <w:rPr>
          <w:spacing w:val="-2"/>
        </w:rPr>
        <w:t>itself is a UUID,</w:t>
      </w:r>
      <w:r w:rsidRPr="009B60C4">
        <w:rPr>
          <w:spacing w:val="-9"/>
        </w:rPr>
        <w:t xml:space="preserve"> </w:t>
      </w:r>
      <w:r w:rsidRPr="009B60C4">
        <w:rPr>
          <w:spacing w:val="-2"/>
        </w:rPr>
        <w:t>and</w:t>
      </w:r>
      <w:r w:rsidRPr="009B60C4">
        <w:rPr>
          <w:spacing w:val="-10"/>
        </w:rPr>
        <w:t xml:space="preserve"> </w:t>
      </w:r>
      <w:r w:rsidRPr="009B60C4">
        <w:rPr>
          <w:spacing w:val="-2"/>
        </w:rPr>
        <w:t>any</w:t>
      </w:r>
      <w:r w:rsidRPr="009B60C4">
        <w:rPr>
          <w:spacing w:val="-10"/>
        </w:rPr>
        <w:t xml:space="preserve"> </w:t>
      </w:r>
      <w:r w:rsidRPr="009B60C4">
        <w:rPr>
          <w:spacing w:val="-2"/>
        </w:rPr>
        <w:t>desired</w:t>
      </w:r>
      <w:r w:rsidRPr="009B60C4">
        <w:rPr>
          <w:spacing w:val="-10"/>
        </w:rPr>
        <w:t xml:space="preserve"> </w:t>
      </w:r>
      <w:hyperlink w:anchor="_bookmark366">
        <w:r w:rsidRPr="009B60C4">
          <w:rPr>
            <w:spacing w:val="-2"/>
          </w:rPr>
          <w:t>UUID</w:t>
        </w:r>
      </w:hyperlink>
      <w:r w:rsidRPr="009B60C4">
        <w:rPr>
          <w:spacing w:val="-10"/>
        </w:rPr>
        <w:t xml:space="preserve"> </w:t>
      </w:r>
      <w:r w:rsidRPr="009B60C4">
        <w:rPr>
          <w:spacing w:val="-2"/>
        </w:rPr>
        <w:t>may</w:t>
      </w:r>
      <w:r w:rsidRPr="009B60C4">
        <w:rPr>
          <w:spacing w:val="-10"/>
        </w:rPr>
        <w:t xml:space="preserve"> </w:t>
      </w:r>
      <w:r w:rsidRPr="009B60C4">
        <w:rPr>
          <w:spacing w:val="-2"/>
        </w:rPr>
        <w:t>be</w:t>
      </w:r>
      <w:r w:rsidRPr="009B60C4">
        <w:rPr>
          <w:spacing w:val="-10"/>
        </w:rPr>
        <w:t xml:space="preserve"> </w:t>
      </w:r>
      <w:r w:rsidRPr="009B60C4">
        <w:rPr>
          <w:spacing w:val="-2"/>
        </w:rPr>
        <w:t>used</w:t>
      </w:r>
      <w:r w:rsidRPr="009B60C4">
        <w:rPr>
          <w:spacing w:val="-10"/>
        </w:rPr>
        <w:t xml:space="preserve"> </w:t>
      </w:r>
      <w:r w:rsidRPr="009B60C4">
        <w:rPr>
          <w:spacing w:val="-2"/>
        </w:rPr>
        <w:t>as</w:t>
      </w:r>
      <w:r w:rsidRPr="009B60C4">
        <w:rPr>
          <w:spacing w:val="-10"/>
        </w:rPr>
        <w:t xml:space="preserve"> </w:t>
      </w:r>
      <w:r w:rsidRPr="009B60C4">
        <w:rPr>
          <w:spacing w:val="-2"/>
        </w:rPr>
        <w:t>a</w:t>
      </w:r>
      <w:r w:rsidRPr="009B60C4">
        <w:rPr>
          <w:spacing w:val="-9"/>
        </w:rPr>
        <w:t xml:space="preserve"> </w:t>
      </w:r>
      <w:r w:rsidRPr="009B60C4">
        <w:rPr>
          <w:spacing w:val="-2"/>
        </w:rPr>
        <w:t>names</w:t>
      </w:r>
      <w:r w:rsidRPr="009B60C4">
        <w:t>pace</w:t>
      </w:r>
      <w:r w:rsidRPr="009B60C4">
        <w:rPr>
          <w:spacing w:val="-14"/>
        </w:rPr>
        <w:t xml:space="preserve"> </w:t>
      </w:r>
      <w:r w:rsidRPr="009B60C4">
        <w:t>designator.</w:t>
      </w:r>
      <w:r w:rsidRPr="009B60C4">
        <w:rPr>
          <w:spacing w:val="-10"/>
        </w:rPr>
        <w:t xml:space="preserve"> </w:t>
      </w:r>
      <w:r w:rsidRPr="009B60C4">
        <w:t>Either</w:t>
      </w:r>
      <w:r w:rsidRPr="009B60C4">
        <w:rPr>
          <w:spacing w:val="-14"/>
        </w:rPr>
        <w:t xml:space="preserve"> </w:t>
      </w:r>
      <w:hyperlink w:anchor="_bookmark351">
        <w:r w:rsidRPr="009B60C4">
          <w:t>MD5</w:t>
        </w:r>
      </w:hyperlink>
      <w:r w:rsidRPr="009B60C4">
        <w:rPr>
          <w:spacing w:val="-13"/>
        </w:rPr>
        <w:t xml:space="preserve"> </w:t>
      </w:r>
      <w:r w:rsidRPr="009B60C4">
        <w:t>or</w:t>
      </w:r>
      <w:r w:rsidRPr="009B60C4">
        <w:rPr>
          <w:spacing w:val="-14"/>
        </w:rPr>
        <w:t xml:space="preserve"> </w:t>
      </w:r>
      <w:hyperlink w:anchor="_bookmark362">
        <w:r w:rsidRPr="009B60C4">
          <w:t>SHA-1</w:t>
        </w:r>
      </w:hyperlink>
      <w:r w:rsidR="008179AA">
        <w:rPr>
          <w:vertAlign w:val="superscript"/>
        </w:rPr>
        <w:t>10</w:t>
      </w:r>
      <w:r w:rsidRPr="009B60C4">
        <w:rPr>
          <w:spacing w:val="-14"/>
        </w:rPr>
        <w:t xml:space="preserve"> </w:t>
      </w:r>
      <w:r w:rsidRPr="009B60C4">
        <w:t>may</w:t>
      </w:r>
      <w:r w:rsidRPr="009B60C4">
        <w:rPr>
          <w:spacing w:val="-14"/>
        </w:rPr>
        <w:t xml:space="preserve"> </w:t>
      </w:r>
      <w:r w:rsidRPr="009B60C4">
        <w:t>be</w:t>
      </w:r>
      <w:r>
        <w:rPr>
          <w:spacing w:val="-13"/>
        </w:rPr>
        <w:t xml:space="preserve"> </w:t>
      </w:r>
      <w:r>
        <w:t>used</w:t>
      </w:r>
      <w:r w:rsidR="002A009F">
        <w:rPr>
          <w:spacing w:val="-14"/>
        </w:rPr>
        <w:t xml:space="preserve">, but </w:t>
      </w:r>
      <w:r>
        <w:t>backward</w:t>
      </w:r>
      <w:r>
        <w:rPr>
          <w:spacing w:val="-13"/>
        </w:rPr>
        <w:t xml:space="preserve"> </w:t>
      </w:r>
      <w:r>
        <w:t>compatibil</w:t>
      </w:r>
      <w:bookmarkStart w:id="22" w:name="Data_Tampering"/>
      <w:bookmarkEnd w:id="22"/>
      <w:r>
        <w:t xml:space="preserve">ity is not an issue, although </w:t>
      </w:r>
      <w:hyperlink w:anchor="_bookmark362">
        <w:r>
          <w:t>SHA-1</w:t>
        </w:r>
      </w:hyperlink>
      <w:r>
        <w:t xml:space="preserve"> is preferred.</w:t>
      </w:r>
      <w:bookmarkStart w:id="23" w:name="_bookmark80"/>
      <w:bookmarkEnd w:id="23"/>
    </w:p>
    <w:p w14:paraId="6B8F2A72" w14:textId="77777777" w:rsidR="008B4618" w:rsidRDefault="008B4618" w:rsidP="00C23110">
      <w:pPr>
        <w:pStyle w:val="Heading6"/>
      </w:pPr>
      <w:r>
        <w:t>Namespace</w:t>
      </w:r>
      <w:r>
        <w:rPr>
          <w:spacing w:val="-13"/>
        </w:rPr>
        <w:t xml:space="preserve"> </w:t>
      </w:r>
      <w:r>
        <w:rPr>
          <w:spacing w:val="-2"/>
        </w:rPr>
        <w:t>Attribute</w:t>
      </w:r>
    </w:p>
    <w:p w14:paraId="6E5C4A94" w14:textId="27E83B06" w:rsidR="008B4618" w:rsidRDefault="00CE1F96" w:rsidP="00C23110">
      <w:hyperlink w:anchor="_bookmark77"/>
      <w:r w:rsidR="008B4618">
        <w:t xml:space="preserve">The namespace attribute </w:t>
      </w:r>
      <w:r w:rsidR="0072733F">
        <w:t>must</w:t>
      </w:r>
      <w:r w:rsidR="008B4618">
        <w:t xml:space="preserve"> be a </w:t>
      </w:r>
      <w:hyperlink w:anchor="_bookmark366">
        <w:r w:rsidR="008B4618">
          <w:t>UUID</w:t>
        </w:r>
      </w:hyperlink>
      <w:r w:rsidR="008B4618">
        <w:t xml:space="preserve">. This document does not recommend including the namespace in the exchange data set; the </w:t>
      </w:r>
      <w:proofErr w:type="gramStart"/>
      <w:r w:rsidR="008B4618">
        <w:t>type</w:t>
      </w:r>
      <w:proofErr w:type="gramEnd"/>
      <w:r w:rsidR="008B4618">
        <w:t xml:space="preserve"> classification of the </w:t>
      </w:r>
      <w:proofErr w:type="spellStart"/>
      <w:r w:rsidR="008B4618">
        <w:t>uuid_attribute</w:t>
      </w:r>
      <w:proofErr w:type="spellEnd"/>
      <w:r w:rsidR="008B4618">
        <w:t xml:space="preserve"> identifies whether the </w:t>
      </w:r>
      <w:proofErr w:type="spellStart"/>
      <w:r w:rsidR="008B4618">
        <w:t>uuid</w:t>
      </w:r>
      <w:proofErr w:type="spellEnd"/>
      <w:r w:rsidR="008B4618">
        <w:t xml:space="preserve"> </w:t>
      </w:r>
      <w:r w:rsidR="00334026">
        <w:t xml:space="preserve">string </w:t>
      </w:r>
      <w:r w:rsidR="008B4618">
        <w:t>is a version 4 or version 5</w:t>
      </w:r>
      <w:bookmarkStart w:id="24" w:name="_bookmark92"/>
      <w:bookmarkEnd w:id="24"/>
      <w:r w:rsidR="008B4618">
        <w:t xml:space="preserve"> </w:t>
      </w:r>
      <w:hyperlink w:anchor="_bookmark366">
        <w:r w:rsidR="008B4618">
          <w:t>UUID</w:t>
        </w:r>
      </w:hyperlink>
      <w:r w:rsidR="008B4618">
        <w:t xml:space="preserve">. Declaring that the </w:t>
      </w:r>
      <w:hyperlink w:anchor="_bookmark366">
        <w:r w:rsidR="008B4618">
          <w:t>UUID</w:t>
        </w:r>
      </w:hyperlink>
      <w:r w:rsidR="008B4618">
        <w:t xml:space="preserve"> is version 5 does permit an importing application to deter</w:t>
      </w:r>
      <w:bookmarkStart w:id="25" w:name="Name_Attribute"/>
      <w:bookmarkEnd w:id="25"/>
      <w:r w:rsidR="008B4618">
        <w:t xml:space="preserve">mine that </w:t>
      </w:r>
      <w:r w:rsidR="0020796D">
        <w:t>the importing organization does not own the imported UUID</w:t>
      </w:r>
      <w:r w:rsidR="008B4618">
        <w:t>.</w:t>
      </w:r>
    </w:p>
    <w:p w14:paraId="65A5F0A5" w14:textId="77777777" w:rsidR="008B4618" w:rsidRDefault="008B4618" w:rsidP="00C23110">
      <w:pPr>
        <w:pStyle w:val="Heading6"/>
      </w:pPr>
      <w:r>
        <w:t>Name</w:t>
      </w:r>
      <w:r>
        <w:rPr>
          <w:spacing w:val="-7"/>
        </w:rPr>
        <w:t xml:space="preserve"> </w:t>
      </w:r>
      <w:r>
        <w:t>Attribute</w:t>
      </w:r>
    </w:p>
    <w:p w14:paraId="2A0DE4E7" w14:textId="4466A789" w:rsidR="008B4618" w:rsidRDefault="008B4618" w:rsidP="00C23110">
      <w:r>
        <w:t xml:space="preserve">The name attribute required for version 5 can be any </w:t>
      </w:r>
      <w:r w:rsidR="0020796D">
        <w:t xml:space="preserve">unique string determined by the authoring CAD system </w:t>
      </w:r>
      <w:r>
        <w:t xml:space="preserve">in the context of the source </w:t>
      </w:r>
      <w:hyperlink w:anchor="_bookmark326">
        <w:r>
          <w:t>CAD</w:t>
        </w:r>
      </w:hyperlink>
      <w:r>
        <w:t xml:space="preserve"> model. This document does </w:t>
      </w:r>
      <w:bookmarkStart w:id="26" w:name="Tampering_with_Data"/>
      <w:bookmarkEnd w:id="26"/>
      <w:r>
        <w:t>not support including the name in the exchange data set.</w:t>
      </w:r>
    </w:p>
    <w:p w14:paraId="7213282A" w14:textId="77777777" w:rsidR="008B4618" w:rsidRDefault="008B4618" w:rsidP="00C23110">
      <w:pPr>
        <w:pStyle w:val="Heading6"/>
      </w:pPr>
      <w:r>
        <w:lastRenderedPageBreak/>
        <w:t>Leveraging</w:t>
      </w:r>
      <w:r>
        <w:rPr>
          <w:spacing w:val="-9"/>
        </w:rPr>
        <w:t xml:space="preserve"> </w:t>
      </w:r>
      <w:r>
        <w:t>the</w:t>
      </w:r>
      <w:r>
        <w:rPr>
          <w:spacing w:val="-9"/>
        </w:rPr>
        <w:t xml:space="preserve"> </w:t>
      </w:r>
      <w:r>
        <w:t>Scope</w:t>
      </w:r>
      <w:r>
        <w:rPr>
          <w:spacing w:val="-9"/>
        </w:rPr>
        <w:t xml:space="preserve"> </w:t>
      </w:r>
      <w:r>
        <w:t>of</w:t>
      </w:r>
      <w:r>
        <w:rPr>
          <w:spacing w:val="-9"/>
        </w:rPr>
        <w:t xml:space="preserve"> </w:t>
      </w:r>
      <w:r>
        <w:t>an</w:t>
      </w:r>
      <w:r>
        <w:rPr>
          <w:spacing w:val="-9"/>
        </w:rPr>
        <w:t xml:space="preserve"> </w:t>
      </w:r>
      <w:r>
        <w:t>Object</w:t>
      </w:r>
      <w:r>
        <w:rPr>
          <w:spacing w:val="-9"/>
        </w:rPr>
        <w:t xml:space="preserve"> </w:t>
      </w:r>
      <w:r>
        <w:t>to</w:t>
      </w:r>
      <w:r>
        <w:rPr>
          <w:spacing w:val="-9"/>
        </w:rPr>
        <w:t xml:space="preserve"> </w:t>
      </w:r>
      <w:r>
        <w:t>Improve</w:t>
      </w:r>
      <w:r>
        <w:rPr>
          <w:spacing w:val="-9"/>
        </w:rPr>
        <w:t xml:space="preserve"> </w:t>
      </w:r>
      <w:r>
        <w:rPr>
          <w:spacing w:val="-2"/>
        </w:rPr>
        <w:t>Efficiency</w:t>
      </w:r>
    </w:p>
    <w:p w14:paraId="63F8C094" w14:textId="74361740" w:rsidR="008B4618" w:rsidRDefault="008B4618" w:rsidP="00C23110">
      <w:r>
        <w:t xml:space="preserve">The scope of an object may be used to improve the efficiency of comparison by reducing the number of queries necessary to detect a change. </w:t>
      </w:r>
      <w:hyperlink w:anchor="_bookmark363">
        <w:r>
          <w:t>STEP</w:t>
        </w:r>
      </w:hyperlink>
      <w:r>
        <w:t xml:space="preserve"> uses an object existence dependent model (i.e., one instance is explicitly dependent on another as specified by an attribute or constraints in the ENTITY </w:t>
      </w:r>
      <w:r w:rsidRPr="009B60C4">
        <w:t>declaration)</w:t>
      </w:r>
      <w:r w:rsidR="00DF7CE4">
        <w:rPr>
          <w:vertAlign w:val="superscript"/>
        </w:rPr>
        <w:t>1</w:t>
      </w:r>
      <w:r w:rsidR="008179AA">
        <w:rPr>
          <w:vertAlign w:val="superscript"/>
        </w:rPr>
        <w:t>1</w:t>
      </w:r>
      <w:r w:rsidRPr="009B60C4">
        <w:t>. In such cases</w:t>
      </w:r>
      <w:r>
        <w:t xml:space="preserve">, a query can be performed to identify each object that is directly or indirectly dependent on the object selected as the root of the query. </w:t>
      </w:r>
      <w:hyperlink w:anchor="_bookmark363">
        <w:r>
          <w:t>STEP</w:t>
        </w:r>
      </w:hyperlink>
      <w:r>
        <w:t xml:space="preserve"> also supports establishing existence dependency using what is known as directed relationship entities. The directed relationship entities relate</w:t>
      </w:r>
      <w:bookmarkStart w:id="27" w:name="_bookmark97"/>
      <w:bookmarkEnd w:id="27"/>
      <w:r>
        <w:t xml:space="preserve"> two instances where the existence of the instance on the related end of the relationship is dependent on the instance on the relating end of the relationship. There are a few cases in </w:t>
      </w:r>
      <w:hyperlink w:anchor="_bookmark363">
        <w:r>
          <w:t>STEP</w:t>
        </w:r>
      </w:hyperlink>
      <w:r>
        <w:t xml:space="preserve"> where the relationship is not directed. In those cases, a recommended practice </w:t>
      </w:r>
      <w:bookmarkStart w:id="28" w:name="STEP_Component-Related_Objects_that_Incl"/>
      <w:bookmarkEnd w:id="28"/>
      <w:r>
        <w:t>should be created to provide implementation guidance.</w:t>
      </w:r>
    </w:p>
    <w:p w14:paraId="5900C834" w14:textId="77777777" w:rsidR="008B4618" w:rsidRDefault="008B4618" w:rsidP="00C23110">
      <w:pPr>
        <w:pStyle w:val="Heading4"/>
      </w:pPr>
      <w:r>
        <w:t>Proposed</w:t>
      </w:r>
      <w:r>
        <w:rPr>
          <w:spacing w:val="-11"/>
        </w:rPr>
        <w:t xml:space="preserve"> </w:t>
      </w:r>
      <w:r>
        <w:t>Model</w:t>
      </w:r>
      <w:r>
        <w:rPr>
          <w:spacing w:val="-10"/>
        </w:rPr>
        <w:t xml:space="preserve"> </w:t>
      </w:r>
      <w:r>
        <w:rPr>
          <w:spacing w:val="-2"/>
        </w:rPr>
        <w:t>Framework</w:t>
      </w:r>
    </w:p>
    <w:p w14:paraId="0E0D55F3" w14:textId="77777777" w:rsidR="008B4618" w:rsidRDefault="008B4618" w:rsidP="00C23110">
      <w:r>
        <w:t xml:space="preserve">This section provides an overview of the proposed information model to address the previously described requirements for </w:t>
      </w:r>
      <w:hyperlink w:anchor="_bookmark366">
        <w:r>
          <w:t>UUIDs</w:t>
        </w:r>
      </w:hyperlink>
      <w:r>
        <w:t xml:space="preserve"> in </w:t>
      </w:r>
      <w:hyperlink w:anchor="_bookmark363">
        <w:r>
          <w:t>STEP</w:t>
        </w:r>
      </w:hyperlink>
      <w:r>
        <w:t xml:space="preserve">. </w:t>
      </w:r>
    </w:p>
    <w:p w14:paraId="30A703B3" w14:textId="77777777" w:rsidR="008B4618" w:rsidRDefault="008B4618" w:rsidP="00C23110">
      <w:pPr>
        <w:pStyle w:val="BodyText"/>
      </w:pPr>
      <w:r>
        <w:t>The</w:t>
      </w:r>
      <w:r>
        <w:rPr>
          <w:spacing w:val="-11"/>
        </w:rPr>
        <w:t xml:space="preserve"> </w:t>
      </w:r>
      <w:r>
        <w:t>proposed</w:t>
      </w:r>
      <w:r>
        <w:rPr>
          <w:spacing w:val="-11"/>
        </w:rPr>
        <w:t xml:space="preserve"> </w:t>
      </w:r>
      <w:r>
        <w:t>model</w:t>
      </w:r>
      <w:r>
        <w:rPr>
          <w:spacing w:val="-11"/>
        </w:rPr>
        <w:t xml:space="preserve"> </w:t>
      </w:r>
      <w:r>
        <w:t>includes</w:t>
      </w:r>
      <w:r>
        <w:rPr>
          <w:spacing w:val="-10"/>
        </w:rPr>
        <w:t xml:space="preserve"> </w:t>
      </w:r>
      <w:r>
        <w:t>the</w:t>
      </w:r>
      <w:r>
        <w:rPr>
          <w:spacing w:val="-11"/>
        </w:rPr>
        <w:t xml:space="preserve"> </w:t>
      </w:r>
      <w:r>
        <w:t>following</w:t>
      </w:r>
      <w:r>
        <w:rPr>
          <w:spacing w:val="-11"/>
        </w:rPr>
        <w:t xml:space="preserve"> </w:t>
      </w:r>
      <w:r>
        <w:t>high-level</w:t>
      </w:r>
      <w:r>
        <w:rPr>
          <w:spacing w:val="-10"/>
        </w:rPr>
        <w:t xml:space="preserve"> </w:t>
      </w:r>
      <w:r>
        <w:t>benefits:</w:t>
      </w:r>
    </w:p>
    <w:p w14:paraId="1245BB41" w14:textId="77777777" w:rsidR="008B4618" w:rsidRDefault="008B4618" w:rsidP="001625E8">
      <w:pPr>
        <w:pStyle w:val="ListParagraph"/>
      </w:pPr>
      <w:r>
        <w:t>The</w:t>
      </w:r>
      <w:r>
        <w:rPr>
          <w:spacing w:val="-4"/>
        </w:rPr>
        <w:t xml:space="preserve"> </w:t>
      </w:r>
      <w:r>
        <w:t>name-based</w:t>
      </w:r>
      <w:r>
        <w:rPr>
          <w:spacing w:val="-4"/>
        </w:rPr>
        <w:t xml:space="preserve"> </w:t>
      </w:r>
      <w:hyperlink w:anchor="_bookmark366">
        <w:r>
          <w:t>UUID</w:t>
        </w:r>
      </w:hyperlink>
      <w:r>
        <w:t xml:space="preserve"> version meets the functional requirement of the engineering domain requirement for </w:t>
      </w:r>
      <w:proofErr w:type="gramStart"/>
      <w:r>
        <w:t>repeatability;</w:t>
      </w:r>
      <w:proofErr w:type="gramEnd"/>
    </w:p>
    <w:p w14:paraId="182D5C32" w14:textId="77777777" w:rsidR="008B4618" w:rsidRDefault="008B4618" w:rsidP="001625E8">
      <w:pPr>
        <w:pStyle w:val="ListParagraph"/>
      </w:pPr>
      <w:r>
        <w:t xml:space="preserve">The random-based </w:t>
      </w:r>
      <w:hyperlink w:anchor="_bookmark366">
        <w:r>
          <w:t>UUID</w:t>
        </w:r>
      </w:hyperlink>
      <w:r>
        <w:t xml:space="preserve"> version</w:t>
      </w:r>
      <w:r>
        <w:rPr>
          <w:spacing w:val="-6"/>
        </w:rPr>
        <w:t xml:space="preserve"> </w:t>
      </w:r>
      <w:r>
        <w:t>provides</w:t>
      </w:r>
      <w:r>
        <w:rPr>
          <w:spacing w:val="-6"/>
        </w:rPr>
        <w:t xml:space="preserve"> </w:t>
      </w:r>
      <w:r>
        <w:t>flexibility</w:t>
      </w:r>
      <w:r>
        <w:rPr>
          <w:spacing w:val="-6"/>
        </w:rPr>
        <w:t xml:space="preserve"> </w:t>
      </w:r>
      <w:r>
        <w:t>in</w:t>
      </w:r>
      <w:r>
        <w:rPr>
          <w:spacing w:val="-6"/>
        </w:rPr>
        <w:t xml:space="preserve"> </w:t>
      </w:r>
      <w:r>
        <w:t>implementations</w:t>
      </w:r>
      <w:r>
        <w:rPr>
          <w:spacing w:val="-6"/>
        </w:rPr>
        <w:t xml:space="preserve"> </w:t>
      </w:r>
      <w:r>
        <w:t>that</w:t>
      </w:r>
      <w:r>
        <w:rPr>
          <w:spacing w:val="-6"/>
        </w:rPr>
        <w:t xml:space="preserve"> </w:t>
      </w:r>
      <w:r>
        <w:t xml:space="preserve">require </w:t>
      </w:r>
      <w:proofErr w:type="gramStart"/>
      <w:r>
        <w:rPr>
          <w:spacing w:val="-4"/>
        </w:rPr>
        <w:t>it;</w:t>
      </w:r>
      <w:proofErr w:type="gramEnd"/>
    </w:p>
    <w:p w14:paraId="1F36AAC1" w14:textId="77777777" w:rsidR="008B4618" w:rsidRDefault="008B4618" w:rsidP="001625E8">
      <w:pPr>
        <w:pStyle w:val="ListParagraph"/>
      </w:pPr>
      <w:r>
        <w:t xml:space="preserve">Including relationship ENTITY data types specific to </w:t>
      </w:r>
      <w:hyperlink w:anchor="_bookmark366">
        <w:r>
          <w:t>UUID</w:t>
        </w:r>
      </w:hyperlink>
      <w:r>
        <w:t xml:space="preserve"> support traceability and </w:t>
      </w:r>
      <w:proofErr w:type="gramStart"/>
      <w:r>
        <w:t>associativity;</w:t>
      </w:r>
      <w:proofErr w:type="gramEnd"/>
    </w:p>
    <w:p w14:paraId="0F41779F" w14:textId="77777777" w:rsidR="008B4618" w:rsidRDefault="008B4618" w:rsidP="001625E8">
      <w:pPr>
        <w:pStyle w:val="ListParagraph"/>
      </w:pPr>
      <w:r>
        <w:t xml:space="preserve">Including the proposed models directly in the </w:t>
      </w:r>
      <w:hyperlink w:anchor="_bookmark363">
        <w:r>
          <w:t>STEP</w:t>
        </w:r>
      </w:hyperlink>
      <w:r>
        <w:t xml:space="preserve"> information model provides that the </w:t>
      </w:r>
      <w:hyperlink w:anchor="_bookmark363">
        <w:r>
          <w:t>STEP</w:t>
        </w:r>
      </w:hyperlink>
      <w:r>
        <w:t xml:space="preserve"> data set is not limited to a specific data representation </w:t>
      </w:r>
      <w:proofErr w:type="gramStart"/>
      <w:r>
        <w:t>format;</w:t>
      </w:r>
      <w:proofErr w:type="gramEnd"/>
    </w:p>
    <w:p w14:paraId="5D96C981" w14:textId="77777777" w:rsidR="008B4618" w:rsidRDefault="008B4618" w:rsidP="001625E8">
      <w:pPr>
        <w:pStyle w:val="ListParagraph"/>
      </w:pPr>
      <w:r>
        <w:t xml:space="preserve">The </w:t>
      </w:r>
      <w:proofErr w:type="gramStart"/>
      <w:r>
        <w:t>type</w:t>
      </w:r>
      <w:proofErr w:type="gramEnd"/>
      <w:r>
        <w:t xml:space="preserve"> hierarchy of the proposed model provides for future types to be added in an upwardly compatible manner; and</w:t>
      </w:r>
    </w:p>
    <w:p w14:paraId="7CBD4349" w14:textId="77777777" w:rsidR="008B4618" w:rsidRDefault="008B4618" w:rsidP="001625E8">
      <w:pPr>
        <w:pStyle w:val="ListParagraph"/>
      </w:pPr>
      <w:r>
        <w:lastRenderedPageBreak/>
        <w:t>Actors</w:t>
      </w:r>
      <w:r w:rsidRPr="008841B2">
        <w:rPr>
          <w:spacing w:val="-11"/>
        </w:rPr>
        <w:t xml:space="preserve"> </w:t>
      </w:r>
      <w:r>
        <w:t>that</w:t>
      </w:r>
      <w:r w:rsidRPr="008841B2">
        <w:rPr>
          <w:spacing w:val="-11"/>
        </w:rPr>
        <w:t xml:space="preserve"> </w:t>
      </w:r>
      <w:r>
        <w:t>assert</w:t>
      </w:r>
      <w:r w:rsidRPr="008841B2">
        <w:rPr>
          <w:spacing w:val="-11"/>
        </w:rPr>
        <w:t xml:space="preserve"> </w:t>
      </w:r>
      <w:r>
        <w:t>ownership</w:t>
      </w:r>
      <w:r w:rsidRPr="008841B2">
        <w:rPr>
          <w:spacing w:val="-11"/>
        </w:rPr>
        <w:t xml:space="preserve"> </w:t>
      </w:r>
      <w:r>
        <w:t>of</w:t>
      </w:r>
      <w:r w:rsidRPr="008841B2">
        <w:rPr>
          <w:spacing w:val="-11"/>
        </w:rPr>
        <w:t xml:space="preserve"> </w:t>
      </w:r>
      <w:r>
        <w:t>elements</w:t>
      </w:r>
      <w:r w:rsidRPr="008841B2">
        <w:rPr>
          <w:spacing w:val="-11"/>
        </w:rPr>
        <w:t xml:space="preserve"> </w:t>
      </w:r>
      <w:r>
        <w:t>in</w:t>
      </w:r>
      <w:r w:rsidRPr="008841B2">
        <w:rPr>
          <w:spacing w:val="-11"/>
        </w:rPr>
        <w:t xml:space="preserve"> </w:t>
      </w:r>
      <w:r>
        <w:t>the</w:t>
      </w:r>
      <w:r w:rsidRPr="008841B2">
        <w:rPr>
          <w:spacing w:val="-11"/>
        </w:rPr>
        <w:t xml:space="preserve"> </w:t>
      </w:r>
      <w:r>
        <w:t>data</w:t>
      </w:r>
      <w:r w:rsidRPr="008841B2">
        <w:rPr>
          <w:spacing w:val="-11"/>
        </w:rPr>
        <w:t xml:space="preserve"> </w:t>
      </w:r>
      <w:r>
        <w:t>set</w:t>
      </w:r>
      <w:r w:rsidRPr="008841B2">
        <w:rPr>
          <w:spacing w:val="-11"/>
        </w:rPr>
        <w:t xml:space="preserve"> </w:t>
      </w:r>
      <w:r>
        <w:t>can</w:t>
      </w:r>
      <w:r w:rsidRPr="008841B2">
        <w:rPr>
          <w:spacing w:val="-11"/>
        </w:rPr>
        <w:t xml:space="preserve"> </w:t>
      </w:r>
      <w:r>
        <w:t>be</w:t>
      </w:r>
      <w:r w:rsidRPr="008841B2">
        <w:rPr>
          <w:spacing w:val="-11"/>
        </w:rPr>
        <w:t xml:space="preserve"> </w:t>
      </w:r>
      <w:r>
        <w:t>distinguished</w:t>
      </w:r>
      <w:r w:rsidRPr="008841B2">
        <w:rPr>
          <w:spacing w:val="-11"/>
        </w:rPr>
        <w:t xml:space="preserve"> </w:t>
      </w:r>
      <w:r>
        <w:t>as</w:t>
      </w:r>
      <w:r w:rsidRPr="008841B2">
        <w:rPr>
          <w:spacing w:val="-11"/>
        </w:rPr>
        <w:t xml:space="preserve"> </w:t>
      </w:r>
      <w:r>
        <w:t>each actor has a unique namespace.</w:t>
      </w:r>
    </w:p>
    <w:p w14:paraId="03CB372B" w14:textId="77777777" w:rsidR="008B4618" w:rsidRDefault="008B4618" w:rsidP="00C23110">
      <w:pPr>
        <w:pStyle w:val="BodyText"/>
      </w:pPr>
      <w:bookmarkStart w:id="29" w:name="_bookmark104"/>
      <w:bookmarkStart w:id="30" w:name="_bookmark105"/>
      <w:bookmarkStart w:id="31" w:name="_bookmark106"/>
      <w:bookmarkStart w:id="32" w:name="_bookmark107"/>
      <w:bookmarkEnd w:id="29"/>
      <w:bookmarkEnd w:id="30"/>
      <w:bookmarkEnd w:id="31"/>
      <w:bookmarkEnd w:id="32"/>
      <w:r>
        <w:t>The</w:t>
      </w:r>
      <w:r>
        <w:rPr>
          <w:spacing w:val="-8"/>
        </w:rPr>
        <w:t xml:space="preserve"> </w:t>
      </w:r>
      <w:r>
        <w:t>remainder</w:t>
      </w:r>
      <w:r>
        <w:rPr>
          <w:spacing w:val="-7"/>
        </w:rPr>
        <w:t xml:space="preserve"> </w:t>
      </w:r>
      <w:r>
        <w:t>of</w:t>
      </w:r>
      <w:r>
        <w:rPr>
          <w:spacing w:val="-7"/>
        </w:rPr>
        <w:t xml:space="preserve"> </w:t>
      </w:r>
      <w:r>
        <w:t>this</w:t>
      </w:r>
      <w:r>
        <w:rPr>
          <w:spacing w:val="-7"/>
        </w:rPr>
        <w:t xml:space="preserve"> </w:t>
      </w:r>
      <w:r>
        <w:t>section</w:t>
      </w:r>
      <w:r>
        <w:rPr>
          <w:spacing w:val="-7"/>
        </w:rPr>
        <w:t xml:space="preserve"> </w:t>
      </w:r>
      <w:r>
        <w:t>describes:</w:t>
      </w:r>
    </w:p>
    <w:p w14:paraId="26101276" w14:textId="77777777" w:rsidR="008B4618" w:rsidRDefault="008B4618" w:rsidP="001625E8">
      <w:pPr>
        <w:pStyle w:val="ListParagraph"/>
      </w:pPr>
      <w:r w:rsidRPr="001625E8">
        <w:t>recommendations</w:t>
      </w:r>
      <w:r>
        <w:t xml:space="preserve"> proposed in this research for implementing </w:t>
      </w:r>
      <w:hyperlink w:anchor="_bookmark366">
        <w:r>
          <w:t>UUIDs</w:t>
        </w:r>
      </w:hyperlink>
      <w:r>
        <w:t xml:space="preserve"> in different </w:t>
      </w:r>
      <w:proofErr w:type="gramStart"/>
      <w:r>
        <w:rPr>
          <w:spacing w:val="-2"/>
        </w:rPr>
        <w:t>contexts;</w:t>
      </w:r>
      <w:proofErr w:type="gramEnd"/>
    </w:p>
    <w:p w14:paraId="51A1084A" w14:textId="77777777" w:rsidR="008B4618" w:rsidRDefault="008B4618" w:rsidP="001625E8">
      <w:pPr>
        <w:pStyle w:val="ListParagraph"/>
      </w:pPr>
      <w:r>
        <w:t>recommendations</w:t>
      </w:r>
      <w:r>
        <w:rPr>
          <w:spacing w:val="1"/>
        </w:rPr>
        <w:t xml:space="preserve"> </w:t>
      </w:r>
      <w:r>
        <w:t xml:space="preserve">for </w:t>
      </w:r>
      <w:hyperlink w:anchor="_bookmark366">
        <w:r>
          <w:t>UUID</w:t>
        </w:r>
      </w:hyperlink>
      <w:r>
        <w:rPr>
          <w:b/>
          <w:color w:val="0000FF"/>
          <w:spacing w:val="1"/>
        </w:rPr>
        <w:t xml:space="preserve"> </w:t>
      </w:r>
      <w:r>
        <w:t>encoding</w:t>
      </w:r>
      <w:r>
        <w:rPr>
          <w:spacing w:val="1"/>
        </w:rPr>
        <w:t xml:space="preserve"> </w:t>
      </w:r>
      <w:proofErr w:type="gramStart"/>
      <w:r>
        <w:t>structure;</w:t>
      </w:r>
      <w:proofErr w:type="gramEnd"/>
    </w:p>
    <w:p w14:paraId="29C7ED67" w14:textId="77777777" w:rsidR="008B4618" w:rsidRDefault="008B4618" w:rsidP="001625E8">
      <w:pPr>
        <w:pStyle w:val="ListParagraph"/>
      </w:pPr>
      <w:r>
        <w:t>recommendations for</w:t>
      </w:r>
      <w:r>
        <w:rPr>
          <w:spacing w:val="1"/>
        </w:rPr>
        <w:t xml:space="preserve"> </w:t>
      </w:r>
      <w:r>
        <w:t>Merkle</w:t>
      </w:r>
      <w:r>
        <w:rPr>
          <w:spacing w:val="1"/>
        </w:rPr>
        <w:t xml:space="preserve"> </w:t>
      </w:r>
      <w:r>
        <w:t>tree</w:t>
      </w:r>
      <w:r>
        <w:rPr>
          <w:spacing w:val="1"/>
        </w:rPr>
        <w:t xml:space="preserve"> </w:t>
      </w:r>
      <w:r>
        <w:t xml:space="preserve">structure; </w:t>
      </w:r>
      <w:r>
        <w:rPr>
          <w:spacing w:val="-5"/>
        </w:rPr>
        <w:t>and</w:t>
      </w:r>
    </w:p>
    <w:p w14:paraId="75EB5F2F" w14:textId="77777777" w:rsidR="008B4618" w:rsidRDefault="008B4618" w:rsidP="001625E8">
      <w:pPr>
        <w:pStyle w:val="ListParagraph"/>
      </w:pPr>
      <w:bookmarkStart w:id="33" w:name="Recommendations_for_Specific_Contexts"/>
      <w:bookmarkEnd w:id="33"/>
      <w:r>
        <w:t>the</w:t>
      </w:r>
      <w:r>
        <w:rPr>
          <w:spacing w:val="-8"/>
        </w:rPr>
        <w:t xml:space="preserve"> </w:t>
      </w:r>
      <w:r>
        <w:t>purpose</w:t>
      </w:r>
      <w:r>
        <w:rPr>
          <w:spacing w:val="-8"/>
        </w:rPr>
        <w:t xml:space="preserve"> </w:t>
      </w:r>
      <w:r>
        <w:t>of</w:t>
      </w:r>
      <w:r>
        <w:rPr>
          <w:spacing w:val="-8"/>
        </w:rPr>
        <w:t xml:space="preserve"> </w:t>
      </w:r>
      <w:r>
        <w:t>key</w:t>
      </w:r>
      <w:r>
        <w:rPr>
          <w:spacing w:val="-8"/>
        </w:rPr>
        <w:t xml:space="preserve"> </w:t>
      </w:r>
      <w:r>
        <w:t>entities</w:t>
      </w:r>
      <w:r>
        <w:rPr>
          <w:spacing w:val="-8"/>
        </w:rPr>
        <w:t xml:space="preserve"> </w:t>
      </w:r>
      <w:r>
        <w:t>and</w:t>
      </w:r>
      <w:r>
        <w:rPr>
          <w:spacing w:val="-8"/>
        </w:rPr>
        <w:t xml:space="preserve"> </w:t>
      </w:r>
      <w:r>
        <w:t>types</w:t>
      </w:r>
      <w:r>
        <w:rPr>
          <w:spacing w:val="-8"/>
        </w:rPr>
        <w:t xml:space="preserve"> </w:t>
      </w:r>
      <w:r>
        <w:t>in</w:t>
      </w:r>
      <w:r>
        <w:rPr>
          <w:spacing w:val="-8"/>
        </w:rPr>
        <w:t xml:space="preserve"> </w:t>
      </w:r>
      <w:r>
        <w:t>the</w:t>
      </w:r>
      <w:r>
        <w:rPr>
          <w:spacing w:val="-8"/>
        </w:rPr>
        <w:t xml:space="preserve"> </w:t>
      </w:r>
      <w:r>
        <w:t>proposed</w:t>
      </w:r>
      <w:r>
        <w:rPr>
          <w:spacing w:val="-8"/>
        </w:rPr>
        <w:t xml:space="preserve"> </w:t>
      </w:r>
      <w:r>
        <w:rPr>
          <w:spacing w:val="-2"/>
        </w:rPr>
        <w:t>model.</w:t>
      </w:r>
    </w:p>
    <w:p w14:paraId="61AF74F3" w14:textId="77777777" w:rsidR="008B4618" w:rsidRDefault="008B4618" w:rsidP="00C23110">
      <w:pPr>
        <w:pStyle w:val="Heading5"/>
      </w:pPr>
      <w:r>
        <w:t>Recommendations</w:t>
      </w:r>
      <w:r>
        <w:rPr>
          <w:spacing w:val="2"/>
        </w:rPr>
        <w:t xml:space="preserve"> </w:t>
      </w:r>
      <w:r>
        <w:t>for</w:t>
      </w:r>
      <w:r>
        <w:rPr>
          <w:spacing w:val="2"/>
        </w:rPr>
        <w:t xml:space="preserve"> </w:t>
      </w:r>
      <w:r>
        <w:t>Specific</w:t>
      </w:r>
      <w:r>
        <w:rPr>
          <w:spacing w:val="2"/>
        </w:rPr>
        <w:t xml:space="preserve"> </w:t>
      </w:r>
      <w:r>
        <w:t>Contexts</w:t>
      </w:r>
    </w:p>
    <w:p w14:paraId="23267741" w14:textId="77777777" w:rsidR="008B4618" w:rsidRDefault="008B4618" w:rsidP="00C23110">
      <w:r>
        <w:t xml:space="preserve">This subsection provides recommendations for UUID use in the context of </w:t>
      </w:r>
      <w:hyperlink w:anchor="_bookmark363">
        <w:r>
          <w:t>STEP</w:t>
        </w:r>
      </w:hyperlink>
      <w:r>
        <w:t xml:space="preserve"> design </w:t>
      </w:r>
      <w:hyperlink w:anchor="_bookmark316">
        <w:r>
          <w:t>APs</w:t>
        </w:r>
      </w:hyperlink>
      <w:r>
        <w:t>.</w:t>
      </w:r>
    </w:p>
    <w:p w14:paraId="15B9BE73" w14:textId="77777777" w:rsidR="008B4618" w:rsidRDefault="008B4618" w:rsidP="00C23110">
      <w:pPr>
        <w:pStyle w:val="Heading6"/>
      </w:pPr>
      <w:r>
        <w:t>Recommendations</w:t>
      </w:r>
      <w:r>
        <w:rPr>
          <w:spacing w:val="-11"/>
        </w:rPr>
        <w:t xml:space="preserve"> </w:t>
      </w:r>
      <w:r>
        <w:t>for</w:t>
      </w:r>
      <w:r>
        <w:rPr>
          <w:spacing w:val="-11"/>
        </w:rPr>
        <w:t xml:space="preserve"> </w:t>
      </w:r>
      <w:r>
        <w:t>UUIDs</w:t>
      </w:r>
      <w:r>
        <w:rPr>
          <w:spacing w:val="-10"/>
        </w:rPr>
        <w:t xml:space="preserve"> </w:t>
      </w:r>
      <w:r>
        <w:t>in</w:t>
      </w:r>
      <w:r>
        <w:rPr>
          <w:spacing w:val="-11"/>
        </w:rPr>
        <w:t xml:space="preserve"> </w:t>
      </w:r>
      <w:r>
        <w:t>STEP</w:t>
      </w:r>
      <w:r>
        <w:rPr>
          <w:spacing w:val="-10"/>
        </w:rPr>
        <w:t xml:space="preserve"> </w:t>
      </w:r>
      <w:r>
        <w:t>Design</w:t>
      </w:r>
      <w:r>
        <w:rPr>
          <w:spacing w:val="-11"/>
        </w:rPr>
        <w:t xml:space="preserve"> </w:t>
      </w:r>
      <w:r>
        <w:rPr>
          <w:spacing w:val="-5"/>
        </w:rPr>
        <w:t>APs</w:t>
      </w:r>
    </w:p>
    <w:p w14:paraId="11CC0058" w14:textId="0C8E7E5F" w:rsidR="008B4618" w:rsidRPr="009B60C4" w:rsidRDefault="008B4618" w:rsidP="00C23110">
      <w:r w:rsidRPr="009B60C4">
        <w:t xml:space="preserve">The recommendation for </w:t>
      </w:r>
      <w:hyperlink w:anchor="_bookmark363">
        <w:r w:rsidRPr="009B60C4">
          <w:t>STEP</w:t>
        </w:r>
      </w:hyperlink>
      <w:r w:rsidRPr="009B60C4">
        <w:t xml:space="preserve"> </w:t>
      </w:r>
      <w:hyperlink w:anchor="_bookmark316">
        <w:r w:rsidRPr="009B60C4">
          <w:t>APs</w:t>
        </w:r>
      </w:hyperlink>
      <w:r w:rsidRPr="009B60C4">
        <w:t xml:space="preserve"> that include engineering design in their scope (so-called design APs) is </w:t>
      </w:r>
      <w:r w:rsidRPr="008B2486">
        <w:t xml:space="preserve">to use the name-based </w:t>
      </w:r>
      <w:hyperlink w:anchor="_bookmark366">
        <w:r w:rsidRPr="008B2486">
          <w:t>UUID</w:t>
        </w:r>
      </w:hyperlink>
      <w:r w:rsidRPr="008B2486">
        <w:t xml:space="preserve"> version. </w:t>
      </w:r>
      <w:hyperlink w:anchor="_bookmark320">
        <w:r w:rsidRPr="008B2486">
          <w:t>AP 238</w:t>
        </w:r>
      </w:hyperlink>
      <w:r w:rsidRPr="008B2486">
        <w:t xml:space="preserve"> includes </w:t>
      </w:r>
      <w:hyperlink w:anchor="_bookmark366">
        <w:r w:rsidRPr="008B2486">
          <w:t>UUIDs</w:t>
        </w:r>
      </w:hyperlink>
      <w:r w:rsidRPr="008B2486">
        <w:t xml:space="preserve"> in data set anchor sections conforming to the ISO 10303-21:2016</w:t>
      </w:r>
      <w:r w:rsidR="00155723" w:rsidRPr="008B2486">
        <w:rPr>
          <w:vertAlign w:val="superscript"/>
        </w:rPr>
        <w:t>1</w:t>
      </w:r>
      <w:r w:rsidR="00973E3C" w:rsidRPr="008B2486">
        <w:rPr>
          <w:vertAlign w:val="superscript"/>
        </w:rPr>
        <w:t>2</w:t>
      </w:r>
      <w:r w:rsidRPr="008B2486">
        <w:t xml:space="preserve"> anchor section approach described in AMS 300-12</w:t>
      </w:r>
      <w:bookmarkStart w:id="34" w:name="Recommendations_for_Digital_Twins"/>
      <w:bookmarkEnd w:id="34"/>
      <w:r w:rsidR="008F60E2" w:rsidRPr="008B2486">
        <w:rPr>
          <w:vertAlign w:val="superscript"/>
        </w:rPr>
        <w:t>1</w:t>
      </w:r>
      <w:r w:rsidR="008B2486" w:rsidRPr="008B2486">
        <w:rPr>
          <w:vertAlign w:val="superscript"/>
        </w:rPr>
        <w:t>3</w:t>
      </w:r>
      <w:r w:rsidRPr="008B2486">
        <w:t>. This is identified as version 5 in ISO/IEC 9834</w:t>
      </w:r>
      <w:r w:rsidRPr="009B60C4">
        <w:t>-8</w:t>
      </w:r>
      <w:r w:rsidR="0008216D">
        <w:t>:2014</w:t>
      </w:r>
      <w:r w:rsidR="008B2486" w:rsidRPr="00C02989">
        <w:rPr>
          <w:vertAlign w:val="superscript"/>
        </w:rPr>
        <w:t>8</w:t>
      </w:r>
      <w:r w:rsidRPr="009B60C4">
        <w:t xml:space="preserve"> and in Request for Comment 9562</w:t>
      </w:r>
      <w:r w:rsidR="00C02989">
        <w:rPr>
          <w:vertAlign w:val="superscript"/>
        </w:rPr>
        <w:t>9</w:t>
      </w:r>
      <w:r w:rsidRPr="009B60C4">
        <w:t>.</w:t>
      </w:r>
      <w:bookmarkStart w:id="35" w:name="Recommended_UUID_Encoding_Structure"/>
      <w:bookmarkEnd w:id="35"/>
      <w:r w:rsidRPr="009B60C4" w:rsidDel="0086265F">
        <w:t xml:space="preserve"> </w:t>
      </w:r>
      <w:r w:rsidRPr="009B60C4">
        <w:t>Recommended</w:t>
      </w:r>
      <w:r w:rsidRPr="009B60C4">
        <w:rPr>
          <w:spacing w:val="-14"/>
        </w:rPr>
        <w:t xml:space="preserve"> </w:t>
      </w:r>
      <w:r w:rsidRPr="009B60C4">
        <w:t>UUID</w:t>
      </w:r>
      <w:r w:rsidRPr="009B60C4">
        <w:rPr>
          <w:spacing w:val="-13"/>
        </w:rPr>
        <w:t xml:space="preserve"> </w:t>
      </w:r>
      <w:r w:rsidRPr="009B60C4">
        <w:t>Encoding</w:t>
      </w:r>
      <w:r w:rsidRPr="009B60C4">
        <w:rPr>
          <w:spacing w:val="-14"/>
        </w:rPr>
        <w:t xml:space="preserve"> </w:t>
      </w:r>
      <w:r w:rsidRPr="009B60C4">
        <w:rPr>
          <w:spacing w:val="-2"/>
        </w:rPr>
        <w:t>Structure</w:t>
      </w:r>
    </w:p>
    <w:p w14:paraId="5A35FD25" w14:textId="343E2A6D" w:rsidR="008B4618" w:rsidRPr="009B60C4" w:rsidRDefault="008B4618" w:rsidP="00C23110">
      <w:r w:rsidRPr="009B60C4">
        <w:t>The</w:t>
      </w:r>
      <w:r w:rsidRPr="009B60C4">
        <w:rPr>
          <w:spacing w:val="-14"/>
        </w:rPr>
        <w:t xml:space="preserve"> </w:t>
      </w:r>
      <w:r w:rsidRPr="009B60C4">
        <w:t>Version</w:t>
      </w:r>
      <w:r w:rsidRPr="009B60C4">
        <w:rPr>
          <w:spacing w:val="-14"/>
        </w:rPr>
        <w:t xml:space="preserve"> </w:t>
      </w:r>
      <w:r w:rsidRPr="009B60C4">
        <w:t>5</w:t>
      </w:r>
      <w:r w:rsidRPr="009B60C4">
        <w:rPr>
          <w:spacing w:val="-13"/>
        </w:rPr>
        <w:t xml:space="preserve"> </w:t>
      </w:r>
      <w:hyperlink w:anchor="_bookmark366">
        <w:r w:rsidRPr="009B60C4">
          <w:t>UUID</w:t>
        </w:r>
      </w:hyperlink>
      <w:r w:rsidRPr="009B60C4">
        <w:rPr>
          <w:spacing w:val="-14"/>
        </w:rPr>
        <w:t xml:space="preserve"> </w:t>
      </w:r>
      <w:r w:rsidRPr="009B60C4">
        <w:t>uses</w:t>
      </w:r>
      <w:r w:rsidRPr="009B60C4">
        <w:rPr>
          <w:spacing w:val="-13"/>
        </w:rPr>
        <w:t xml:space="preserve"> </w:t>
      </w:r>
      <w:r w:rsidRPr="009B60C4">
        <w:t>two</w:t>
      </w:r>
      <w:r w:rsidRPr="009B60C4">
        <w:rPr>
          <w:spacing w:val="-14"/>
        </w:rPr>
        <w:t xml:space="preserve"> </w:t>
      </w:r>
      <w:r w:rsidRPr="009B60C4">
        <w:t>arguments:</w:t>
      </w:r>
      <w:r w:rsidRPr="009B60C4">
        <w:rPr>
          <w:spacing w:val="-11"/>
        </w:rPr>
        <w:t xml:space="preserve"> </w:t>
      </w:r>
      <w:r w:rsidRPr="009B60C4">
        <w:t>domain</w:t>
      </w:r>
      <w:r w:rsidRPr="009B60C4">
        <w:rPr>
          <w:spacing w:val="-14"/>
        </w:rPr>
        <w:t xml:space="preserve"> </w:t>
      </w:r>
      <w:r w:rsidRPr="009B60C4">
        <w:t>key</w:t>
      </w:r>
      <w:r w:rsidRPr="009B60C4">
        <w:rPr>
          <w:spacing w:val="-13"/>
        </w:rPr>
        <w:t xml:space="preserve"> </w:t>
      </w:r>
      <w:r w:rsidRPr="009B60C4">
        <w:t>and</w:t>
      </w:r>
      <w:r w:rsidRPr="009B60C4">
        <w:rPr>
          <w:spacing w:val="-14"/>
        </w:rPr>
        <w:t xml:space="preserve"> </w:t>
      </w:r>
      <w:r w:rsidRPr="009B60C4">
        <w:t>name</w:t>
      </w:r>
      <w:r w:rsidRPr="009B60C4">
        <w:rPr>
          <w:spacing w:val="-13"/>
        </w:rPr>
        <w:t xml:space="preserve"> </w:t>
      </w:r>
      <w:r w:rsidRPr="009B60C4">
        <w:t>string.</w:t>
      </w:r>
      <w:r w:rsidRPr="009B60C4">
        <w:rPr>
          <w:spacing w:val="-10"/>
        </w:rPr>
        <w:t xml:space="preserve"> </w:t>
      </w:r>
      <w:r w:rsidRPr="009B60C4">
        <w:t>A</w:t>
      </w:r>
      <w:r w:rsidRPr="009B60C4">
        <w:rPr>
          <w:spacing w:val="-14"/>
        </w:rPr>
        <w:t xml:space="preserve"> </w:t>
      </w:r>
      <w:hyperlink w:anchor="_bookmark366">
        <w:r w:rsidRPr="009B60C4">
          <w:t>UUID</w:t>
        </w:r>
      </w:hyperlink>
      <w:r w:rsidRPr="009B60C4">
        <w:rPr>
          <w:spacing w:val="-13"/>
        </w:rPr>
        <w:t xml:space="preserve"> </w:t>
      </w:r>
      <w:r w:rsidRPr="009B60C4">
        <w:t>value</w:t>
      </w:r>
      <w:r w:rsidRPr="009B60C4">
        <w:rPr>
          <w:spacing w:val="-14"/>
        </w:rPr>
        <w:t xml:space="preserve"> </w:t>
      </w:r>
      <w:r w:rsidRPr="009B60C4">
        <w:t>is</w:t>
      </w:r>
      <w:r w:rsidRPr="009B60C4">
        <w:rPr>
          <w:spacing w:val="-13"/>
        </w:rPr>
        <w:t xml:space="preserve"> </w:t>
      </w:r>
      <w:r w:rsidRPr="009B60C4">
        <w:t>dependent</w:t>
      </w:r>
      <w:r w:rsidRPr="009B60C4">
        <w:rPr>
          <w:spacing w:val="-8"/>
        </w:rPr>
        <w:t xml:space="preserve"> </w:t>
      </w:r>
      <w:r w:rsidRPr="009B60C4">
        <w:t>on</w:t>
      </w:r>
      <w:r w:rsidRPr="009B60C4">
        <w:rPr>
          <w:spacing w:val="-8"/>
        </w:rPr>
        <w:t xml:space="preserve"> </w:t>
      </w:r>
      <w:r w:rsidRPr="009B60C4">
        <w:t>the</w:t>
      </w:r>
      <w:r w:rsidRPr="009B60C4">
        <w:rPr>
          <w:spacing w:val="-8"/>
        </w:rPr>
        <w:t xml:space="preserve"> </w:t>
      </w:r>
      <w:r w:rsidRPr="009B60C4">
        <w:t>combination</w:t>
      </w:r>
      <w:r w:rsidRPr="009B60C4">
        <w:rPr>
          <w:spacing w:val="-8"/>
        </w:rPr>
        <w:t xml:space="preserve"> </w:t>
      </w:r>
      <w:r w:rsidRPr="009B60C4">
        <w:t>of</w:t>
      </w:r>
      <w:r w:rsidRPr="009B60C4">
        <w:rPr>
          <w:spacing w:val="-7"/>
        </w:rPr>
        <w:t xml:space="preserve"> </w:t>
      </w:r>
      <w:r w:rsidR="0074363C">
        <w:rPr>
          <w:spacing w:val="-7"/>
        </w:rPr>
        <w:t xml:space="preserve">the </w:t>
      </w:r>
      <w:r w:rsidRPr="009B60C4">
        <w:t>domain</w:t>
      </w:r>
      <w:r w:rsidRPr="009B60C4">
        <w:rPr>
          <w:spacing w:val="-8"/>
        </w:rPr>
        <w:t xml:space="preserve"> </w:t>
      </w:r>
      <w:r w:rsidRPr="009B60C4">
        <w:t>key</w:t>
      </w:r>
      <w:r w:rsidRPr="009B60C4">
        <w:rPr>
          <w:spacing w:val="-8"/>
        </w:rPr>
        <w:t xml:space="preserve"> </w:t>
      </w:r>
      <w:r w:rsidRPr="009B60C4">
        <w:t>and</w:t>
      </w:r>
      <w:r w:rsidRPr="009B60C4">
        <w:rPr>
          <w:spacing w:val="-8"/>
        </w:rPr>
        <w:t xml:space="preserve"> </w:t>
      </w:r>
      <w:r w:rsidRPr="009B60C4">
        <w:t>name</w:t>
      </w:r>
      <w:r w:rsidRPr="009B60C4">
        <w:rPr>
          <w:spacing w:val="-7"/>
        </w:rPr>
        <w:t xml:space="preserve"> </w:t>
      </w:r>
      <w:r w:rsidRPr="009B60C4">
        <w:t>string.</w:t>
      </w:r>
      <w:r w:rsidRPr="009B60C4">
        <w:rPr>
          <w:spacing w:val="8"/>
        </w:rPr>
        <w:t xml:space="preserve"> </w:t>
      </w:r>
      <w:r w:rsidRPr="009B60C4">
        <w:t>Neither</w:t>
      </w:r>
      <w:r w:rsidRPr="009B60C4">
        <w:rPr>
          <w:spacing w:val="-8"/>
        </w:rPr>
        <w:t xml:space="preserve"> </w:t>
      </w:r>
      <w:r w:rsidRPr="009B60C4">
        <w:t>of</w:t>
      </w:r>
      <w:r w:rsidRPr="009B60C4">
        <w:rPr>
          <w:spacing w:val="-8"/>
        </w:rPr>
        <w:t xml:space="preserve"> </w:t>
      </w:r>
      <w:r w:rsidRPr="009B60C4">
        <w:t>those</w:t>
      </w:r>
      <w:r w:rsidRPr="009B60C4">
        <w:rPr>
          <w:spacing w:val="-8"/>
        </w:rPr>
        <w:t xml:space="preserve"> </w:t>
      </w:r>
      <w:r w:rsidRPr="009B60C4">
        <w:t>arguments</w:t>
      </w:r>
      <w:bookmarkStart w:id="36" w:name="_bookmark114"/>
      <w:bookmarkEnd w:id="36"/>
      <w:r w:rsidRPr="009B60C4">
        <w:t xml:space="preserve"> is included in the exchange data set.</w:t>
      </w:r>
      <w:r w:rsidRPr="009B60C4">
        <w:rPr>
          <w:spacing w:val="40"/>
        </w:rPr>
        <w:t xml:space="preserve"> </w:t>
      </w:r>
      <w:r w:rsidR="00DD2B28">
        <w:t>The originating enterprise is responsible for maintaining</w:t>
      </w:r>
      <w:r w:rsidRPr="009B60C4">
        <w:rPr>
          <w:spacing w:val="-7"/>
        </w:rPr>
        <w:t xml:space="preserve"> </w:t>
      </w:r>
      <w:r w:rsidRPr="009B60C4">
        <w:t>a</w:t>
      </w:r>
      <w:r w:rsidRPr="009B60C4">
        <w:rPr>
          <w:spacing w:val="-7"/>
        </w:rPr>
        <w:t xml:space="preserve"> </w:t>
      </w:r>
      <w:r w:rsidRPr="009B60C4">
        <w:t>registry</w:t>
      </w:r>
      <w:r w:rsidRPr="009B60C4">
        <w:rPr>
          <w:spacing w:val="-7"/>
        </w:rPr>
        <w:t xml:space="preserve"> </w:t>
      </w:r>
      <w:r w:rsidRPr="009B60C4">
        <w:t>of</w:t>
      </w:r>
      <w:r w:rsidRPr="009B60C4">
        <w:rPr>
          <w:spacing w:val="-7"/>
        </w:rPr>
        <w:t xml:space="preserve"> </w:t>
      </w:r>
      <w:r w:rsidRPr="009B60C4">
        <w:t>domain</w:t>
      </w:r>
      <w:r w:rsidRPr="009B60C4">
        <w:rPr>
          <w:spacing w:val="-7"/>
        </w:rPr>
        <w:t xml:space="preserve"> </w:t>
      </w:r>
      <w:r w:rsidRPr="009B60C4">
        <w:t>keys</w:t>
      </w:r>
      <w:r w:rsidRPr="009B60C4">
        <w:rPr>
          <w:spacing w:val="-7"/>
        </w:rPr>
        <w:t xml:space="preserve"> </w:t>
      </w:r>
      <w:r w:rsidRPr="009B60C4">
        <w:t>and</w:t>
      </w:r>
      <w:r w:rsidRPr="009B60C4">
        <w:rPr>
          <w:spacing w:val="-7"/>
        </w:rPr>
        <w:t xml:space="preserve"> </w:t>
      </w:r>
      <w:r w:rsidRPr="009B60C4">
        <w:t>name</w:t>
      </w:r>
      <w:r w:rsidRPr="009B60C4">
        <w:rPr>
          <w:spacing w:val="-7"/>
        </w:rPr>
        <w:t xml:space="preserve"> </w:t>
      </w:r>
      <w:r w:rsidRPr="009B60C4">
        <w:t>strings. The</w:t>
      </w:r>
      <w:r w:rsidRPr="009B60C4">
        <w:rPr>
          <w:spacing w:val="-7"/>
        </w:rPr>
        <w:t xml:space="preserve"> </w:t>
      </w:r>
      <w:r w:rsidRPr="009B60C4">
        <w:t>domain</w:t>
      </w:r>
      <w:r w:rsidRPr="009B60C4">
        <w:rPr>
          <w:spacing w:val="-7"/>
        </w:rPr>
        <w:t xml:space="preserve"> </w:t>
      </w:r>
      <w:r w:rsidRPr="009B60C4">
        <w:t>key</w:t>
      </w:r>
      <w:r w:rsidRPr="009B60C4">
        <w:rPr>
          <w:spacing w:val="-7"/>
        </w:rPr>
        <w:t xml:space="preserve"> </w:t>
      </w:r>
      <w:r w:rsidRPr="009B60C4">
        <w:t>is</w:t>
      </w:r>
      <w:r w:rsidRPr="009B60C4">
        <w:rPr>
          <w:spacing w:val="-7"/>
        </w:rPr>
        <w:t xml:space="preserve"> </w:t>
      </w:r>
      <w:r w:rsidRPr="009B60C4">
        <w:t>typically</w:t>
      </w:r>
      <w:r w:rsidRPr="009B60C4">
        <w:rPr>
          <w:spacing w:val="-7"/>
        </w:rPr>
        <w:t xml:space="preserve"> </w:t>
      </w:r>
      <w:r w:rsidRPr="009B60C4">
        <w:t>maintained by the enterprise for its sub-domains</w:t>
      </w:r>
      <w:r w:rsidR="00DB20CB">
        <w:rPr>
          <w:vertAlign w:val="superscript"/>
        </w:rPr>
        <w:t>14</w:t>
      </w:r>
      <w:r w:rsidR="00B50FE6">
        <w:rPr>
          <w:vertAlign w:val="superscript"/>
        </w:rPr>
        <w:t>,15</w:t>
      </w:r>
      <w:r w:rsidRPr="009B60C4">
        <w:t>.</w:t>
      </w:r>
    </w:p>
    <w:p w14:paraId="643D51BA" w14:textId="101C4546" w:rsidR="008B4618" w:rsidRDefault="008B4618" w:rsidP="00C23110">
      <w:r w:rsidRPr="009B60C4">
        <w:t xml:space="preserve">The name string is proposed to be the internal </w:t>
      </w:r>
      <w:hyperlink w:anchor="_bookmark326">
        <w:r w:rsidRPr="009B60C4">
          <w:t>CAD</w:t>
        </w:r>
      </w:hyperlink>
      <w:r w:rsidRPr="009B60C4">
        <w:t xml:space="preserve"> </w:t>
      </w:r>
      <w:hyperlink w:anchor="_bookmark355">
        <w:r w:rsidRPr="009B60C4">
          <w:t>OID</w:t>
        </w:r>
      </w:hyperlink>
      <w:r w:rsidRPr="009B60C4">
        <w:t xml:space="preserve"> or an unambiguous path to the internal</w:t>
      </w:r>
      <w:r w:rsidRPr="009B60C4">
        <w:rPr>
          <w:spacing w:val="-1"/>
        </w:rPr>
        <w:t xml:space="preserve"> </w:t>
      </w:r>
      <w:hyperlink w:anchor="_bookmark326">
        <w:r w:rsidRPr="009B60C4">
          <w:t>CAD</w:t>
        </w:r>
      </w:hyperlink>
      <w:r w:rsidRPr="009B60C4">
        <w:rPr>
          <w:spacing w:val="-1"/>
        </w:rPr>
        <w:t xml:space="preserve"> </w:t>
      </w:r>
      <w:r w:rsidRPr="009B60C4">
        <w:t>object</w:t>
      </w:r>
      <w:r w:rsidRPr="009B60C4">
        <w:rPr>
          <w:spacing w:val="-1"/>
        </w:rPr>
        <w:t xml:space="preserve"> </w:t>
      </w:r>
      <w:r w:rsidRPr="009B60C4">
        <w:t>from</w:t>
      </w:r>
      <w:r w:rsidRPr="009B60C4">
        <w:rPr>
          <w:spacing w:val="-1"/>
        </w:rPr>
        <w:t xml:space="preserve"> </w:t>
      </w:r>
      <w:r w:rsidRPr="009B60C4">
        <w:t>the</w:t>
      </w:r>
      <w:r w:rsidRPr="009B60C4">
        <w:rPr>
          <w:spacing w:val="-1"/>
        </w:rPr>
        <w:t xml:space="preserve"> </w:t>
      </w:r>
      <w:r w:rsidRPr="009B60C4">
        <w:t>internal</w:t>
      </w:r>
      <w:r w:rsidRPr="009B60C4">
        <w:rPr>
          <w:spacing w:val="-1"/>
        </w:rPr>
        <w:t xml:space="preserve"> </w:t>
      </w:r>
      <w:r w:rsidRPr="009B60C4">
        <w:t>root</w:t>
      </w:r>
      <w:r w:rsidRPr="009B60C4">
        <w:rPr>
          <w:spacing w:val="-1"/>
        </w:rPr>
        <w:t xml:space="preserve"> </w:t>
      </w:r>
      <w:r w:rsidRPr="009B60C4">
        <w:t>object</w:t>
      </w:r>
      <w:r w:rsidRPr="009B60C4">
        <w:rPr>
          <w:spacing w:val="-1"/>
        </w:rPr>
        <w:t xml:space="preserve"> </w:t>
      </w:r>
      <w:r w:rsidRPr="009B60C4">
        <w:t>in</w:t>
      </w:r>
      <w:r w:rsidRPr="009B60C4">
        <w:rPr>
          <w:spacing w:val="-1"/>
        </w:rPr>
        <w:t xml:space="preserve"> </w:t>
      </w:r>
      <w:r w:rsidRPr="009B60C4">
        <w:t>the</w:t>
      </w:r>
      <w:r w:rsidRPr="009B60C4">
        <w:rPr>
          <w:spacing w:val="-1"/>
        </w:rPr>
        <w:t xml:space="preserve"> </w:t>
      </w:r>
      <w:r w:rsidRPr="009B60C4">
        <w:t>software</w:t>
      </w:r>
      <w:r w:rsidRPr="009B60C4">
        <w:rPr>
          <w:spacing w:val="-1"/>
        </w:rPr>
        <w:t xml:space="preserve"> </w:t>
      </w:r>
      <w:r w:rsidRPr="009B60C4">
        <w:t>application</w:t>
      </w:r>
      <w:r w:rsidRPr="009B60C4">
        <w:rPr>
          <w:spacing w:val="-1"/>
        </w:rPr>
        <w:t xml:space="preserve"> </w:t>
      </w:r>
      <w:r w:rsidRPr="009B60C4">
        <w:t>model.</w:t>
      </w:r>
      <w:r w:rsidRPr="009B60C4">
        <w:rPr>
          <w:spacing w:val="27"/>
        </w:rPr>
        <w:t xml:space="preserve"> </w:t>
      </w:r>
      <w:r w:rsidRPr="009B60C4">
        <w:t xml:space="preserve">The </w:t>
      </w:r>
      <w:hyperlink w:anchor="_bookmark366">
        <w:r w:rsidRPr="009B60C4">
          <w:t>UUID</w:t>
        </w:r>
      </w:hyperlink>
      <w:r w:rsidRPr="009B60C4">
        <w:rPr>
          <w:spacing w:val="-4"/>
        </w:rPr>
        <w:t xml:space="preserve"> </w:t>
      </w:r>
      <w:r w:rsidRPr="009B60C4">
        <w:t>proposed</w:t>
      </w:r>
      <w:r w:rsidRPr="009B60C4">
        <w:rPr>
          <w:spacing w:val="-4"/>
        </w:rPr>
        <w:t xml:space="preserve"> </w:t>
      </w:r>
      <w:r w:rsidRPr="009B60C4">
        <w:t>herein</w:t>
      </w:r>
      <w:r w:rsidRPr="009B60C4">
        <w:rPr>
          <w:spacing w:val="-5"/>
        </w:rPr>
        <w:t xml:space="preserve"> </w:t>
      </w:r>
      <w:r w:rsidRPr="009B60C4">
        <w:t>is</w:t>
      </w:r>
      <w:r w:rsidRPr="009B60C4">
        <w:rPr>
          <w:spacing w:val="-4"/>
        </w:rPr>
        <w:t xml:space="preserve"> </w:t>
      </w:r>
      <w:r w:rsidRPr="009B60C4">
        <w:t>a</w:t>
      </w:r>
      <w:r w:rsidRPr="009B60C4">
        <w:rPr>
          <w:spacing w:val="-4"/>
        </w:rPr>
        <w:t xml:space="preserve"> </w:t>
      </w:r>
      <w:r w:rsidRPr="009B60C4">
        <w:t>36-character</w:t>
      </w:r>
      <w:r w:rsidRPr="009B60C4">
        <w:rPr>
          <w:spacing w:val="-5"/>
        </w:rPr>
        <w:t xml:space="preserve"> </w:t>
      </w:r>
      <w:r w:rsidRPr="009B60C4">
        <w:t>string</w:t>
      </w:r>
      <w:r w:rsidRPr="009B60C4">
        <w:rPr>
          <w:spacing w:val="-4"/>
        </w:rPr>
        <w:t xml:space="preserve"> </w:t>
      </w:r>
      <w:r w:rsidRPr="009B60C4">
        <w:t>that</w:t>
      </w:r>
      <w:r w:rsidRPr="009B60C4">
        <w:rPr>
          <w:spacing w:val="-4"/>
        </w:rPr>
        <w:t xml:space="preserve"> </w:t>
      </w:r>
      <w:r w:rsidRPr="009B60C4">
        <w:t>supports</w:t>
      </w:r>
      <w:r w:rsidRPr="009B60C4">
        <w:rPr>
          <w:spacing w:val="-5"/>
        </w:rPr>
        <w:t xml:space="preserve"> </w:t>
      </w:r>
      <w:r w:rsidRPr="009B60C4">
        <w:t>the</w:t>
      </w:r>
      <w:r w:rsidRPr="009B60C4">
        <w:rPr>
          <w:spacing w:val="-4"/>
        </w:rPr>
        <w:t xml:space="preserve"> </w:t>
      </w:r>
      <w:r w:rsidRPr="009B60C4">
        <w:t>requirements</w:t>
      </w:r>
      <w:r w:rsidRPr="009B60C4">
        <w:rPr>
          <w:spacing w:val="-4"/>
        </w:rPr>
        <w:t xml:space="preserve"> </w:t>
      </w:r>
      <w:r w:rsidRPr="009B60C4">
        <w:t>of</w:t>
      </w:r>
      <w:r w:rsidRPr="009B60C4">
        <w:rPr>
          <w:spacing w:val="-4"/>
        </w:rPr>
        <w:t xml:space="preserve"> </w:t>
      </w:r>
      <w:r w:rsidRPr="009B60C4">
        <w:t>version 5 encoding</w:t>
      </w:r>
      <w:r w:rsidR="004812BD">
        <w:rPr>
          <w:vertAlign w:val="superscript"/>
        </w:rPr>
        <w:t>1</w:t>
      </w:r>
      <w:r w:rsidR="0000430F">
        <w:rPr>
          <w:vertAlign w:val="superscript"/>
        </w:rPr>
        <w:t>2</w:t>
      </w:r>
      <w:r w:rsidRPr="009B60C4">
        <w:rPr>
          <w:vertAlign w:val="superscript"/>
        </w:rPr>
        <w:t>,</w:t>
      </w:r>
      <w:r w:rsidR="0000430F">
        <w:rPr>
          <w:vertAlign w:val="superscript"/>
        </w:rPr>
        <w:t>8</w:t>
      </w:r>
      <w:r w:rsidRPr="009B60C4">
        <w:rPr>
          <w:vertAlign w:val="superscript"/>
        </w:rPr>
        <w:t>,</w:t>
      </w:r>
      <w:r w:rsidR="0000430F">
        <w:rPr>
          <w:vertAlign w:val="superscript"/>
        </w:rPr>
        <w:t>9</w:t>
      </w:r>
      <w:r w:rsidRPr="009B60C4">
        <w:t>. It also</w:t>
      </w:r>
      <w:r>
        <w:t xml:space="preserve"> supports the version 4 encoding specified in </w:t>
      </w:r>
      <w:bookmarkStart w:id="37" w:name="Recommended_Merkle_Tree_Structure"/>
      <w:bookmarkStart w:id="38" w:name="_bookmark115"/>
      <w:bookmarkEnd w:id="37"/>
      <w:bookmarkEnd w:id="38"/>
      <w:r>
        <w:t>those recommendations and standards.</w:t>
      </w:r>
    </w:p>
    <w:p w14:paraId="2D966C56" w14:textId="18AF88BC" w:rsidR="008B4618" w:rsidRDefault="008B4618" w:rsidP="00C23110">
      <w:bookmarkStart w:id="39" w:name="_bookmark122"/>
      <w:bookmarkStart w:id="40" w:name="Proposed_v5_uuid_attribute_Entity"/>
      <w:bookmarkEnd w:id="39"/>
      <w:bookmarkEnd w:id="40"/>
      <w:r>
        <w:lastRenderedPageBreak/>
        <w:t>How</w:t>
      </w:r>
      <w:r>
        <w:rPr>
          <w:spacing w:val="-10"/>
        </w:rPr>
        <w:t xml:space="preserve"> </w:t>
      </w:r>
      <w:r>
        <w:t>the</w:t>
      </w:r>
      <w:r>
        <w:rPr>
          <w:spacing w:val="-9"/>
        </w:rPr>
        <w:t xml:space="preserve"> </w:t>
      </w:r>
      <w:r>
        <w:t>Proposed</w:t>
      </w:r>
      <w:r>
        <w:rPr>
          <w:spacing w:val="-9"/>
        </w:rPr>
        <w:t xml:space="preserve"> </w:t>
      </w:r>
      <w:r>
        <w:t>Model</w:t>
      </w:r>
      <w:r>
        <w:rPr>
          <w:spacing w:val="-9"/>
        </w:rPr>
        <w:t xml:space="preserve"> </w:t>
      </w:r>
      <w:r>
        <w:t>Addresses</w:t>
      </w:r>
      <w:r>
        <w:rPr>
          <w:spacing w:val="-10"/>
        </w:rPr>
        <w:t xml:space="preserve"> </w:t>
      </w:r>
      <w:commentRangeStart w:id="41"/>
      <w:r>
        <w:rPr>
          <w:spacing w:val="-2"/>
        </w:rPr>
        <w:t>Requirements</w:t>
      </w:r>
      <w:ins w:id="42" w:author="Thomas Thurman" w:date="2024-12-18T13:19:00Z">
        <w:r w:rsidR="00C11F18">
          <w:rPr>
            <w:spacing w:val="-2"/>
          </w:rPr>
          <w:t xml:space="preserve"> </w:t>
        </w:r>
      </w:ins>
      <w:commentRangeEnd w:id="41"/>
      <w:ins w:id="43" w:author="Thomas Thurman" w:date="2024-12-18T13:20:00Z">
        <w:r w:rsidR="00C11F18">
          <w:rPr>
            <w:rStyle w:val="CommentReference"/>
            <w:rFonts w:cs="Calibri"/>
            <w:lang w:val="x-none" w:eastAsia="x-none"/>
          </w:rPr>
          <w:commentReference w:id="41"/>
        </w:r>
      </w:ins>
    </w:p>
    <w:p w14:paraId="5D31B2B3" w14:textId="77777777" w:rsidR="00737E5A" w:rsidRDefault="00737E5A" w:rsidP="00C23110">
      <w:pPr>
        <w:pStyle w:val="Heading6"/>
      </w:pPr>
      <w:r>
        <w:t>Model</w:t>
      </w:r>
      <w:r>
        <w:rPr>
          <w:spacing w:val="-10"/>
        </w:rPr>
        <w:t xml:space="preserve"> </w:t>
      </w:r>
      <w:r>
        <w:t>Applied</w:t>
      </w:r>
      <w:r>
        <w:rPr>
          <w:spacing w:val="-10"/>
        </w:rPr>
        <w:t xml:space="preserve"> </w:t>
      </w:r>
      <w:r>
        <w:t>to</w:t>
      </w:r>
      <w:r>
        <w:rPr>
          <w:spacing w:val="-10"/>
        </w:rPr>
        <w:t xml:space="preserve"> </w:t>
      </w:r>
      <w:r>
        <w:t>Shared</w:t>
      </w:r>
      <w:r>
        <w:rPr>
          <w:spacing w:val="-10"/>
        </w:rPr>
        <w:t xml:space="preserve"> </w:t>
      </w:r>
      <w:r>
        <w:t>Design</w:t>
      </w:r>
      <w:r>
        <w:rPr>
          <w:spacing w:val="-10"/>
        </w:rPr>
        <w:t xml:space="preserve"> </w:t>
      </w:r>
      <w:r>
        <w:t>Collaboration</w:t>
      </w:r>
      <w:r>
        <w:rPr>
          <w:spacing w:val="-10"/>
        </w:rPr>
        <w:t xml:space="preserve"> </w:t>
      </w:r>
      <w:r>
        <w:t>Use</w:t>
      </w:r>
      <w:r>
        <w:rPr>
          <w:spacing w:val="-10"/>
        </w:rPr>
        <w:t xml:space="preserve"> </w:t>
      </w:r>
      <w:r>
        <w:rPr>
          <w:spacing w:val="-4"/>
        </w:rPr>
        <w:t>Case</w:t>
      </w:r>
    </w:p>
    <w:p w14:paraId="764D269B" w14:textId="77777777" w:rsidR="00737E5A" w:rsidRDefault="008B4618" w:rsidP="00C23110">
      <w:r>
        <w:t xml:space="preserve">This section describes how the proposed model addresses the requirements </w:t>
      </w:r>
      <w:bookmarkStart w:id="44" w:name="_bookmark132"/>
      <w:bookmarkStart w:id="45" w:name="Model_Applied_to_Design_to_Manufacturing"/>
      <w:bookmarkEnd w:id="44"/>
      <w:bookmarkEnd w:id="45"/>
      <w:r>
        <w:t>described in the use case.</w:t>
      </w:r>
      <w:r w:rsidR="00737E5A">
        <w:t xml:space="preserve"> This use case employs </w:t>
      </w:r>
      <w:hyperlink w:anchor="_bookmark363">
        <w:r w:rsidR="00737E5A">
          <w:t>STEP</w:t>
        </w:r>
      </w:hyperlink>
      <w:r w:rsidR="00737E5A">
        <w:t xml:space="preserve"> change management entities to support an iteration process with the </w:t>
      </w:r>
      <w:proofErr w:type="spellStart"/>
      <w:r w:rsidR="00737E5A">
        <w:t>uuid_relationship</w:t>
      </w:r>
      <w:proofErr w:type="spellEnd"/>
      <w:r w:rsidR="00737E5A">
        <w:t xml:space="preserve"> entity specifying the product</w:t>
      </w:r>
      <w:r w:rsidR="00737E5A">
        <w:rPr>
          <w:spacing w:val="-7"/>
        </w:rPr>
        <w:t xml:space="preserve"> </w:t>
      </w:r>
      <w:r w:rsidR="00737E5A">
        <w:t>definition</w:t>
      </w:r>
      <w:r w:rsidR="00737E5A">
        <w:rPr>
          <w:spacing w:val="-7"/>
        </w:rPr>
        <w:t xml:space="preserve"> </w:t>
      </w:r>
      <w:r w:rsidR="00737E5A">
        <w:t>state</w:t>
      </w:r>
      <w:r w:rsidR="00737E5A">
        <w:rPr>
          <w:spacing w:val="-7"/>
        </w:rPr>
        <w:t xml:space="preserve"> </w:t>
      </w:r>
      <w:r w:rsidR="00737E5A">
        <w:t>transition</w:t>
      </w:r>
      <w:r w:rsidR="00737E5A">
        <w:rPr>
          <w:spacing w:val="-7"/>
        </w:rPr>
        <w:t xml:space="preserve"> </w:t>
      </w:r>
      <w:r w:rsidR="00737E5A">
        <w:t>based</w:t>
      </w:r>
      <w:r w:rsidR="00737E5A">
        <w:rPr>
          <w:spacing w:val="-7"/>
        </w:rPr>
        <w:t xml:space="preserve"> </w:t>
      </w:r>
      <w:r w:rsidR="00737E5A">
        <w:t>on</w:t>
      </w:r>
      <w:r w:rsidR="00737E5A">
        <w:rPr>
          <w:spacing w:val="-7"/>
        </w:rPr>
        <w:t xml:space="preserve"> </w:t>
      </w:r>
      <w:r w:rsidR="00737E5A">
        <w:t>changes, additions, or deletions</w:t>
      </w:r>
      <w:r w:rsidR="00737E5A">
        <w:rPr>
          <w:spacing w:val="-7"/>
        </w:rPr>
        <w:t xml:space="preserve"> </w:t>
      </w:r>
      <w:r w:rsidR="00737E5A">
        <w:t>of</w:t>
      </w:r>
      <w:r w:rsidR="00737E5A">
        <w:rPr>
          <w:spacing w:val="-7"/>
        </w:rPr>
        <w:t xml:space="preserve"> </w:t>
      </w:r>
      <w:r w:rsidR="00737E5A">
        <w:t>product</w:t>
      </w:r>
      <w:r w:rsidR="00737E5A">
        <w:rPr>
          <w:spacing w:val="-7"/>
        </w:rPr>
        <w:t xml:space="preserve"> </w:t>
      </w:r>
      <w:r w:rsidR="00737E5A">
        <w:t>data instances</w:t>
      </w:r>
      <w:r w:rsidR="00737E5A">
        <w:rPr>
          <w:spacing w:val="-12"/>
        </w:rPr>
        <w:t xml:space="preserve"> </w:t>
      </w:r>
      <w:r w:rsidR="00737E5A">
        <w:t>with</w:t>
      </w:r>
      <w:r w:rsidR="00737E5A">
        <w:rPr>
          <w:spacing w:val="-12"/>
        </w:rPr>
        <w:t xml:space="preserve"> </w:t>
      </w:r>
      <w:r w:rsidR="00737E5A">
        <w:t>a</w:t>
      </w:r>
      <w:r w:rsidR="00737E5A">
        <w:rPr>
          <w:spacing w:val="-12"/>
        </w:rPr>
        <w:t xml:space="preserve"> </w:t>
      </w:r>
      <w:hyperlink w:anchor="_bookmark366">
        <w:r w:rsidR="00737E5A">
          <w:t>UUID</w:t>
        </w:r>
      </w:hyperlink>
      <w:r w:rsidR="00737E5A">
        <w:rPr>
          <w:spacing w:val="-12"/>
        </w:rPr>
        <w:t xml:space="preserve"> </w:t>
      </w:r>
      <w:r w:rsidR="00737E5A">
        <w:t>attached.</w:t>
      </w:r>
      <w:r w:rsidR="00737E5A">
        <w:rPr>
          <w:spacing w:val="5"/>
        </w:rPr>
        <w:t xml:space="preserve"> </w:t>
      </w:r>
      <w:r w:rsidR="00737E5A">
        <w:t>An</w:t>
      </w:r>
      <w:r w:rsidR="00737E5A">
        <w:rPr>
          <w:spacing w:val="-12"/>
        </w:rPr>
        <w:t xml:space="preserve"> </w:t>
      </w:r>
      <w:r w:rsidR="00737E5A">
        <w:t>exchange</w:t>
      </w:r>
      <w:r w:rsidR="00737E5A">
        <w:rPr>
          <w:spacing w:val="-12"/>
        </w:rPr>
        <w:t xml:space="preserve"> </w:t>
      </w:r>
      <w:r w:rsidR="00737E5A">
        <w:t>agreement</w:t>
      </w:r>
      <w:r w:rsidR="00737E5A">
        <w:rPr>
          <w:spacing w:val="-12"/>
        </w:rPr>
        <w:t xml:space="preserve"> </w:t>
      </w:r>
      <w:r w:rsidR="00737E5A">
        <w:t>would</w:t>
      </w:r>
      <w:r w:rsidR="00737E5A">
        <w:rPr>
          <w:spacing w:val="-12"/>
        </w:rPr>
        <w:t xml:space="preserve"> </w:t>
      </w:r>
      <w:r w:rsidR="00737E5A">
        <w:t>be</w:t>
      </w:r>
      <w:r w:rsidR="00737E5A">
        <w:rPr>
          <w:spacing w:val="-12"/>
        </w:rPr>
        <w:t xml:space="preserve"> </w:t>
      </w:r>
      <w:r w:rsidR="00737E5A">
        <w:t>needed</w:t>
      </w:r>
      <w:r w:rsidR="00737E5A">
        <w:rPr>
          <w:spacing w:val="-12"/>
        </w:rPr>
        <w:t xml:space="preserve"> </w:t>
      </w:r>
      <w:r w:rsidR="00737E5A">
        <w:t>to</w:t>
      </w:r>
      <w:r w:rsidR="00737E5A">
        <w:rPr>
          <w:spacing w:val="-12"/>
        </w:rPr>
        <w:t xml:space="preserve"> </w:t>
      </w:r>
      <w:r w:rsidR="00737E5A">
        <w:t>identify</w:t>
      </w:r>
      <w:r w:rsidR="00737E5A">
        <w:rPr>
          <w:spacing w:val="-12"/>
        </w:rPr>
        <w:t xml:space="preserve"> </w:t>
      </w:r>
      <w:r w:rsidR="00737E5A">
        <w:t>the class of coordination involved in the collaboration.</w:t>
      </w:r>
    </w:p>
    <w:p w14:paraId="26F0E3C7" w14:textId="77777777" w:rsidR="008B4618" w:rsidRPr="009B60C4" w:rsidRDefault="008B4618" w:rsidP="00C23110">
      <w:r w:rsidRPr="009B60C4">
        <w:t xml:space="preserve">In this example, a </w:t>
      </w:r>
      <w:hyperlink w:anchor="_bookmark366">
        <w:r w:rsidRPr="009B60C4">
          <w:t>UUID</w:t>
        </w:r>
      </w:hyperlink>
      <w:r w:rsidRPr="009B60C4">
        <w:t xml:space="preserve"> is applied to a tolerance where the tolerance class is changed.</w:t>
      </w:r>
    </w:p>
    <w:p w14:paraId="025F0A69" w14:textId="483D1C46" w:rsidR="008B4618" w:rsidRPr="0045193A" w:rsidRDefault="008B4618" w:rsidP="0045193A">
      <w:pPr>
        <w:pStyle w:val="Heading7"/>
        <w:rPr>
          <w:i/>
          <w:iCs/>
        </w:rPr>
      </w:pPr>
      <w:bookmarkStart w:id="46" w:name="_bookmark133"/>
      <w:bookmarkEnd w:id="46"/>
      <w:r w:rsidRPr="0045193A">
        <w:rPr>
          <w:i/>
          <w:iCs/>
        </w:rPr>
        <w:t xml:space="preserve">Example </w:t>
      </w:r>
      <w:r w:rsidR="00F33612" w:rsidRPr="0045193A">
        <w:rPr>
          <w:i/>
          <w:iCs/>
        </w:rPr>
        <w:t>2</w:t>
      </w:r>
    </w:p>
    <w:p w14:paraId="131F0BB4" w14:textId="051BED46" w:rsidR="008B4618" w:rsidRDefault="008B4618" w:rsidP="00C23110">
      <w:r>
        <w:t xml:space="preserve">The initial iteration of a design (Revision </w:t>
      </w:r>
      <w:r w:rsidR="001625E8">
        <w:t>‘</w:t>
      </w:r>
      <w:r>
        <w:t xml:space="preserve">-’) of a part has a hole number 33 with a </w:t>
      </w:r>
      <w:proofErr w:type="spellStart"/>
      <w:r>
        <w:t>cylindricity_tolerance</w:t>
      </w:r>
      <w:proofErr w:type="spellEnd"/>
      <w:r>
        <w:t xml:space="preserve"> instance value of 0.01 mm. In the design pre-processor, the </w:t>
      </w:r>
      <w:proofErr w:type="spellStart"/>
      <w:r>
        <w:t>cylindricity_tolerance</w:t>
      </w:r>
      <w:proofErr w:type="spellEnd"/>
      <w:r>
        <w:t xml:space="preserve"> instance is given a </w:t>
      </w:r>
      <w:hyperlink w:anchor="_bookmark366">
        <w:r>
          <w:t>UUID</w:t>
        </w:r>
      </w:hyperlink>
      <w:r>
        <w:t xml:space="preserve"> of ’6ba7b810-9dad-11d1-80b4-00c000000000’. The following shows a portion of a STEP that captures the UUID and its relationship to the hole and the related cylindricity tolerance.</w:t>
      </w:r>
    </w:p>
    <w:p w14:paraId="2910BCA8" w14:textId="77777777" w:rsidR="008B4618" w:rsidRPr="00292E45" w:rsidRDefault="008B4618" w:rsidP="00292E45">
      <w:pPr>
        <w:pStyle w:val="Quote"/>
      </w:pPr>
      <w:r w:rsidRPr="00292E45">
        <w:t>#1=PRODUCT_DEFINITION_</w:t>
      </w:r>
      <w:proofErr w:type="gramStart"/>
      <w:r w:rsidRPr="00292E45">
        <w:t>FORMATION(</w:t>
      </w:r>
      <w:proofErr w:type="gramEnd"/>
      <w:r w:rsidRPr="00292E45">
        <w:t xml:space="preserve">'-',..,..); </w:t>
      </w:r>
    </w:p>
    <w:p w14:paraId="02222F5C" w14:textId="77777777" w:rsidR="008B4618" w:rsidRPr="00292E45" w:rsidRDefault="008B4618" w:rsidP="00292E45">
      <w:pPr>
        <w:pStyle w:val="Quote"/>
      </w:pPr>
      <w:r w:rsidRPr="00292E45">
        <w:t>#2=SHAPE_ASPECT('hole_33</w:t>
      </w:r>
      <w:proofErr w:type="gramStart"/>
      <w:r w:rsidRPr="00292E45">
        <w:t>',,</w:t>
      </w:r>
      <w:proofErr w:type="gramEnd"/>
      <w:r w:rsidRPr="00292E45">
        <w:t xml:space="preserve">); </w:t>
      </w:r>
    </w:p>
    <w:p w14:paraId="747F83FB" w14:textId="77777777" w:rsidR="008B4618" w:rsidRPr="00292E45" w:rsidRDefault="008B4618" w:rsidP="00292E45">
      <w:pPr>
        <w:pStyle w:val="Quote"/>
      </w:pPr>
      <w:r w:rsidRPr="00292E45">
        <w:t>#10=CYLINDRICITY_TOLERANCE(#</w:t>
      </w:r>
      <w:proofErr w:type="gramStart"/>
      <w:r w:rsidRPr="00292E45">
        <w:t>2,..</w:t>
      </w:r>
      <w:proofErr w:type="gramEnd"/>
      <w:r w:rsidRPr="00292E45">
        <w:t xml:space="preserve">,..,0.01MM); </w:t>
      </w:r>
    </w:p>
    <w:p w14:paraId="5AF730CA" w14:textId="77777777" w:rsidR="008B4618" w:rsidRPr="00292E45" w:rsidRDefault="008B4618" w:rsidP="00292E45">
      <w:pPr>
        <w:pStyle w:val="Quote"/>
      </w:pPr>
      <w:r w:rsidRPr="00292E45">
        <w:t>#11=UUID_</w:t>
      </w:r>
      <w:proofErr w:type="gramStart"/>
      <w:r w:rsidRPr="00292E45">
        <w:t>ATTRIBUTE(</w:t>
      </w:r>
      <w:proofErr w:type="gramEnd"/>
      <w:r w:rsidRPr="00292E45">
        <w:t>#10, '6ba7b810-9dad-11d1-80b4-00c000000000');</w:t>
      </w:r>
    </w:p>
    <w:p w14:paraId="5817A8D9" w14:textId="5AEF16BB" w:rsidR="008B4618" w:rsidRDefault="008B4618" w:rsidP="00C23110">
      <w:r>
        <w:t xml:space="preserve">In Revision A, the hole </w:t>
      </w:r>
      <w:proofErr w:type="spellStart"/>
      <w:r>
        <w:t>cylindricity_tolerance</w:t>
      </w:r>
      <w:proofErr w:type="spellEnd"/>
      <w:r>
        <w:t xml:space="preserve"> instance value is changed to a </w:t>
      </w:r>
      <w:proofErr w:type="spellStart"/>
      <w:r>
        <w:t>position_tolerance</w:t>
      </w:r>
      <w:proofErr w:type="spellEnd"/>
      <w:r>
        <w:t xml:space="preserve"> instance with a value of 0.005 mm. In the design preprocessor, the </w:t>
      </w:r>
      <w:proofErr w:type="spellStart"/>
      <w:r>
        <w:t>position_tolerance</w:t>
      </w:r>
      <w:proofErr w:type="spellEnd"/>
      <w:r>
        <w:t xml:space="preserve"> instance is given a </w:t>
      </w:r>
      <w:hyperlink w:anchor="_bookmark366">
        <w:r>
          <w:t>UUID</w:t>
        </w:r>
      </w:hyperlink>
      <w:r>
        <w:t xml:space="preserve"> of ’7ba7b810-9dad-11d1-80b4-00c000000000’. The </w:t>
      </w:r>
      <w:hyperlink w:anchor="_bookmark326">
        <w:r>
          <w:t>CAD</w:t>
        </w:r>
      </w:hyperlink>
      <w:r>
        <w:t xml:space="preserve"> source model records </w:t>
      </w:r>
      <w:r>
        <w:lastRenderedPageBreak/>
        <w:t xml:space="preserve">the </w:t>
      </w:r>
      <w:hyperlink w:anchor="_bookmark326">
        <w:r>
          <w:t>CAD</w:t>
        </w:r>
      </w:hyperlink>
      <w:r>
        <w:t xml:space="preserve"> </w:t>
      </w:r>
      <w:hyperlink w:anchor="_bookmark355">
        <w:r>
          <w:t>OID</w:t>
        </w:r>
      </w:hyperlink>
      <w:r>
        <w:t xml:space="preserve"> entry for </w:t>
      </w:r>
      <w:proofErr w:type="spellStart"/>
      <w:r>
        <w:t>cylindricity_tolerance</w:t>
      </w:r>
      <w:proofErr w:type="spellEnd"/>
      <w:r>
        <w:t xml:space="preserve"> for hole 33 and is marked as ’deleted’ (omitted from the example).</w:t>
      </w:r>
      <w:r w:rsidRPr="00BC554A">
        <w:t xml:space="preserve"> </w:t>
      </w:r>
      <w:r>
        <w:t>The following shows a portion of a STEP file</w:t>
      </w:r>
      <w:r w:rsidR="00D00F65">
        <w:t>,</w:t>
      </w:r>
      <w:r>
        <w:t xml:space="preserve"> </w:t>
      </w:r>
      <w:r w:rsidR="001145B1">
        <w:t xml:space="preserve">including </w:t>
      </w:r>
      <w:r>
        <w:t xml:space="preserve">changes </w:t>
      </w:r>
      <w:r w:rsidR="001145B1">
        <w:t>for</w:t>
      </w:r>
      <w:r>
        <w:t xml:space="preserve"> Revision A.</w:t>
      </w:r>
    </w:p>
    <w:p w14:paraId="1EB56327" w14:textId="77777777" w:rsidR="008B4618" w:rsidRDefault="008B4618" w:rsidP="00292E45">
      <w:pPr>
        <w:pStyle w:val="Quote"/>
      </w:pPr>
      <w:r w:rsidRPr="007262D8">
        <w:t>#16=PRODUCT_DEFINITION_FORMATION('A</w:t>
      </w:r>
      <w:proofErr w:type="gramStart"/>
      <w:r w:rsidRPr="007262D8">
        <w:t>',..</w:t>
      </w:r>
      <w:proofErr w:type="gramEnd"/>
      <w:r w:rsidRPr="007262D8">
        <w:t xml:space="preserve">,..); </w:t>
      </w:r>
    </w:p>
    <w:p w14:paraId="2FA98C3C" w14:textId="77777777" w:rsidR="008B4618" w:rsidRDefault="008B4618" w:rsidP="00292E45">
      <w:pPr>
        <w:pStyle w:val="Quote"/>
      </w:pPr>
      <w:r w:rsidRPr="007262D8">
        <w:t>#22=SHAPE_ASPECT('hole_33</w:t>
      </w:r>
      <w:proofErr w:type="gramStart"/>
      <w:r w:rsidRPr="007262D8">
        <w:t>',,</w:t>
      </w:r>
      <w:proofErr w:type="gramEnd"/>
      <w:r w:rsidRPr="007262D8">
        <w:t xml:space="preserve">); </w:t>
      </w:r>
    </w:p>
    <w:p w14:paraId="1675B510" w14:textId="77777777" w:rsidR="008B4618" w:rsidRDefault="008B4618" w:rsidP="00292E45">
      <w:pPr>
        <w:pStyle w:val="Quote"/>
      </w:pPr>
      <w:r w:rsidRPr="007262D8">
        <w:t>#100=POSITION_TOLERANCE(#</w:t>
      </w:r>
      <w:proofErr w:type="gramStart"/>
      <w:r w:rsidRPr="007262D8">
        <w:t>22,..</w:t>
      </w:r>
      <w:proofErr w:type="gramEnd"/>
      <w:r w:rsidRPr="007262D8">
        <w:t xml:space="preserve">,..,0.005MM); </w:t>
      </w:r>
    </w:p>
    <w:p w14:paraId="3CAFE36E" w14:textId="77777777" w:rsidR="008B4618" w:rsidRDefault="008B4618" w:rsidP="00292E45">
      <w:pPr>
        <w:pStyle w:val="Quote"/>
      </w:pPr>
      <w:r w:rsidRPr="007262D8">
        <w:t>#110=UUID_</w:t>
      </w:r>
      <w:proofErr w:type="gramStart"/>
      <w:r w:rsidRPr="007262D8">
        <w:t>ATTRIBUTE(</w:t>
      </w:r>
      <w:proofErr w:type="gramEnd"/>
      <w:r w:rsidRPr="007262D8">
        <w:t>#100, '7ba7b810-9dad-11d1-80b4-00c000000000');</w:t>
      </w:r>
    </w:p>
    <w:p w14:paraId="42B4CAC7" w14:textId="7F10A8EB" w:rsidR="008B4618" w:rsidRDefault="008B4618" w:rsidP="00C23110">
      <w:r>
        <w:t xml:space="preserve">Furthermore, in the same Revision A data set, the </w:t>
      </w:r>
      <w:proofErr w:type="spellStart"/>
      <w:r>
        <w:t>uuid_relationship</w:t>
      </w:r>
      <w:proofErr w:type="spellEnd"/>
      <w:r>
        <w:t xml:space="preserve"> instance would be populated with</w:t>
      </w:r>
      <w:r w:rsidR="008958A5">
        <w:t>:</w:t>
      </w:r>
    </w:p>
    <w:p w14:paraId="2CD409A3" w14:textId="77777777" w:rsidR="008B4618" w:rsidRDefault="008B4618" w:rsidP="00292E45">
      <w:pPr>
        <w:pStyle w:val="Quote"/>
      </w:pPr>
      <w:r>
        <w:rPr>
          <w:w w:val="90"/>
        </w:rPr>
        <w:t>#1=UUID_</w:t>
      </w:r>
      <w:proofErr w:type="gramStart"/>
      <w:r>
        <w:rPr>
          <w:w w:val="90"/>
        </w:rPr>
        <w:t>RELATIONSHIP(</w:t>
      </w:r>
      <w:proofErr w:type="gramEnd"/>
    </w:p>
    <w:p w14:paraId="5D8287C8" w14:textId="77777777" w:rsidR="008B4618" w:rsidRDefault="008B4618" w:rsidP="00292E45">
      <w:pPr>
        <w:pStyle w:val="Quote"/>
        <w:rPr>
          <w:w w:val="110"/>
        </w:rPr>
      </w:pPr>
      <w:r>
        <w:rPr>
          <w:w w:val="110"/>
        </w:rPr>
        <w:t>'00000000-9dad-11d1-80b4-00c000000000',</w:t>
      </w:r>
    </w:p>
    <w:p w14:paraId="739FEE20" w14:textId="77777777" w:rsidR="008B4618" w:rsidRDefault="008B4618" w:rsidP="00292E45">
      <w:pPr>
        <w:pStyle w:val="Quote"/>
        <w:rPr>
          <w:w w:val="110"/>
        </w:rPr>
      </w:pPr>
      <w:r>
        <w:rPr>
          <w:w w:val="110"/>
        </w:rPr>
        <w:t>'6ba7b810-9dad-11d1-80b4-00c000000000',</w:t>
      </w:r>
    </w:p>
    <w:p w14:paraId="597F4619" w14:textId="77777777" w:rsidR="008B4618" w:rsidRDefault="008B4618" w:rsidP="00292E45">
      <w:pPr>
        <w:pStyle w:val="Quote"/>
        <w:rPr>
          <w:w w:val="110"/>
        </w:rPr>
      </w:pPr>
      <w:r>
        <w:rPr>
          <w:w w:val="110"/>
        </w:rPr>
        <w:t>'7ba7b810-9dad-11d1-80b4-00c000000000',</w:t>
      </w:r>
    </w:p>
    <w:p w14:paraId="02B10C52" w14:textId="77777777" w:rsidR="008B4618" w:rsidRPr="006E598D" w:rsidRDefault="008B4618" w:rsidP="00292E45">
      <w:pPr>
        <w:pStyle w:val="Quote"/>
        <w:rPr>
          <w:w w:val="110"/>
        </w:rPr>
      </w:pPr>
      <w:r w:rsidRPr="001219EB">
        <w:rPr>
          <w:w w:val="110"/>
        </w:rPr>
        <w:t>'supersedes</w:t>
      </w:r>
      <w:proofErr w:type="gramStart"/>
      <w:r w:rsidRPr="001219EB">
        <w:rPr>
          <w:w w:val="110"/>
        </w:rPr>
        <w:t>',$</w:t>
      </w:r>
      <w:proofErr w:type="gramEnd"/>
      <w:r w:rsidRPr="001219EB">
        <w:rPr>
          <w:w w:val="110"/>
        </w:rPr>
        <w:t>);</w:t>
      </w:r>
    </w:p>
    <w:p w14:paraId="5D325418" w14:textId="77777777" w:rsidR="008B4618" w:rsidRDefault="008B4618" w:rsidP="00C23110">
      <w:r>
        <w:t>The</w:t>
      </w:r>
      <w:r>
        <w:rPr>
          <w:spacing w:val="-8"/>
        </w:rPr>
        <w:t xml:space="preserve"> </w:t>
      </w:r>
      <w:r>
        <w:t>user</w:t>
      </w:r>
      <w:r>
        <w:rPr>
          <w:spacing w:val="-8"/>
        </w:rPr>
        <w:t xml:space="preserve"> </w:t>
      </w:r>
      <w:r>
        <w:t>organization’s</w:t>
      </w:r>
      <w:r>
        <w:rPr>
          <w:spacing w:val="-8"/>
        </w:rPr>
        <w:t xml:space="preserve"> </w:t>
      </w:r>
      <w:r>
        <w:t>quality</w:t>
      </w:r>
      <w:r>
        <w:rPr>
          <w:spacing w:val="-8"/>
        </w:rPr>
        <w:t xml:space="preserve"> </w:t>
      </w:r>
      <w:r>
        <w:t>process</w:t>
      </w:r>
      <w:r>
        <w:rPr>
          <w:spacing w:val="-8"/>
        </w:rPr>
        <w:t xml:space="preserve"> </w:t>
      </w:r>
      <w:r>
        <w:t>establishes</w:t>
      </w:r>
      <w:r>
        <w:rPr>
          <w:spacing w:val="-8"/>
        </w:rPr>
        <w:t xml:space="preserve"> </w:t>
      </w:r>
      <w:r>
        <w:t>traceability</w:t>
      </w:r>
      <w:r>
        <w:rPr>
          <w:spacing w:val="-8"/>
        </w:rPr>
        <w:t xml:space="preserve"> </w:t>
      </w:r>
      <w:r>
        <w:t>requirements</w:t>
      </w:r>
      <w:r>
        <w:rPr>
          <w:spacing w:val="-8"/>
        </w:rPr>
        <w:t xml:space="preserve"> </w:t>
      </w:r>
      <w:r>
        <w:t>for</w:t>
      </w:r>
      <w:r>
        <w:rPr>
          <w:spacing w:val="-8"/>
        </w:rPr>
        <w:t xml:space="preserve"> </w:t>
      </w:r>
      <w:r>
        <w:t>characteristics.</w:t>
      </w:r>
      <w:r>
        <w:rPr>
          <w:spacing w:val="38"/>
        </w:rPr>
        <w:t xml:space="preserve"> </w:t>
      </w:r>
      <w:r>
        <w:t xml:space="preserve">User and implementation forums are encouraged to define exchange agreements </w:t>
      </w:r>
      <w:bookmarkStart w:id="47" w:name="_bookmark134"/>
      <w:bookmarkStart w:id="48" w:name="Model_Applied_to_Shared_Design_Collabora"/>
      <w:bookmarkEnd w:id="47"/>
      <w:bookmarkEnd w:id="48"/>
      <w:r>
        <w:t xml:space="preserve">for appropriate application of the capabilities of the </w:t>
      </w:r>
      <w:hyperlink w:anchor="_bookmark366">
        <w:r>
          <w:t>UUID</w:t>
        </w:r>
      </w:hyperlink>
      <w:r>
        <w:t xml:space="preserve"> ENTITY data types.</w:t>
      </w:r>
    </w:p>
    <w:p w14:paraId="60D2F44F" w14:textId="4B65B8AC" w:rsidR="008B4618" w:rsidRDefault="008B4618" w:rsidP="00C23110">
      <w:pPr>
        <w:pStyle w:val="Heading7"/>
        <w:rPr>
          <w:spacing w:val="80"/>
        </w:rPr>
      </w:pPr>
      <w:r w:rsidRPr="00027982">
        <w:t xml:space="preserve">Example </w:t>
      </w:r>
      <w:r w:rsidR="00F33612">
        <w:t>3</w:t>
      </w:r>
    </w:p>
    <w:p w14:paraId="17F35B0F" w14:textId="52139F0D" w:rsidR="008B4618" w:rsidRDefault="008B4618" w:rsidP="00C23110">
      <w:r>
        <w:t xml:space="preserve">In this case, each </w:t>
      </w:r>
      <w:hyperlink w:anchor="_bookmark354">
        <w:r>
          <w:t>OEM</w:t>
        </w:r>
      </w:hyperlink>
      <w:r>
        <w:t xml:space="preserve"> uses the same application and configuration of that application.</w:t>
      </w:r>
      <w:r>
        <w:rPr>
          <w:spacing w:val="6"/>
        </w:rPr>
        <w:t xml:space="preserve"> </w:t>
      </w:r>
      <w:r>
        <w:t>However,</w:t>
      </w:r>
      <w:r>
        <w:rPr>
          <w:spacing w:val="-9"/>
        </w:rPr>
        <w:t xml:space="preserve"> </w:t>
      </w:r>
      <w:r>
        <w:t>the</w:t>
      </w:r>
      <w:r>
        <w:rPr>
          <w:spacing w:val="-9"/>
        </w:rPr>
        <w:t xml:space="preserve"> </w:t>
      </w:r>
      <w:r>
        <w:t>namespace</w:t>
      </w:r>
      <w:r>
        <w:rPr>
          <w:spacing w:val="-9"/>
        </w:rPr>
        <w:t xml:space="preserve"> </w:t>
      </w:r>
      <w:hyperlink w:anchor="_bookmark366">
        <w:r>
          <w:t>UUID</w:t>
        </w:r>
      </w:hyperlink>
      <w:r>
        <w:rPr>
          <w:spacing w:val="-9"/>
        </w:rPr>
        <w:t xml:space="preserve"> </w:t>
      </w:r>
      <w:r>
        <w:t>reflects</w:t>
      </w:r>
      <w:r>
        <w:rPr>
          <w:spacing w:val="-8"/>
        </w:rPr>
        <w:t xml:space="preserve"> </w:t>
      </w:r>
      <w:r>
        <w:t>the</w:t>
      </w:r>
      <w:r>
        <w:rPr>
          <w:spacing w:val="-9"/>
        </w:rPr>
        <w:t xml:space="preserve"> </w:t>
      </w:r>
      <w:r>
        <w:t>context</w:t>
      </w:r>
      <w:r>
        <w:rPr>
          <w:spacing w:val="-9"/>
        </w:rPr>
        <w:t xml:space="preserve"> </w:t>
      </w:r>
      <w:r>
        <w:t>of</w:t>
      </w:r>
      <w:r>
        <w:rPr>
          <w:spacing w:val="-9"/>
        </w:rPr>
        <w:t xml:space="preserve"> </w:t>
      </w:r>
      <w:r>
        <w:t>the</w:t>
      </w:r>
      <w:r>
        <w:rPr>
          <w:spacing w:val="-9"/>
        </w:rPr>
        <w:t xml:space="preserve"> </w:t>
      </w:r>
      <w:hyperlink w:anchor="_bookmark354">
        <w:r>
          <w:t>OEM</w:t>
        </w:r>
      </w:hyperlink>
      <w:r>
        <w:t>.</w:t>
      </w:r>
      <w:r>
        <w:rPr>
          <w:spacing w:val="-9"/>
        </w:rPr>
        <w:t xml:space="preserve"> </w:t>
      </w:r>
      <w:r>
        <w:t>The</w:t>
      </w:r>
      <w:r>
        <w:rPr>
          <w:spacing w:val="-9"/>
        </w:rPr>
        <w:t xml:space="preserve"> </w:t>
      </w:r>
      <w:r w:rsidR="00A55FDA">
        <w:t>critical</w:t>
      </w:r>
      <w:r>
        <w:rPr>
          <w:spacing w:val="-9"/>
        </w:rPr>
        <w:t xml:space="preserve"> </w:t>
      </w:r>
      <w:r>
        <w:t xml:space="preserve">constraint </w:t>
      </w:r>
      <w:bookmarkStart w:id="49" w:name="_bookmark135"/>
      <w:bookmarkEnd w:id="49"/>
      <w:r>
        <w:t xml:space="preserve">is that each application instance protects the integrity of the internal </w:t>
      </w:r>
      <w:hyperlink w:anchor="_bookmark326">
        <w:r>
          <w:t>CAD</w:t>
        </w:r>
      </w:hyperlink>
      <w:r>
        <w:t xml:space="preserve"> </w:t>
      </w:r>
      <w:hyperlink w:anchor="_bookmark355">
        <w:r>
          <w:t>OID</w:t>
        </w:r>
      </w:hyperlink>
      <w:r>
        <w:t>s as the data evolves.</w:t>
      </w:r>
      <w:r>
        <w:rPr>
          <w:spacing w:val="40"/>
        </w:rPr>
        <w:t xml:space="preserve"> </w:t>
      </w:r>
      <w:r>
        <w:t xml:space="preserve">Recall that the benefit of the version 5 </w:t>
      </w:r>
      <w:hyperlink w:anchor="_bookmark366">
        <w:r>
          <w:t>UUID</w:t>
        </w:r>
      </w:hyperlink>
      <w:r>
        <w:t xml:space="preserve"> is that the retained </w:t>
      </w:r>
      <w:hyperlink w:anchor="_bookmark355">
        <w:r>
          <w:t>OID</w:t>
        </w:r>
      </w:hyperlink>
      <w:r>
        <w:t xml:space="preserve">s generate the same </w:t>
      </w:r>
      <w:hyperlink w:anchor="_bookmark366">
        <w:r>
          <w:t>UUID</w:t>
        </w:r>
      </w:hyperlink>
      <w:r>
        <w:t xml:space="preserve"> upon </w:t>
      </w:r>
      <w:r>
        <w:lastRenderedPageBreak/>
        <w:t>export.</w:t>
      </w:r>
      <w:r>
        <w:rPr>
          <w:spacing w:val="37"/>
        </w:rPr>
        <w:t xml:space="preserve"> </w:t>
      </w:r>
      <w:r>
        <w:t xml:space="preserve">New </w:t>
      </w:r>
      <w:hyperlink w:anchor="_bookmark366">
        <w:r>
          <w:t>UUIDs</w:t>
        </w:r>
      </w:hyperlink>
      <w:r>
        <w:t xml:space="preserve"> are only created when new </w:t>
      </w:r>
      <w:hyperlink w:anchor="_bookmark355">
        <w:r>
          <w:t>OIDs</w:t>
        </w:r>
      </w:hyperlink>
      <w:r>
        <w:t xml:space="preserve"> are created.</w:t>
      </w:r>
      <w:r>
        <w:rPr>
          <w:spacing w:val="18"/>
        </w:rPr>
        <w:t xml:space="preserve"> </w:t>
      </w:r>
      <w:r>
        <w:t>Recall</w:t>
      </w:r>
      <w:r>
        <w:rPr>
          <w:spacing w:val="-7"/>
        </w:rPr>
        <w:t xml:space="preserve"> </w:t>
      </w:r>
      <w:r>
        <w:t>that</w:t>
      </w:r>
      <w:r>
        <w:rPr>
          <w:spacing w:val="-7"/>
        </w:rPr>
        <w:t xml:space="preserve"> </w:t>
      </w:r>
      <w:r>
        <w:t>the</w:t>
      </w:r>
      <w:r>
        <w:rPr>
          <w:spacing w:val="-7"/>
        </w:rPr>
        <w:t xml:space="preserve"> </w:t>
      </w:r>
      <w:hyperlink w:anchor="_bookmark355">
        <w:r>
          <w:t>OID</w:t>
        </w:r>
      </w:hyperlink>
      <w:r>
        <w:rPr>
          <w:spacing w:val="-7"/>
        </w:rPr>
        <w:t xml:space="preserve"> </w:t>
      </w:r>
      <w:r>
        <w:t>generation</w:t>
      </w:r>
      <w:r>
        <w:rPr>
          <w:spacing w:val="-7"/>
        </w:rPr>
        <w:t xml:space="preserve"> </w:t>
      </w:r>
      <w:r>
        <w:t>process</w:t>
      </w:r>
      <w:r>
        <w:rPr>
          <w:spacing w:val="-7"/>
        </w:rPr>
        <w:t xml:space="preserve"> </w:t>
      </w:r>
      <w:r>
        <w:t>cannot</w:t>
      </w:r>
      <w:r>
        <w:rPr>
          <w:spacing w:val="-7"/>
        </w:rPr>
        <w:t xml:space="preserve"> </w:t>
      </w:r>
      <w:r>
        <w:t>depend</w:t>
      </w:r>
      <w:r>
        <w:rPr>
          <w:spacing w:val="-7"/>
        </w:rPr>
        <w:t xml:space="preserve"> </w:t>
      </w:r>
      <w:r>
        <w:t>on</w:t>
      </w:r>
      <w:r>
        <w:rPr>
          <w:spacing w:val="-7"/>
        </w:rPr>
        <w:t xml:space="preserve"> </w:t>
      </w:r>
      <w:r>
        <w:t>the</w:t>
      </w:r>
      <w:r>
        <w:rPr>
          <w:spacing w:val="-7"/>
        </w:rPr>
        <w:t xml:space="preserve"> </w:t>
      </w:r>
      <w:r>
        <w:t>iteration</w:t>
      </w:r>
      <w:r>
        <w:rPr>
          <w:spacing w:val="-7"/>
        </w:rPr>
        <w:t xml:space="preserve"> </w:t>
      </w:r>
      <w:r>
        <w:t>or</w:t>
      </w:r>
      <w:r>
        <w:rPr>
          <w:spacing w:val="-7"/>
        </w:rPr>
        <w:t xml:space="preserve"> </w:t>
      </w:r>
      <w:r>
        <w:t>revision identifier</w:t>
      </w:r>
      <w:r>
        <w:rPr>
          <w:spacing w:val="-12"/>
        </w:rPr>
        <w:t xml:space="preserve"> </w:t>
      </w:r>
      <w:r>
        <w:t>of</w:t>
      </w:r>
      <w:r>
        <w:rPr>
          <w:spacing w:val="-12"/>
        </w:rPr>
        <w:t xml:space="preserve"> </w:t>
      </w:r>
      <w:r>
        <w:t>the</w:t>
      </w:r>
      <w:r>
        <w:rPr>
          <w:spacing w:val="-12"/>
        </w:rPr>
        <w:t xml:space="preserve"> </w:t>
      </w:r>
      <w:hyperlink w:anchor="_bookmark326">
        <w:r>
          <w:t>CAD</w:t>
        </w:r>
      </w:hyperlink>
      <w:r>
        <w:rPr>
          <w:spacing w:val="-12"/>
        </w:rPr>
        <w:t xml:space="preserve"> </w:t>
      </w:r>
      <w:r>
        <w:t>file</w:t>
      </w:r>
      <w:r>
        <w:rPr>
          <w:spacing w:val="-12"/>
        </w:rPr>
        <w:t xml:space="preserve"> </w:t>
      </w:r>
      <w:r>
        <w:t>being</w:t>
      </w:r>
      <w:r>
        <w:rPr>
          <w:spacing w:val="-12"/>
        </w:rPr>
        <w:t xml:space="preserve"> </w:t>
      </w:r>
      <w:r>
        <w:t>generated. A</w:t>
      </w:r>
      <w:r>
        <w:rPr>
          <w:spacing w:val="-12"/>
        </w:rPr>
        <w:t xml:space="preserve"> </w:t>
      </w:r>
      <w:r>
        <w:t>highly</w:t>
      </w:r>
      <w:r>
        <w:rPr>
          <w:spacing w:val="-12"/>
        </w:rPr>
        <w:t xml:space="preserve"> </w:t>
      </w:r>
      <w:r>
        <w:t>interactive</w:t>
      </w:r>
      <w:r>
        <w:rPr>
          <w:spacing w:val="-12"/>
        </w:rPr>
        <w:t xml:space="preserve"> </w:t>
      </w:r>
      <w:r>
        <w:t>collaboration</w:t>
      </w:r>
      <w:r>
        <w:rPr>
          <w:spacing w:val="-12"/>
        </w:rPr>
        <w:t xml:space="preserve"> </w:t>
      </w:r>
      <w:r>
        <w:t>would</w:t>
      </w:r>
      <w:r>
        <w:rPr>
          <w:spacing w:val="-12"/>
        </w:rPr>
        <w:t xml:space="preserve"> </w:t>
      </w:r>
      <w:r>
        <w:t xml:space="preserve">bypass the </w:t>
      </w:r>
      <w:hyperlink w:anchor="_bookmark354">
        <w:r>
          <w:t>OEM</w:t>
        </w:r>
      </w:hyperlink>
      <w:r>
        <w:t xml:space="preserve"> </w:t>
      </w:r>
      <w:hyperlink w:anchor="_bookmark357">
        <w:r>
          <w:t>PLM</w:t>
        </w:r>
      </w:hyperlink>
      <w:r>
        <w:t xml:space="preserve"> system</w:t>
      </w:r>
      <w:r w:rsidR="00AA5C67">
        <w:t>, enabling</w:t>
      </w:r>
      <w:r>
        <w:t xml:space="preserve"> direct </w:t>
      </w:r>
      <w:hyperlink w:anchor="_bookmark326">
        <w:r>
          <w:t>CAD</w:t>
        </w:r>
      </w:hyperlink>
      <w:r>
        <w:t xml:space="preserve"> to </w:t>
      </w:r>
      <w:hyperlink w:anchor="_bookmark326">
        <w:r>
          <w:t>CAD</w:t>
        </w:r>
      </w:hyperlink>
      <w:r>
        <w:t xml:space="preserve"> file transmission.</w:t>
      </w:r>
      <w:r>
        <w:rPr>
          <w:spacing w:val="40"/>
        </w:rPr>
        <w:t xml:space="preserve"> </w:t>
      </w:r>
      <w:r>
        <w:t>In this example, both</w:t>
      </w:r>
      <w:r>
        <w:rPr>
          <w:spacing w:val="-1"/>
        </w:rPr>
        <w:t xml:space="preserve"> </w:t>
      </w:r>
      <w:hyperlink w:anchor="_bookmark354">
        <w:r>
          <w:t>OEMs</w:t>
        </w:r>
      </w:hyperlink>
      <w:r>
        <w:rPr>
          <w:spacing w:val="-1"/>
        </w:rPr>
        <w:t xml:space="preserve"> </w:t>
      </w:r>
      <w:r>
        <w:t>are</w:t>
      </w:r>
      <w:r>
        <w:rPr>
          <w:spacing w:val="-1"/>
        </w:rPr>
        <w:t xml:space="preserve"> </w:t>
      </w:r>
      <w:r>
        <w:t>modifying</w:t>
      </w:r>
      <w:r>
        <w:rPr>
          <w:spacing w:val="-1"/>
        </w:rPr>
        <w:t xml:space="preserve"> </w:t>
      </w:r>
      <w:r>
        <w:t>topology.</w:t>
      </w:r>
      <w:r>
        <w:rPr>
          <w:spacing w:val="29"/>
        </w:rPr>
        <w:t xml:space="preserve"> </w:t>
      </w:r>
      <w:r>
        <w:t>A</w:t>
      </w:r>
      <w:r>
        <w:rPr>
          <w:spacing w:val="-1"/>
        </w:rPr>
        <w:t xml:space="preserve"> </w:t>
      </w:r>
      <w:r>
        <w:t>hole</w:t>
      </w:r>
      <w:r>
        <w:rPr>
          <w:spacing w:val="-1"/>
        </w:rPr>
        <w:t xml:space="preserve"> </w:t>
      </w:r>
      <w:r>
        <w:t>is</w:t>
      </w:r>
      <w:r>
        <w:rPr>
          <w:spacing w:val="-1"/>
        </w:rPr>
        <w:t xml:space="preserve"> </w:t>
      </w:r>
      <w:r>
        <w:t>added</w:t>
      </w:r>
      <w:r>
        <w:rPr>
          <w:spacing w:val="-1"/>
        </w:rPr>
        <w:t xml:space="preserve"> </w:t>
      </w:r>
      <w:r>
        <w:t>by</w:t>
      </w:r>
      <w:r>
        <w:rPr>
          <w:spacing w:val="-1"/>
        </w:rPr>
        <w:t xml:space="preserve"> </w:t>
      </w:r>
      <w:hyperlink w:anchor="_bookmark354">
        <w:r>
          <w:t>OEM</w:t>
        </w:r>
      </w:hyperlink>
      <w:r>
        <w:rPr>
          <w:spacing w:val="-1"/>
        </w:rPr>
        <w:t xml:space="preserve"> </w:t>
      </w:r>
      <w:r>
        <w:t>Two, but</w:t>
      </w:r>
      <w:r>
        <w:rPr>
          <w:spacing w:val="-1"/>
        </w:rPr>
        <w:t xml:space="preserve"> </w:t>
      </w:r>
      <w:r>
        <w:t>in</w:t>
      </w:r>
      <w:r>
        <w:rPr>
          <w:spacing w:val="-1"/>
        </w:rPr>
        <w:t xml:space="preserve"> </w:t>
      </w:r>
      <w:r>
        <w:t>a</w:t>
      </w:r>
      <w:r>
        <w:rPr>
          <w:spacing w:val="-1"/>
        </w:rPr>
        <w:t xml:space="preserve"> </w:t>
      </w:r>
      <w:r>
        <w:t>different</w:t>
      </w:r>
      <w:r>
        <w:rPr>
          <w:spacing w:val="-1"/>
        </w:rPr>
        <w:t xml:space="preserve"> </w:t>
      </w:r>
      <w:r>
        <w:t xml:space="preserve">area of the design, so a new </w:t>
      </w:r>
      <w:proofErr w:type="spellStart"/>
      <w:r>
        <w:t>uuid_attribute</w:t>
      </w:r>
      <w:proofErr w:type="spellEnd"/>
      <w:r>
        <w:t xml:space="preserve"> would be provided for the additional hole.</w:t>
      </w:r>
    </w:p>
    <w:p w14:paraId="2CA6F3F0" w14:textId="77777777" w:rsidR="008B4618" w:rsidRDefault="008B4618" w:rsidP="00C23110">
      <w:pPr>
        <w:pStyle w:val="Heading4"/>
      </w:pPr>
      <w:bookmarkStart w:id="50" w:name="Model_Applied_to_Design_and_Measurement_"/>
      <w:bookmarkStart w:id="51" w:name="_bookmark136"/>
      <w:bookmarkEnd w:id="50"/>
      <w:bookmarkEnd w:id="51"/>
      <w:r>
        <w:t>Guidelines and Rules</w:t>
      </w:r>
    </w:p>
    <w:p w14:paraId="1BE90A78" w14:textId="77777777" w:rsidR="008B4618" w:rsidRDefault="008B4618" w:rsidP="00C23110">
      <w:r>
        <w:t>This</w:t>
      </w:r>
      <w:r>
        <w:rPr>
          <w:spacing w:val="-6"/>
        </w:rPr>
        <w:t xml:space="preserve"> </w:t>
      </w:r>
      <w:r>
        <w:t>section</w:t>
      </w:r>
      <w:r>
        <w:rPr>
          <w:spacing w:val="-6"/>
        </w:rPr>
        <w:t xml:space="preserve"> describes </w:t>
      </w:r>
      <w:r>
        <w:t>recommendations</w:t>
      </w:r>
      <w:r>
        <w:rPr>
          <w:spacing w:val="-7"/>
        </w:rPr>
        <w:t xml:space="preserve"> </w:t>
      </w:r>
      <w:r>
        <w:t>for</w:t>
      </w:r>
      <w:r>
        <w:rPr>
          <w:spacing w:val="-7"/>
        </w:rPr>
        <w:t xml:space="preserve"> </w:t>
      </w:r>
      <w:r>
        <w:t>application</w:t>
      </w:r>
      <w:r>
        <w:rPr>
          <w:spacing w:val="-6"/>
        </w:rPr>
        <w:t xml:space="preserve"> </w:t>
      </w:r>
      <w:r>
        <w:t>behavior</w:t>
      </w:r>
      <w:r>
        <w:rPr>
          <w:spacing w:val="-7"/>
        </w:rPr>
        <w:t xml:space="preserve"> </w:t>
      </w:r>
      <w:r>
        <w:t>when</w:t>
      </w:r>
      <w:r>
        <w:rPr>
          <w:spacing w:val="-6"/>
        </w:rPr>
        <w:t xml:space="preserve"> </w:t>
      </w:r>
      <w:r>
        <w:t>implementing</w:t>
      </w:r>
      <w:r>
        <w:rPr>
          <w:spacing w:val="-7"/>
        </w:rPr>
        <w:t xml:space="preserve"> </w:t>
      </w:r>
      <w:r>
        <w:t xml:space="preserve">the </w:t>
      </w:r>
      <w:bookmarkStart w:id="52" w:name="_bookmark142"/>
      <w:bookmarkStart w:id="53" w:name="Creating_Application"/>
      <w:bookmarkEnd w:id="52"/>
      <w:bookmarkEnd w:id="53"/>
      <w:r>
        <w:t>proposed model.</w:t>
      </w:r>
    </w:p>
    <w:p w14:paraId="56434D9F" w14:textId="77777777" w:rsidR="008B4618" w:rsidRDefault="008B4618" w:rsidP="00C23110">
      <w:pPr>
        <w:pStyle w:val="Heading5"/>
      </w:pPr>
      <w:r>
        <w:t xml:space="preserve">Creating </w:t>
      </w:r>
      <w:r w:rsidRPr="00D774C0">
        <w:t>Application</w:t>
      </w:r>
    </w:p>
    <w:p w14:paraId="6F05B728"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rsidRPr="00C354E7">
        <w:t>that</w:t>
      </w:r>
      <w:r w:rsidRPr="00C354E7">
        <w:rPr>
          <w:spacing w:val="-11"/>
        </w:rPr>
        <w:t xml:space="preserve"> </w:t>
      </w:r>
      <w:r w:rsidRPr="00C354E7">
        <w:t>all</w:t>
      </w:r>
      <w:r w:rsidRPr="00C354E7">
        <w:rPr>
          <w:spacing w:val="-12"/>
        </w:rPr>
        <w:t xml:space="preserve"> </w:t>
      </w:r>
      <w:hyperlink w:anchor="_bookmark326">
        <w:r w:rsidRPr="00834C42">
          <w:t>CAD</w:t>
        </w:r>
      </w:hyperlink>
      <w:r w:rsidRPr="00834C42">
        <w:rPr>
          <w:spacing w:val="-11"/>
        </w:rPr>
        <w:t xml:space="preserve"> </w:t>
      </w:r>
      <w:r w:rsidRPr="00C354E7">
        <w:t>applications</w:t>
      </w:r>
      <w:r w:rsidRPr="00C354E7">
        <w:rPr>
          <w:spacing w:val="-12"/>
        </w:rPr>
        <w:t xml:space="preserve"> </w:t>
      </w:r>
      <w:r w:rsidRPr="00C354E7">
        <w:t>that</w:t>
      </w:r>
      <w:r w:rsidRPr="00C354E7">
        <w:rPr>
          <w:spacing w:val="-11"/>
        </w:rPr>
        <w:t xml:space="preserve"> </w:t>
      </w:r>
      <w:r w:rsidRPr="00C354E7">
        <w:t>claim</w:t>
      </w:r>
      <w:r w:rsidRPr="00C354E7">
        <w:rPr>
          <w:spacing w:val="-12"/>
        </w:rPr>
        <w:t xml:space="preserve"> </w:t>
      </w:r>
      <w:r w:rsidRPr="00C354E7">
        <w:t>conformance</w:t>
      </w:r>
      <w:r w:rsidRPr="00C354E7">
        <w:rPr>
          <w:spacing w:val="-11"/>
        </w:rPr>
        <w:t xml:space="preserve"> </w:t>
      </w:r>
      <w:r w:rsidRPr="00C354E7">
        <w:t>to</w:t>
      </w:r>
      <w:r w:rsidRPr="00C354E7">
        <w:rPr>
          <w:spacing w:val="-12"/>
        </w:rPr>
        <w:t xml:space="preserve"> </w:t>
      </w:r>
      <w:hyperlink w:anchor="_bookmark363">
        <w:r w:rsidRPr="00834C42">
          <w:t>STEP</w:t>
        </w:r>
      </w:hyperlink>
      <w:r w:rsidRPr="00834C42">
        <w:rPr>
          <w:spacing w:val="-11"/>
        </w:rPr>
        <w:t xml:space="preserve"> </w:t>
      </w:r>
      <w:r>
        <w:t xml:space="preserve">generate UUIDs and that the same UUID </w:t>
      </w:r>
      <w:r w:rsidRPr="00C354E7">
        <w:t>be</w:t>
      </w:r>
      <w:r w:rsidRPr="00C354E7">
        <w:rPr>
          <w:spacing w:val="-14"/>
        </w:rPr>
        <w:t xml:space="preserve"> </w:t>
      </w:r>
      <w:r w:rsidRPr="00C354E7">
        <w:t>regenerated</w:t>
      </w:r>
      <w:r w:rsidRPr="00C354E7">
        <w:rPr>
          <w:spacing w:val="-13"/>
        </w:rPr>
        <w:t xml:space="preserve"> </w:t>
      </w:r>
      <w:r w:rsidRPr="00C354E7">
        <w:t>for</w:t>
      </w:r>
      <w:r w:rsidRPr="00C354E7">
        <w:rPr>
          <w:spacing w:val="-14"/>
        </w:rPr>
        <w:t xml:space="preserve"> </w:t>
      </w:r>
      <w:r w:rsidRPr="00C354E7">
        <w:t>unchanged</w:t>
      </w:r>
      <w:r w:rsidRPr="00C354E7">
        <w:rPr>
          <w:spacing w:val="-13"/>
        </w:rPr>
        <w:t xml:space="preserve"> </w:t>
      </w:r>
      <w:hyperlink w:anchor="_bookmark326">
        <w:r w:rsidRPr="00834C42">
          <w:t>CAD</w:t>
        </w:r>
      </w:hyperlink>
      <w:r w:rsidRPr="00834C42">
        <w:rPr>
          <w:spacing w:val="-14"/>
        </w:rPr>
        <w:t xml:space="preserve"> </w:t>
      </w:r>
      <w:r w:rsidRPr="00C354E7">
        <w:t>objects. The</w:t>
      </w:r>
      <w:r w:rsidRPr="00C354E7">
        <w:rPr>
          <w:spacing w:val="-9"/>
        </w:rPr>
        <w:t xml:space="preserve"> </w:t>
      </w:r>
      <w:r w:rsidRPr="00C354E7">
        <w:t>internal</w:t>
      </w:r>
      <w:r w:rsidRPr="00C354E7">
        <w:rPr>
          <w:spacing w:val="-9"/>
        </w:rPr>
        <w:t xml:space="preserve"> </w:t>
      </w:r>
      <w:r w:rsidRPr="00C354E7">
        <w:t>identifier</w:t>
      </w:r>
      <w:r w:rsidRPr="00C354E7">
        <w:rPr>
          <w:spacing w:val="-9"/>
        </w:rPr>
        <w:t xml:space="preserve"> </w:t>
      </w:r>
      <w:r w:rsidRPr="00C354E7">
        <w:t>for</w:t>
      </w:r>
      <w:r w:rsidRPr="00C354E7">
        <w:rPr>
          <w:spacing w:val="-9"/>
        </w:rPr>
        <w:t xml:space="preserve"> </w:t>
      </w:r>
      <w:r w:rsidRPr="00C354E7">
        <w:t>the</w:t>
      </w:r>
      <w:r w:rsidRPr="00C354E7">
        <w:rPr>
          <w:spacing w:val="-9"/>
        </w:rPr>
        <w:t xml:space="preserve"> </w:t>
      </w:r>
      <w:hyperlink w:anchor="_bookmark326">
        <w:r w:rsidRPr="00834C42">
          <w:t>CAD</w:t>
        </w:r>
      </w:hyperlink>
      <w:r w:rsidRPr="00834C42">
        <w:rPr>
          <w:spacing w:val="-9"/>
        </w:rPr>
        <w:t xml:space="preserve"> </w:t>
      </w:r>
      <w:r w:rsidRPr="00C354E7">
        <w:t>object</w:t>
      </w:r>
      <w:r w:rsidRPr="00C354E7">
        <w:rPr>
          <w:spacing w:val="-9"/>
        </w:rPr>
        <w:t xml:space="preserve"> </w:t>
      </w:r>
      <w:r w:rsidRPr="00C354E7">
        <w:t>is</w:t>
      </w:r>
      <w:r w:rsidRPr="00C354E7">
        <w:rPr>
          <w:spacing w:val="-9"/>
        </w:rPr>
        <w:t xml:space="preserve"> </w:t>
      </w:r>
      <w:r w:rsidRPr="00C354E7">
        <w:t>mapped</w:t>
      </w:r>
      <w:r w:rsidRPr="00C354E7">
        <w:rPr>
          <w:spacing w:val="-9"/>
        </w:rPr>
        <w:t xml:space="preserve"> </w:t>
      </w:r>
      <w:r w:rsidRPr="00C354E7">
        <w:t>to</w:t>
      </w:r>
      <w:r w:rsidRPr="00C354E7">
        <w:rPr>
          <w:spacing w:val="-9"/>
        </w:rPr>
        <w:t xml:space="preserve"> </w:t>
      </w:r>
      <w:r w:rsidRPr="00C354E7">
        <w:t>the</w:t>
      </w:r>
      <w:r w:rsidRPr="00C354E7">
        <w:rPr>
          <w:spacing w:val="-9"/>
        </w:rPr>
        <w:t xml:space="preserve"> </w:t>
      </w:r>
      <w:hyperlink w:anchor="_bookmark366">
        <w:r w:rsidRPr="00834C42">
          <w:t>UUID</w:t>
        </w:r>
      </w:hyperlink>
      <w:r w:rsidRPr="00C354E7">
        <w:t>.</w:t>
      </w:r>
      <w:r w:rsidRPr="00C354E7">
        <w:rPr>
          <w:spacing w:val="-9"/>
        </w:rPr>
        <w:t xml:space="preserve"> </w:t>
      </w:r>
      <w:r w:rsidRPr="00C354E7">
        <w:t>Property</w:t>
      </w:r>
      <w:r w:rsidRPr="00C354E7">
        <w:rPr>
          <w:spacing w:val="-9"/>
        </w:rPr>
        <w:t xml:space="preserve"> </w:t>
      </w:r>
      <w:r w:rsidRPr="00C354E7">
        <w:t>changes</w:t>
      </w:r>
      <w:r w:rsidRPr="00C354E7">
        <w:rPr>
          <w:spacing w:val="-9"/>
        </w:rPr>
        <w:t xml:space="preserve"> </w:t>
      </w:r>
      <w:r w:rsidRPr="00C354E7">
        <w:t>to</w:t>
      </w:r>
      <w:r w:rsidRPr="00C354E7">
        <w:rPr>
          <w:spacing w:val="-9"/>
        </w:rPr>
        <w:t xml:space="preserve"> </w:t>
      </w:r>
      <w:r w:rsidRPr="00C354E7">
        <w:t xml:space="preserve">the </w:t>
      </w:r>
      <w:hyperlink w:anchor="_bookmark326">
        <w:bookmarkStart w:id="54" w:name="Importing_Application"/>
        <w:bookmarkStart w:id="55" w:name="_bookmark143"/>
        <w:bookmarkEnd w:id="54"/>
        <w:bookmarkEnd w:id="55"/>
        <w:r w:rsidRPr="00834C42">
          <w:t>CAD</w:t>
        </w:r>
      </w:hyperlink>
      <w:r w:rsidRPr="00834C42">
        <w:t xml:space="preserve"> </w:t>
      </w:r>
      <w:r w:rsidRPr="00C354E7">
        <w:t xml:space="preserve">object other than its internal identifier are ignored </w:t>
      </w:r>
      <w:r>
        <w:t>when</w:t>
      </w:r>
      <w:r w:rsidRPr="00C354E7">
        <w:t xml:space="preserve"> calculating the </w:t>
      </w:r>
      <w:hyperlink w:anchor="_bookmark366">
        <w:r w:rsidRPr="00834C42">
          <w:t>UUID</w:t>
        </w:r>
      </w:hyperlink>
      <w:r w:rsidRPr="00C354E7">
        <w:t>.</w:t>
      </w:r>
      <w:r>
        <w:t xml:space="preserve"> </w:t>
      </w:r>
    </w:p>
    <w:p w14:paraId="49507709" w14:textId="77777777" w:rsidR="008B4618" w:rsidRPr="00993B40" w:rsidRDefault="008B4618" w:rsidP="00C23110">
      <w:pPr>
        <w:pStyle w:val="Heading5"/>
      </w:pPr>
      <w:r w:rsidRPr="007E37B4">
        <w:t>Importing Application</w:t>
      </w:r>
    </w:p>
    <w:p w14:paraId="2EF377B3"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w:t>
      </w:r>
      <w:hyperlink w:anchor="_bookmark326">
        <w:r>
          <w:t>CAD</w:t>
        </w:r>
      </w:hyperlink>
      <w:r>
        <w:t xml:space="preserve"> applications that claim conformance to </w:t>
      </w:r>
      <w:hyperlink w:anchor="_bookmark363">
        <w:r>
          <w:t>STEP</w:t>
        </w:r>
      </w:hyperlink>
      <w:r>
        <w:t xml:space="preserve"> shall import </w:t>
      </w:r>
      <w:hyperlink w:anchor="_bookmark366">
        <w:r>
          <w:t>UUID</w:t>
        </w:r>
      </w:hyperlink>
      <w:r>
        <w:t xml:space="preserve">s and maintain their relationship to the product data established in the data set received. A mapping table is recommended to persistently store the external </w:t>
      </w:r>
      <w:hyperlink w:anchor="_bookmark366">
        <w:r>
          <w:t>UUID</w:t>
        </w:r>
      </w:hyperlink>
      <w:r>
        <w:t xml:space="preserve"> relation to the internal </w:t>
      </w:r>
      <w:hyperlink w:anchor="_bookmark326">
        <w:r>
          <w:t>CAD</w:t>
        </w:r>
      </w:hyperlink>
      <w:r>
        <w:t xml:space="preserve"> </w:t>
      </w:r>
      <w:hyperlink w:anchor="_bookmark355">
        <w:r>
          <w:t>OID</w:t>
        </w:r>
      </w:hyperlink>
      <w:r>
        <w:t xml:space="preserve">. </w:t>
      </w:r>
    </w:p>
    <w:p w14:paraId="4D43E94A" w14:textId="77777777" w:rsidR="008B4618" w:rsidRDefault="008B4618" w:rsidP="00C23110">
      <w:r>
        <w:t>It is</w:t>
      </w:r>
      <w:r w:rsidRPr="00C354E7">
        <w:rPr>
          <w:spacing w:val="-11"/>
        </w:rPr>
        <w:t xml:space="preserve"> </w:t>
      </w:r>
      <w:r w:rsidRPr="00C354E7">
        <w:t>recommend</w:t>
      </w:r>
      <w:r>
        <w:t>ed</w:t>
      </w:r>
      <w:r w:rsidRPr="00C354E7">
        <w:rPr>
          <w:spacing w:val="-12"/>
        </w:rPr>
        <w:t xml:space="preserve"> </w:t>
      </w:r>
      <w:r>
        <w:t xml:space="preserve">that all downstream applications import </w:t>
      </w:r>
      <w:hyperlink w:anchor="_bookmark366">
        <w:r>
          <w:t>UUID</w:t>
        </w:r>
      </w:hyperlink>
      <w:r>
        <w:t xml:space="preserve">s and maintain their relationship to the product data established in the initial data set received. Downstream applications that generate data derived from the imported data must specify the relationship between the exported data and the imported </w:t>
      </w:r>
      <w:hyperlink w:anchor="_bookmark366">
        <w:r>
          <w:t>UUID</w:t>
        </w:r>
      </w:hyperlink>
      <w:r>
        <w:t>. In a digital twin application, the term downstream implies the re</w:t>
      </w:r>
      <w:bookmarkStart w:id="56" w:name="_bookmark144"/>
      <w:bookmarkStart w:id="57" w:name="UUID_Namespace_Management"/>
      <w:bookmarkEnd w:id="56"/>
      <w:bookmarkEnd w:id="57"/>
      <w:r>
        <w:t>ceiving system.</w:t>
      </w:r>
    </w:p>
    <w:p w14:paraId="41599EDD" w14:textId="77777777" w:rsidR="008B4618" w:rsidRDefault="008B4618" w:rsidP="00C23110">
      <w:pPr>
        <w:pStyle w:val="Heading5"/>
      </w:pPr>
      <w:r>
        <w:lastRenderedPageBreak/>
        <w:t>UUID Data Elements and Rules</w:t>
      </w:r>
    </w:p>
    <w:p w14:paraId="26305C1A" w14:textId="6FBFB45C" w:rsidR="008B4618" w:rsidRDefault="008B4618" w:rsidP="00C23110">
      <w:r>
        <w:t xml:space="preserve">The following sections describe </w:t>
      </w:r>
      <w:r w:rsidR="00BF21FC">
        <w:t xml:space="preserve">the </w:t>
      </w:r>
      <w:r>
        <w:t>management of UUID data.</w:t>
      </w:r>
    </w:p>
    <w:p w14:paraId="284A26CA" w14:textId="77777777" w:rsidR="008B4618" w:rsidRDefault="008B4618" w:rsidP="00C23110">
      <w:pPr>
        <w:pStyle w:val="Heading6"/>
      </w:pPr>
      <w:r>
        <w:t>UUID</w:t>
      </w:r>
      <w:r>
        <w:rPr>
          <w:spacing w:val="-10"/>
        </w:rPr>
        <w:t xml:space="preserve"> </w:t>
      </w:r>
      <w:r>
        <w:t>Namespace</w:t>
      </w:r>
      <w:r>
        <w:rPr>
          <w:spacing w:val="-9"/>
        </w:rPr>
        <w:t xml:space="preserve"> </w:t>
      </w:r>
      <w:r>
        <w:rPr>
          <w:spacing w:val="-2"/>
        </w:rPr>
        <w:t>Management</w:t>
      </w:r>
    </w:p>
    <w:p w14:paraId="3FBEE8F4" w14:textId="77777777" w:rsidR="008B4618" w:rsidRDefault="008B4618" w:rsidP="00C23110">
      <w:r>
        <w:t xml:space="preserve">Each application that creates </w:t>
      </w:r>
      <w:hyperlink w:anchor="_bookmark363">
        <w:r>
          <w:t>STEP</w:t>
        </w:r>
      </w:hyperlink>
      <w:r>
        <w:t xml:space="preserve"> data sets must create a namespace </w:t>
      </w:r>
      <w:hyperlink w:anchor="_bookmark366">
        <w:r>
          <w:t>UUID</w:t>
        </w:r>
      </w:hyperlink>
      <w:r>
        <w:t xml:space="preserve"> for its application in the context of the using organization. The details of that transaction are out</w:t>
      </w:r>
      <w:bookmarkStart w:id="58" w:name="_bookmark146"/>
      <w:bookmarkEnd w:id="58"/>
      <w:r>
        <w:t xml:space="preserve">side the scope of this document. The only requirement proposed for namespace in this document is that the namespace be registered internally in an enterprise. There is no </w:t>
      </w:r>
      <w:bookmarkStart w:id="59" w:name="_bookmark145"/>
      <w:bookmarkStart w:id="60" w:name="UUID_Name_Management"/>
      <w:bookmarkEnd w:id="59"/>
      <w:bookmarkEnd w:id="60"/>
      <w:r>
        <w:t>mechanism proposed in this document for exchanging namespaces.</w:t>
      </w:r>
    </w:p>
    <w:p w14:paraId="19FB9CC1" w14:textId="77777777" w:rsidR="008B4618" w:rsidRDefault="008B4618" w:rsidP="00C23110">
      <w:pPr>
        <w:pStyle w:val="Heading6"/>
      </w:pPr>
      <w:r>
        <w:t>UUID</w:t>
      </w:r>
      <w:r>
        <w:rPr>
          <w:spacing w:val="-7"/>
        </w:rPr>
        <w:t xml:space="preserve"> </w:t>
      </w:r>
      <w:r>
        <w:t>Name</w:t>
      </w:r>
      <w:r>
        <w:rPr>
          <w:spacing w:val="-7"/>
        </w:rPr>
        <w:t xml:space="preserve"> </w:t>
      </w:r>
      <w:r>
        <w:t>Management</w:t>
      </w:r>
    </w:p>
    <w:p w14:paraId="64B94FDC" w14:textId="305657C3" w:rsidR="008B4618" w:rsidRDefault="008B4618" w:rsidP="00C23110">
      <w:r>
        <w:t xml:space="preserve">Each application that creates </w:t>
      </w:r>
      <w:hyperlink w:anchor="_bookmark363">
        <w:r>
          <w:t>STEP</w:t>
        </w:r>
      </w:hyperlink>
      <w:r>
        <w:t xml:space="preserve"> product data sets must map internal data structures to a name used to create a </w:t>
      </w:r>
      <w:hyperlink w:anchor="_bookmark366">
        <w:r>
          <w:t>UUID</w:t>
        </w:r>
      </w:hyperlink>
      <w:r>
        <w:t xml:space="preserve">. For simplicity of reference, this document refers to a </w:t>
      </w:r>
      <w:hyperlink w:anchor="_bookmark326">
        <w:r>
          <w:t>CAD</w:t>
        </w:r>
      </w:hyperlink>
      <w:r>
        <w:t xml:space="preserve"> </w:t>
      </w:r>
      <w:hyperlink w:anchor="_bookmark355">
        <w:r>
          <w:t>OID</w:t>
        </w:r>
      </w:hyperlink>
      <w:r>
        <w:t xml:space="preserve"> as the internal representation of the name used by the </w:t>
      </w:r>
      <w:hyperlink w:anchor="_bookmark366">
        <w:r>
          <w:t>UUID</w:t>
        </w:r>
      </w:hyperlink>
      <w:r>
        <w:t xml:space="preserve"> version 5 algorithm. Cases exist where </w:t>
      </w:r>
      <w:hyperlink w:anchor="_bookmark355">
        <w:r>
          <w:t>OIDs</w:t>
        </w:r>
      </w:hyperlink>
      <w:r>
        <w:t xml:space="preserve"> do not exist; </w:t>
      </w:r>
      <w:r w:rsidR="00861B37">
        <w:t xml:space="preserve">the preprocessor is expected to use the full path from root to object as </w:t>
      </w:r>
      <w:r>
        <w:t xml:space="preserve">the internal representation of the name used by the </w:t>
      </w:r>
      <w:hyperlink w:anchor="_bookmark366">
        <w:r>
          <w:t>UUID</w:t>
        </w:r>
      </w:hyperlink>
      <w:r>
        <w:t xml:space="preserve"> version 5 algorithm. The only requirement recommended by this document is that the assignment method be repeatable.</w:t>
      </w:r>
    </w:p>
    <w:p w14:paraId="34398A28" w14:textId="23C89269" w:rsidR="008B4618" w:rsidRPr="004932A1" w:rsidRDefault="008B4618" w:rsidP="00C23110">
      <w:pPr>
        <w:pStyle w:val="Heading7"/>
      </w:pPr>
      <w:r w:rsidRPr="00027982">
        <w:t xml:space="preserve">Example </w:t>
      </w:r>
      <w:r w:rsidR="00F33612">
        <w:t>4</w:t>
      </w:r>
    </w:p>
    <w:p w14:paraId="1E75F534" w14:textId="27FDA56E" w:rsidR="008B4618" w:rsidRDefault="008B4618" w:rsidP="00C23110">
      <w:r>
        <w:t xml:space="preserve">This example provides a </w:t>
      </w:r>
      <w:hyperlink w:anchor="_bookmark366">
        <w:r>
          <w:t>UUID</w:t>
        </w:r>
      </w:hyperlink>
      <w:r>
        <w:t xml:space="preserve"> as input to the version 5 algorithm as a complete illustration. The enterprise </w:t>
      </w:r>
      <w:r w:rsidRPr="009B60C4">
        <w:t xml:space="preserve">provides an enterprise level UUID as a seed ’namespace’ </w:t>
      </w:r>
      <w:proofErr w:type="gramStart"/>
      <w:r w:rsidRPr="009B60C4">
        <w:t>similar to</w:t>
      </w:r>
      <w:proofErr w:type="gramEnd"/>
      <w:r w:rsidRPr="009B60C4">
        <w:t xml:space="preserve"> the default ’namespace’. In this example, the data set filename and </w:t>
      </w:r>
      <w:hyperlink w:anchor="_bookmark326">
        <w:r w:rsidRPr="009B60C4">
          <w:t>CAD</w:t>
        </w:r>
      </w:hyperlink>
      <w:r w:rsidRPr="009B60C4">
        <w:t xml:space="preserve"> system identifier are concatenated to provide input to the version 5 algorithm to create a </w:t>
      </w:r>
      <w:hyperlink w:anchor="_bookmark366">
        <w:r w:rsidRPr="009B60C4">
          <w:t>UUID</w:t>
        </w:r>
      </w:hyperlink>
      <w:r w:rsidRPr="009B60C4">
        <w:t xml:space="preserve">. That </w:t>
      </w:r>
      <w:hyperlink w:anchor="_bookmark366">
        <w:r w:rsidRPr="009B60C4">
          <w:t>UUID</w:t>
        </w:r>
      </w:hyperlink>
      <w:r w:rsidRPr="009B60C4">
        <w:t xml:space="preserve"> is then considered to be the ’namespace’ value for</w:t>
      </w:r>
      <w:r>
        <w:t xml:space="preserve"> input to the version 5 algorithm that calculates the </w:t>
      </w:r>
      <w:hyperlink w:anchor="_bookmark366">
        <w:r>
          <w:t>UUID</w:t>
        </w:r>
      </w:hyperlink>
      <w:r>
        <w:t xml:space="preserve"> for the </w:t>
      </w:r>
      <w:hyperlink w:anchor="_bookmark326">
        <w:r>
          <w:t>CAD</w:t>
        </w:r>
      </w:hyperlink>
      <w:r>
        <w:t xml:space="preserve"> object. That ’namespace’ </w:t>
      </w:r>
      <w:hyperlink w:anchor="_bookmark366">
        <w:r>
          <w:t>UUID</w:t>
        </w:r>
      </w:hyperlink>
      <w:r>
        <w:t xml:space="preserve"> for the data set filename and </w:t>
      </w:r>
      <w:hyperlink w:anchor="_bookmark326">
        <w:r>
          <w:t>CAD</w:t>
        </w:r>
      </w:hyperlink>
      <w:r>
        <w:t xml:space="preserve"> system identifier for the example is e00108f0-b388-5999-bdcc-033c5e0b2203. This example assigns the </w:t>
      </w:r>
      <w:hyperlink w:anchor="_bookmark326">
        <w:r>
          <w:t>CAD</w:t>
        </w:r>
      </w:hyperlink>
      <w:r>
        <w:t xml:space="preserve"> object </w:t>
      </w:r>
      <w:r w:rsidR="00FA0C42">
        <w:t>ID</w:t>
      </w:r>
      <w:r>
        <w:t xml:space="preserve"> value to the ’name’ input of the version 5 algorithm to calculate the </w:t>
      </w:r>
      <w:hyperlink w:anchor="_bookmark366">
        <w:r>
          <w:t>UUID</w:t>
        </w:r>
      </w:hyperlink>
      <w:r>
        <w:t xml:space="preserve"> value for the single </w:t>
      </w:r>
      <w:hyperlink w:anchor="_bookmark326">
        <w:r>
          <w:t>CAD</w:t>
        </w:r>
      </w:hyperlink>
      <w:r>
        <w:t xml:space="preserve"> object use case.</w:t>
      </w:r>
    </w:p>
    <w:p w14:paraId="2E4C891C" w14:textId="77777777" w:rsidR="008B4618" w:rsidRDefault="008B4618" w:rsidP="00C23110">
      <w:r>
        <w:t xml:space="preserve">To generate the </w:t>
      </w:r>
      <w:hyperlink w:anchor="_bookmark366">
        <w:r>
          <w:t>UUID</w:t>
        </w:r>
      </w:hyperlink>
      <w:r>
        <w:t>, newlines were removed, and each space was converted to a dash. In the data illustrated below, white space was added for clarity.</w:t>
      </w:r>
    </w:p>
    <w:p w14:paraId="4934BA02" w14:textId="77777777" w:rsidR="008B4618" w:rsidRPr="008958A5" w:rsidRDefault="008B4618" w:rsidP="008958A5">
      <w:pPr>
        <w:pStyle w:val="Quote"/>
      </w:pPr>
      <w:r w:rsidRPr="008958A5">
        <w:t>Internal enterprise data:</w:t>
      </w:r>
    </w:p>
    <w:p w14:paraId="06D0B978" w14:textId="77777777" w:rsidR="008B4618" w:rsidRPr="008958A5" w:rsidRDefault="008B4618" w:rsidP="008958A5">
      <w:pPr>
        <w:pStyle w:val="Quote"/>
      </w:pPr>
      <w:r w:rsidRPr="008958A5">
        <w:t>Filename: "the CAD FILENAME”</w:t>
      </w:r>
    </w:p>
    <w:p w14:paraId="1067E2CD" w14:textId="77777777" w:rsidR="008B4618" w:rsidRPr="008958A5" w:rsidRDefault="008B4618" w:rsidP="008958A5">
      <w:pPr>
        <w:pStyle w:val="Quote"/>
      </w:pPr>
      <w:r w:rsidRPr="008958A5">
        <w:t>CAD System: "</w:t>
      </w:r>
      <w:proofErr w:type="spellStart"/>
      <w:r w:rsidRPr="008958A5">
        <w:t>FreeCad</w:t>
      </w:r>
      <w:proofErr w:type="spellEnd"/>
      <w:r w:rsidRPr="008958A5">
        <w:t xml:space="preserve"> version 2.3.4”</w:t>
      </w:r>
    </w:p>
    <w:p w14:paraId="7C747A68" w14:textId="77777777" w:rsidR="008B4618" w:rsidRPr="008958A5" w:rsidRDefault="008B4618" w:rsidP="008958A5">
      <w:pPr>
        <w:pStyle w:val="Quote"/>
      </w:pPr>
      <w:r w:rsidRPr="008958A5">
        <w:t>Internal CAD model data:</w:t>
      </w:r>
    </w:p>
    <w:p w14:paraId="1B88E0DE" w14:textId="77777777" w:rsidR="008B4618" w:rsidRPr="008958A5" w:rsidRDefault="008B4618" w:rsidP="008958A5">
      <w:pPr>
        <w:pStyle w:val="Quote"/>
      </w:pPr>
      <w:r w:rsidRPr="008958A5">
        <w:t>Type: "datum”</w:t>
      </w:r>
    </w:p>
    <w:p w14:paraId="6D276C81" w14:textId="77777777" w:rsidR="008B4618" w:rsidRPr="008958A5" w:rsidRDefault="008B4618" w:rsidP="008958A5">
      <w:pPr>
        <w:pStyle w:val="Quote"/>
      </w:pPr>
      <w:r w:rsidRPr="008958A5">
        <w:t xml:space="preserve">CAD object ID: "12345” </w:t>
      </w:r>
    </w:p>
    <w:p w14:paraId="1C7A721F" w14:textId="77777777" w:rsidR="008B4618" w:rsidRPr="008958A5" w:rsidRDefault="008B4618" w:rsidP="008958A5">
      <w:pPr>
        <w:pStyle w:val="Quote"/>
      </w:pPr>
      <w:r w:rsidRPr="008958A5">
        <w:t>value: "A"</w:t>
      </w:r>
    </w:p>
    <w:p w14:paraId="2078E043" w14:textId="77777777" w:rsidR="008B4618" w:rsidRPr="008958A5" w:rsidRDefault="008B4618" w:rsidP="008958A5">
      <w:pPr>
        <w:pStyle w:val="Quote"/>
      </w:pPr>
      <w:r w:rsidRPr="008958A5">
        <w:t>Resulting STEP data:</w:t>
      </w:r>
    </w:p>
    <w:p w14:paraId="58402B60" w14:textId="77777777" w:rsidR="008B4618" w:rsidRPr="008958A5" w:rsidRDefault="008B4618" w:rsidP="008958A5">
      <w:pPr>
        <w:pStyle w:val="Quote"/>
      </w:pPr>
      <w:r w:rsidRPr="009B60C4">
        <w:t>#33=DATUM('','</w:t>
      </w:r>
      <w:proofErr w:type="gramStart"/>
      <w:r w:rsidRPr="009B60C4">
        <w:t>',$,.</w:t>
      </w:r>
      <w:proofErr w:type="gramEnd"/>
      <w:r w:rsidRPr="009B60C4">
        <w:t>F.,'A');</w:t>
      </w:r>
    </w:p>
    <w:p w14:paraId="30CCF531" w14:textId="77777777" w:rsidR="008B4618" w:rsidRPr="008958A5" w:rsidRDefault="008B4618" w:rsidP="008958A5">
      <w:pPr>
        <w:pStyle w:val="Quote"/>
      </w:pPr>
      <w:r w:rsidRPr="008958A5">
        <w:t>#44=V5_UUID_</w:t>
      </w:r>
      <w:proofErr w:type="gramStart"/>
      <w:r w:rsidRPr="008958A5">
        <w:t>ATTRIBUTE(</w:t>
      </w:r>
      <w:proofErr w:type="gramEnd"/>
      <w:r w:rsidRPr="008958A5">
        <w:t>0d8c2a8f-0bcd-59c6-8b39-20aa4e958adf, (#33));</w:t>
      </w:r>
    </w:p>
    <w:p w14:paraId="41E7212F" w14:textId="59A2DD1D" w:rsidR="008B4618" w:rsidRPr="00013199" w:rsidRDefault="008B4618" w:rsidP="00C23110">
      <w:pPr>
        <w:pStyle w:val="Heading7"/>
      </w:pPr>
      <w:r w:rsidRPr="00027982">
        <w:t xml:space="preserve">Example </w:t>
      </w:r>
      <w:r w:rsidR="00F33612">
        <w:t>5</w:t>
      </w:r>
    </w:p>
    <w:p w14:paraId="5AF0CD62" w14:textId="564BE40C" w:rsidR="008B4618" w:rsidRDefault="008B4618" w:rsidP="00C23110">
      <w:r>
        <w:t xml:space="preserve">This example extends the previous example by including a </w:t>
      </w:r>
      <w:proofErr w:type="spellStart"/>
      <w:r>
        <w:t>datum_target</w:t>
      </w:r>
      <w:proofErr w:type="spellEnd"/>
      <w:r>
        <w:t xml:space="preserve"> and </w:t>
      </w:r>
      <w:proofErr w:type="spellStart"/>
      <w:r>
        <w:t>shape_aspect_relationship</w:t>
      </w:r>
      <w:proofErr w:type="spellEnd"/>
      <w:r>
        <w:t xml:space="preserve"> to form an ordered collection that </w:t>
      </w:r>
      <w:r w:rsidR="004E0366">
        <w:t>consists of</w:t>
      </w:r>
      <w:r>
        <w:t xml:space="preserve"> the datum in the previous example.</w:t>
      </w:r>
    </w:p>
    <w:p w14:paraId="6304031D" w14:textId="77777777" w:rsidR="008B4618" w:rsidRPr="00716B16" w:rsidRDefault="008B4618" w:rsidP="008958A5">
      <w:pPr>
        <w:pStyle w:val="Quote"/>
      </w:pPr>
      <w:r w:rsidRPr="00716B16">
        <w:t>Internal</w:t>
      </w:r>
      <w:r w:rsidRPr="00716B16">
        <w:rPr>
          <w:spacing w:val="39"/>
        </w:rPr>
        <w:t xml:space="preserve"> </w:t>
      </w:r>
      <w:r w:rsidRPr="00716B16">
        <w:t>CAD</w:t>
      </w:r>
      <w:r w:rsidRPr="00716B16">
        <w:rPr>
          <w:spacing w:val="40"/>
        </w:rPr>
        <w:t xml:space="preserve"> </w:t>
      </w:r>
      <w:r w:rsidRPr="00716B16">
        <w:t>model</w:t>
      </w:r>
      <w:r w:rsidRPr="00716B16">
        <w:rPr>
          <w:spacing w:val="40"/>
        </w:rPr>
        <w:t xml:space="preserve"> </w:t>
      </w:r>
      <w:r w:rsidRPr="00716B16">
        <w:rPr>
          <w:spacing w:val="-2"/>
        </w:rPr>
        <w:t>data:</w:t>
      </w:r>
    </w:p>
    <w:p w14:paraId="2BF8598F" w14:textId="77777777" w:rsidR="008B4618" w:rsidRPr="00716B16" w:rsidRDefault="008B4618" w:rsidP="008958A5">
      <w:pPr>
        <w:pStyle w:val="Quote"/>
        <w:rPr>
          <w:w w:val="110"/>
        </w:rPr>
      </w:pPr>
      <w:r w:rsidRPr="00716B16">
        <w:rPr>
          <w:spacing w:val="-4"/>
          <w:w w:val="115"/>
        </w:rPr>
        <w:t>Type</w:t>
      </w:r>
      <w:r w:rsidRPr="00716B16">
        <w:rPr>
          <w:w w:val="110"/>
        </w:rPr>
        <w:t>:</w:t>
      </w:r>
      <w:r w:rsidRPr="00716B16">
        <w:rPr>
          <w:spacing w:val="13"/>
          <w:w w:val="110"/>
        </w:rPr>
        <w:t xml:space="preserve"> </w:t>
      </w:r>
      <w:r w:rsidRPr="00716B16">
        <w:rPr>
          <w:w w:val="110"/>
        </w:rPr>
        <w:t>"</w:t>
      </w:r>
      <w:proofErr w:type="spellStart"/>
      <w:r w:rsidRPr="00716B16">
        <w:rPr>
          <w:w w:val="110"/>
        </w:rPr>
        <w:t>datum_target</w:t>
      </w:r>
      <w:proofErr w:type="spellEnd"/>
      <w:r w:rsidRPr="00716B16">
        <w:rPr>
          <w:w w:val="110"/>
        </w:rPr>
        <w:t xml:space="preserve">” </w:t>
      </w:r>
    </w:p>
    <w:p w14:paraId="71909D9C" w14:textId="77777777" w:rsidR="008B4618" w:rsidRPr="00716B16" w:rsidRDefault="008B4618" w:rsidP="008958A5">
      <w:pPr>
        <w:pStyle w:val="Quote"/>
      </w:pPr>
      <w:r w:rsidRPr="00716B16">
        <w:rPr>
          <w:spacing w:val="-4"/>
        </w:rPr>
        <w:t>CAD</w:t>
      </w:r>
      <w:r w:rsidRPr="00716B16">
        <w:tab/>
      </w:r>
      <w:r w:rsidRPr="00716B16">
        <w:rPr>
          <w:w w:val="115"/>
        </w:rPr>
        <w:t>object</w:t>
      </w:r>
      <w:r w:rsidRPr="00716B16">
        <w:rPr>
          <w:spacing w:val="40"/>
          <w:w w:val="115"/>
        </w:rPr>
        <w:t xml:space="preserve"> </w:t>
      </w:r>
      <w:r w:rsidRPr="00716B16">
        <w:rPr>
          <w:w w:val="115"/>
        </w:rPr>
        <w:t>ID</w:t>
      </w:r>
      <w:r w:rsidRPr="00716B16">
        <w:rPr>
          <w:w w:val="180"/>
        </w:rPr>
        <w:t xml:space="preserve">: </w:t>
      </w:r>
      <w:r w:rsidRPr="00716B16">
        <w:rPr>
          <w:w w:val="115"/>
        </w:rPr>
        <w:t>"4567”</w:t>
      </w:r>
    </w:p>
    <w:p w14:paraId="53FB61A2" w14:textId="77777777" w:rsidR="008B4618" w:rsidRPr="00716B16" w:rsidRDefault="008B4618" w:rsidP="008958A5">
      <w:pPr>
        <w:pStyle w:val="Quote"/>
      </w:pPr>
      <w:r w:rsidRPr="00716B16">
        <w:rPr>
          <w:w w:val="115"/>
        </w:rPr>
        <w:lastRenderedPageBreak/>
        <w:t>value</w:t>
      </w:r>
      <w:r w:rsidRPr="00716B16">
        <w:rPr>
          <w:w w:val="180"/>
        </w:rPr>
        <w:t>:</w:t>
      </w:r>
      <w:r w:rsidRPr="00716B16">
        <w:rPr>
          <w:spacing w:val="30"/>
          <w:w w:val="180"/>
        </w:rPr>
        <w:t xml:space="preserve"> </w:t>
      </w:r>
      <w:r w:rsidRPr="00716B16">
        <w:rPr>
          <w:spacing w:val="-4"/>
          <w:w w:val="115"/>
        </w:rPr>
        <w:t>"A1"</w:t>
      </w:r>
    </w:p>
    <w:p w14:paraId="6DDD5658" w14:textId="77777777" w:rsidR="008B4618" w:rsidRPr="00716B16" w:rsidRDefault="008B4618" w:rsidP="008958A5">
      <w:pPr>
        <w:pStyle w:val="Quote"/>
      </w:pPr>
      <w:r w:rsidRPr="00716B16">
        <w:rPr>
          <w:w w:val="125"/>
        </w:rPr>
        <w:t>target</w:t>
      </w:r>
      <w:r w:rsidRPr="00716B16">
        <w:rPr>
          <w:w w:val="180"/>
        </w:rPr>
        <w:t>:</w:t>
      </w:r>
      <w:r w:rsidRPr="00716B16">
        <w:rPr>
          <w:spacing w:val="30"/>
          <w:w w:val="180"/>
        </w:rPr>
        <w:t xml:space="preserve"> </w:t>
      </w:r>
      <w:r w:rsidRPr="00716B16">
        <w:rPr>
          <w:w w:val="125"/>
        </w:rPr>
        <w:t>"12345"</w:t>
      </w:r>
    </w:p>
    <w:p w14:paraId="5F466DA5" w14:textId="77777777" w:rsidR="008B4618" w:rsidRPr="00716B16" w:rsidRDefault="008B4618" w:rsidP="008958A5">
      <w:pPr>
        <w:pStyle w:val="Quote"/>
        <w:rPr>
          <w:w w:val="110"/>
        </w:rPr>
      </w:pPr>
      <w:r w:rsidRPr="00716B16">
        <w:rPr>
          <w:w w:val="110"/>
        </w:rPr>
        <w:t>Resulting</w:t>
      </w:r>
      <w:r w:rsidRPr="00716B16">
        <w:rPr>
          <w:spacing w:val="40"/>
          <w:w w:val="110"/>
        </w:rPr>
        <w:t xml:space="preserve"> </w:t>
      </w:r>
      <w:r w:rsidRPr="00716B16">
        <w:rPr>
          <w:w w:val="110"/>
        </w:rPr>
        <w:t>STEP</w:t>
      </w:r>
      <w:r w:rsidRPr="00716B16">
        <w:rPr>
          <w:spacing w:val="40"/>
          <w:w w:val="110"/>
        </w:rPr>
        <w:t xml:space="preserve"> </w:t>
      </w:r>
      <w:r w:rsidRPr="00716B16">
        <w:rPr>
          <w:w w:val="110"/>
        </w:rPr>
        <w:t xml:space="preserve">data: </w:t>
      </w:r>
    </w:p>
    <w:p w14:paraId="2BE94090" w14:textId="77777777" w:rsidR="008B4618" w:rsidRPr="009B60C4" w:rsidRDefault="008B4618" w:rsidP="008958A5">
      <w:pPr>
        <w:pStyle w:val="Quote"/>
        <w:rPr>
          <w:w w:val="110"/>
          <w:lang w:val="pt-BR"/>
        </w:rPr>
      </w:pPr>
      <w:r w:rsidRPr="009B60C4">
        <w:rPr>
          <w:w w:val="110"/>
          <w:lang w:val="pt-BR"/>
        </w:rPr>
        <w:t>#33=DATUM('','',#1,.F.,'A');</w:t>
      </w:r>
    </w:p>
    <w:p w14:paraId="2E5EA430" w14:textId="347A9531" w:rsidR="008B4618" w:rsidRPr="00716B16" w:rsidRDefault="008B4618" w:rsidP="008958A5">
      <w:pPr>
        <w:pStyle w:val="Quote"/>
        <w:rPr>
          <w:w w:val="110"/>
        </w:rPr>
      </w:pPr>
      <w:r w:rsidRPr="00716B16">
        <w:rPr>
          <w:w w:val="110"/>
        </w:rPr>
        <w:t>#35=DATUM_TARGET('','</w:t>
      </w:r>
      <w:proofErr w:type="gramStart"/>
      <w:r w:rsidRPr="00716B16">
        <w:rPr>
          <w:w w:val="110"/>
        </w:rPr>
        <w:t>',#</w:t>
      </w:r>
      <w:proofErr w:type="gramEnd"/>
      <w:r w:rsidRPr="00716B16">
        <w:rPr>
          <w:w w:val="110"/>
        </w:rPr>
        <w:t>1,.</w:t>
      </w:r>
      <w:r w:rsidR="00737E5A">
        <w:rPr>
          <w:w w:val="110"/>
        </w:rPr>
        <w:t>T</w:t>
      </w:r>
      <w:r w:rsidRPr="00716B16">
        <w:rPr>
          <w:w w:val="110"/>
        </w:rPr>
        <w:t>.,'A1');</w:t>
      </w:r>
    </w:p>
    <w:p w14:paraId="7FCD9109" w14:textId="77777777" w:rsidR="008B4618" w:rsidRPr="00716B16" w:rsidRDefault="008B4618" w:rsidP="008958A5">
      <w:pPr>
        <w:pStyle w:val="Quote"/>
        <w:rPr>
          <w:w w:val="110"/>
        </w:rPr>
      </w:pPr>
      <w:r w:rsidRPr="00716B16">
        <w:rPr>
          <w:w w:val="110"/>
        </w:rPr>
        <w:t>#36=SHAPE_ASPECT_</w:t>
      </w:r>
      <w:proofErr w:type="gramStart"/>
      <w:r w:rsidRPr="00716B16">
        <w:rPr>
          <w:w w:val="110"/>
        </w:rPr>
        <w:t>RELATIONSHIP(</w:t>
      </w:r>
      <w:proofErr w:type="gramEnd"/>
      <w:r w:rsidRPr="00716B16">
        <w:rPr>
          <w:w w:val="110"/>
        </w:rPr>
        <w:t>'','',#33, 35);</w:t>
      </w:r>
    </w:p>
    <w:p w14:paraId="0C42110A" w14:textId="77777777" w:rsidR="008B4618" w:rsidRPr="00716B16" w:rsidRDefault="008B4618" w:rsidP="008958A5">
      <w:pPr>
        <w:pStyle w:val="Quote"/>
        <w:rPr>
          <w:w w:val="110"/>
        </w:rPr>
      </w:pPr>
      <w:r w:rsidRPr="00716B16">
        <w:rPr>
          <w:w w:val="110"/>
        </w:rPr>
        <w:t>#44=V5_UUID_ATTRIBUTE(d6295c16-e110-5a99-994116baabf28480(#</w:t>
      </w:r>
      <w:proofErr w:type="gramStart"/>
      <w:r w:rsidRPr="00716B16">
        <w:rPr>
          <w:w w:val="110"/>
        </w:rPr>
        <w:t>35,#</w:t>
      </w:r>
      <w:proofErr w:type="gramEnd"/>
      <w:r w:rsidRPr="00716B16">
        <w:rPr>
          <w:w w:val="110"/>
        </w:rPr>
        <w:t>36,#33));</w:t>
      </w:r>
    </w:p>
    <w:p w14:paraId="5D946F64" w14:textId="77777777" w:rsidR="008B4618" w:rsidRDefault="008B4618" w:rsidP="00C23110">
      <w:pPr>
        <w:pStyle w:val="Heading6"/>
      </w:pPr>
      <w:bookmarkStart w:id="61" w:name="STEP_Object_Management"/>
      <w:bookmarkStart w:id="62" w:name="_bookmark147"/>
      <w:bookmarkEnd w:id="61"/>
      <w:bookmarkEnd w:id="62"/>
      <w:r>
        <w:t>STEP</w:t>
      </w:r>
      <w:r>
        <w:rPr>
          <w:spacing w:val="-9"/>
        </w:rPr>
        <w:t xml:space="preserve"> </w:t>
      </w:r>
      <w:r>
        <w:t>Object</w:t>
      </w:r>
      <w:r>
        <w:rPr>
          <w:spacing w:val="-8"/>
        </w:rPr>
        <w:t xml:space="preserve"> </w:t>
      </w:r>
      <w:r>
        <w:rPr>
          <w:spacing w:val="-2"/>
        </w:rPr>
        <w:t>Management</w:t>
      </w:r>
    </w:p>
    <w:p w14:paraId="22824977" w14:textId="14F07ADF" w:rsidR="008B4618" w:rsidRDefault="008B4618" w:rsidP="00C23110">
      <w:r>
        <w:t xml:space="preserve">This proposed model </w:t>
      </w:r>
      <w:r w:rsidR="004816F2">
        <w:t>allows assigning</w:t>
      </w:r>
      <w:r>
        <w:t xml:space="preserve"> a </w:t>
      </w:r>
      <w:hyperlink w:anchor="_bookmark366">
        <w:r>
          <w:t>UUID</w:t>
        </w:r>
      </w:hyperlink>
      <w:r>
        <w:t xml:space="preserve"> to a single </w:t>
      </w:r>
      <w:hyperlink w:anchor="_bookmark363">
        <w:r>
          <w:t>STEP</w:t>
        </w:r>
      </w:hyperlink>
      <w:r>
        <w:t xml:space="preserve"> object or to a collection of </w:t>
      </w:r>
      <w:hyperlink w:anchor="_bookmark363">
        <w:r>
          <w:t>STEP</w:t>
        </w:r>
      </w:hyperlink>
      <w:r>
        <w:t xml:space="preserve"> objects. In some cases, a single </w:t>
      </w:r>
      <w:hyperlink w:anchor="_bookmark326">
        <w:r>
          <w:t>CAD</w:t>
        </w:r>
      </w:hyperlink>
      <w:r>
        <w:t xml:space="preserve"> object may map to a collection of </w:t>
      </w:r>
      <w:hyperlink w:anchor="_bookmark363">
        <w:r>
          <w:t>STEP</w:t>
        </w:r>
      </w:hyperlink>
      <w:r>
        <w:t xml:space="preserve"> objects. Exchange agreements or application protocols will be required to establish object ownership. Examples include:</w:t>
      </w:r>
    </w:p>
    <w:p w14:paraId="7B49108D" w14:textId="77777777" w:rsidR="008B4618" w:rsidRDefault="008B4618" w:rsidP="001625E8">
      <w:pPr>
        <w:pStyle w:val="ListParagraph"/>
        <w:numPr>
          <w:ilvl w:val="0"/>
          <w:numId w:val="23"/>
        </w:numPr>
      </w:pPr>
      <w:r>
        <w:t xml:space="preserve">data set ownership where the data set can be identified and controlled as a single thing, e.g., a zip </w:t>
      </w:r>
      <w:proofErr w:type="gramStart"/>
      <w:r>
        <w:t>file;</w:t>
      </w:r>
      <w:proofErr w:type="gramEnd"/>
    </w:p>
    <w:p w14:paraId="3D0CE583" w14:textId="77777777" w:rsidR="008B4618" w:rsidRDefault="008B4618" w:rsidP="001625E8">
      <w:pPr>
        <w:pStyle w:val="ListParagraph"/>
        <w:numPr>
          <w:ilvl w:val="0"/>
          <w:numId w:val="23"/>
        </w:numPr>
      </w:pPr>
      <w:r>
        <w:t xml:space="preserve">ownership of the product for the data </w:t>
      </w:r>
      <w:proofErr w:type="gramStart"/>
      <w:r>
        <w:t>set;</w:t>
      </w:r>
      <w:proofErr w:type="gramEnd"/>
    </w:p>
    <w:p w14:paraId="32CDA8D5" w14:textId="77777777" w:rsidR="008B4618" w:rsidRDefault="008B4618" w:rsidP="001625E8">
      <w:pPr>
        <w:pStyle w:val="ListParagraph"/>
        <w:numPr>
          <w:ilvl w:val="0"/>
          <w:numId w:val="23"/>
        </w:numPr>
      </w:pPr>
      <w:r>
        <w:t xml:space="preserve">ownership of the product version for the data </w:t>
      </w:r>
      <w:proofErr w:type="gramStart"/>
      <w:r>
        <w:t>set;</w:t>
      </w:r>
      <w:proofErr w:type="gramEnd"/>
    </w:p>
    <w:p w14:paraId="16D2CFD8" w14:textId="77777777" w:rsidR="008B4618" w:rsidRDefault="008B4618" w:rsidP="001625E8">
      <w:pPr>
        <w:pStyle w:val="ListParagraph"/>
        <w:numPr>
          <w:ilvl w:val="0"/>
          <w:numId w:val="23"/>
        </w:numPr>
      </w:pPr>
      <w:r>
        <w:t xml:space="preserve">ownership of the product definition for the data </w:t>
      </w:r>
      <w:proofErr w:type="gramStart"/>
      <w:r>
        <w:t>set;</w:t>
      </w:r>
      <w:proofErr w:type="gramEnd"/>
    </w:p>
    <w:p w14:paraId="307C4A7E" w14:textId="77777777" w:rsidR="008B4618" w:rsidRDefault="008B4618" w:rsidP="001625E8">
      <w:pPr>
        <w:pStyle w:val="ListParagraph"/>
        <w:numPr>
          <w:ilvl w:val="0"/>
          <w:numId w:val="23"/>
        </w:numPr>
      </w:pPr>
      <w:r>
        <w:t xml:space="preserve">ownership of a feature for the data </w:t>
      </w:r>
      <w:proofErr w:type="gramStart"/>
      <w:r>
        <w:t>set;</w:t>
      </w:r>
      <w:proofErr w:type="gramEnd"/>
    </w:p>
    <w:p w14:paraId="2B428004" w14:textId="77777777" w:rsidR="008B4618" w:rsidRDefault="008B4618" w:rsidP="001625E8">
      <w:pPr>
        <w:pStyle w:val="ListParagraph"/>
        <w:numPr>
          <w:ilvl w:val="0"/>
          <w:numId w:val="23"/>
        </w:numPr>
      </w:pPr>
      <w:r>
        <w:t>ownership of a tolerance for the data set; and</w:t>
      </w:r>
    </w:p>
    <w:p w14:paraId="3135F4CB" w14:textId="77777777" w:rsidR="008B4618" w:rsidRDefault="008B4618" w:rsidP="001625E8">
      <w:pPr>
        <w:pStyle w:val="ListParagraph"/>
        <w:numPr>
          <w:ilvl w:val="0"/>
          <w:numId w:val="23"/>
        </w:numPr>
      </w:pPr>
      <w:r>
        <w:t>ownership of a feature and all the properties associated with that feature for the data set.</w:t>
      </w:r>
    </w:p>
    <w:p w14:paraId="7DFCD354" w14:textId="77777777" w:rsidR="008B4618" w:rsidRDefault="008B4618" w:rsidP="00C23110">
      <w:r>
        <w:t xml:space="preserve">Each organization should assume that if they don’t own the object, they shall not modify </w:t>
      </w:r>
      <w:bookmarkStart w:id="63" w:name="_bookmark148"/>
      <w:bookmarkStart w:id="64" w:name="Existence_Dependence"/>
      <w:bookmarkEnd w:id="63"/>
      <w:bookmarkEnd w:id="64"/>
      <w:r>
        <w:t xml:space="preserve">the </w:t>
      </w:r>
      <w:r>
        <w:lastRenderedPageBreak/>
        <w:t>object. They should instead propose changes to the object.</w:t>
      </w:r>
    </w:p>
    <w:p w14:paraId="67443792" w14:textId="77777777" w:rsidR="008B4618" w:rsidRDefault="008B4618" w:rsidP="00C23110">
      <w:pPr>
        <w:pStyle w:val="Heading6"/>
      </w:pPr>
      <w:bookmarkStart w:id="65" w:name="_bookmark149"/>
      <w:bookmarkEnd w:id="65"/>
      <w:r>
        <w:t>UUID</w:t>
      </w:r>
      <w:r>
        <w:rPr>
          <w:spacing w:val="-9"/>
        </w:rPr>
        <w:t xml:space="preserve"> </w:t>
      </w:r>
      <w:r>
        <w:t>Reuse</w:t>
      </w:r>
      <w:r>
        <w:rPr>
          <w:spacing w:val="-9"/>
        </w:rPr>
        <w:t xml:space="preserve"> </w:t>
      </w:r>
      <w:r>
        <w:rPr>
          <w:spacing w:val="-2"/>
        </w:rPr>
        <w:t>Prohibited</w:t>
      </w:r>
    </w:p>
    <w:p w14:paraId="3F14D832" w14:textId="003C5C57" w:rsidR="008B4618" w:rsidRDefault="008B4618" w:rsidP="00C23110">
      <w:r>
        <w:t xml:space="preserve">A </w:t>
      </w:r>
      <w:hyperlink w:anchor="_bookmark366">
        <w:r>
          <w:t>UUID</w:t>
        </w:r>
      </w:hyperlink>
      <w:r>
        <w:t xml:space="preserve"> may represent the complete path to the </w:t>
      </w:r>
      <w:hyperlink w:anchor="_bookmark326">
        <w:r>
          <w:t>CAD</w:t>
        </w:r>
      </w:hyperlink>
      <w:r>
        <w:t xml:space="preserve"> object from the design root</w:t>
      </w:r>
      <w:r w:rsidR="0093726B">
        <w:t xml:space="preserve">, with a unique key assigned for that path stored in the internal CAD OID. When a CAD object is deleted, that path is deleted in the authoring software, and the internal mapping table entry for the UUID is noted as deleted </w:t>
      </w:r>
      <w:r>
        <w:t xml:space="preserve">to prevent reuse. </w:t>
      </w:r>
      <w:r w:rsidR="002F1CA2">
        <w:t>Similar behavior is expected when the UUID represents a specific CAD OID independent of the path</w:t>
      </w:r>
      <w:r>
        <w:t>.</w:t>
      </w:r>
    </w:p>
    <w:p w14:paraId="1DB6CF2E" w14:textId="77777777" w:rsidR="008B4618" w:rsidRDefault="008B4618" w:rsidP="00C23110">
      <w:pPr>
        <w:pStyle w:val="Heading6"/>
      </w:pPr>
      <w:r>
        <w:t>UUID</w:t>
      </w:r>
      <w:r>
        <w:rPr>
          <w:spacing w:val="-10"/>
        </w:rPr>
        <w:t xml:space="preserve"> </w:t>
      </w:r>
      <w:r>
        <w:t>Management</w:t>
      </w:r>
      <w:r>
        <w:rPr>
          <w:spacing w:val="-10"/>
        </w:rPr>
        <w:t xml:space="preserve"> </w:t>
      </w:r>
      <w:r>
        <w:t>in</w:t>
      </w:r>
      <w:r>
        <w:rPr>
          <w:spacing w:val="-10"/>
        </w:rPr>
        <w:t xml:space="preserve"> the </w:t>
      </w:r>
      <w:r>
        <w:t>Context</w:t>
      </w:r>
      <w:r>
        <w:rPr>
          <w:spacing w:val="-10"/>
        </w:rPr>
        <w:t xml:space="preserve"> </w:t>
      </w:r>
      <w:r>
        <w:t>of</w:t>
      </w:r>
      <w:r>
        <w:rPr>
          <w:spacing w:val="-10"/>
        </w:rPr>
        <w:t xml:space="preserve"> </w:t>
      </w:r>
      <w:r>
        <w:t>Data</w:t>
      </w:r>
      <w:r>
        <w:rPr>
          <w:spacing w:val="-10"/>
        </w:rPr>
        <w:t xml:space="preserve"> </w:t>
      </w:r>
      <w:r>
        <w:t>Set</w:t>
      </w:r>
      <w:r>
        <w:rPr>
          <w:spacing w:val="-10"/>
        </w:rPr>
        <w:t xml:space="preserve"> </w:t>
      </w:r>
      <w:r>
        <w:rPr>
          <w:spacing w:val="-2"/>
        </w:rPr>
        <w:t>Revisions</w:t>
      </w:r>
    </w:p>
    <w:p w14:paraId="0936E976" w14:textId="5E700E7A" w:rsidR="008B4618" w:rsidRDefault="008B4618" w:rsidP="00C23110">
      <w:r>
        <w:t xml:space="preserve">We propose that a preprocessor that processes a </w:t>
      </w:r>
      <w:r w:rsidR="00E06388">
        <w:t xml:space="preserve">design </w:t>
      </w:r>
      <w:r>
        <w:t xml:space="preserve">revision </w:t>
      </w:r>
      <w:r w:rsidR="00DD2B28">
        <w:t>regenerate UUIDs identical to those in the previous design, where the revision does not impact the existence of the CAD object</w:t>
      </w:r>
      <w:r>
        <w:t>.</w:t>
      </w:r>
    </w:p>
    <w:p w14:paraId="1AA70DDD" w14:textId="0C115D54" w:rsidR="008B4618" w:rsidRDefault="008B4618" w:rsidP="00C23110">
      <w:pPr>
        <w:pStyle w:val="Heading7"/>
      </w:pPr>
      <w:r w:rsidRPr="00C01D39">
        <w:t xml:space="preserve">Example </w:t>
      </w:r>
      <w:r w:rsidR="00F33612">
        <w:t>6</w:t>
      </w:r>
    </w:p>
    <w:p w14:paraId="15CBA164" w14:textId="2AE8530F" w:rsidR="008B4618" w:rsidRDefault="008B4618" w:rsidP="00C23110">
      <w:r w:rsidRPr="009B60C4">
        <w:t xml:space="preserve">A </w:t>
      </w:r>
      <w:hyperlink w:anchor="_bookmark384">
        <w:proofErr w:type="spellStart"/>
        <w:r w:rsidRPr="009B60C4">
          <w:t>datum_system</w:t>
        </w:r>
        <w:proofErr w:type="spellEnd"/>
      </w:hyperlink>
      <w:r w:rsidRPr="009B60C4">
        <w:t xml:space="preserve"> indirectly references a situation feature</w:t>
      </w:r>
      <w:r w:rsidR="00CE06C2">
        <w:rPr>
          <w:vertAlign w:val="superscript"/>
        </w:rPr>
        <w:t>6</w:t>
      </w:r>
      <w:r w:rsidRPr="009B60C4">
        <w:t>, which</w:t>
      </w:r>
      <w:r>
        <w:t xml:space="preserve"> is a plane. A design change causes the plane to change to an axis. The </w:t>
      </w:r>
      <w:hyperlink w:anchor="_bookmark384">
        <w:proofErr w:type="spellStart"/>
        <w:r>
          <w:t>datum_system</w:t>
        </w:r>
        <w:proofErr w:type="spellEnd"/>
      </w:hyperlink>
      <w:r>
        <w:t xml:space="preserve"> </w:t>
      </w:r>
      <w:hyperlink w:anchor="_bookmark326">
        <w:r>
          <w:t>CAD</w:t>
        </w:r>
      </w:hyperlink>
      <w:r>
        <w:t xml:space="preserve"> object is deleted and replaced with a new instance in the authoring system because of the change to an axis. Therefore, the </w:t>
      </w:r>
      <w:hyperlink w:anchor="_bookmark366">
        <w:r>
          <w:t>UUID</w:t>
        </w:r>
      </w:hyperlink>
      <w:r>
        <w:t xml:space="preserve"> associated with that instance of </w:t>
      </w:r>
      <w:hyperlink w:anchor="_bookmark384">
        <w:proofErr w:type="spellStart"/>
        <w:r>
          <w:t>datum_system</w:t>
        </w:r>
        <w:proofErr w:type="spellEnd"/>
      </w:hyperlink>
      <w:r>
        <w:t xml:space="preserve"> would not be reused when the revised design was saved and an updated </w:t>
      </w:r>
      <w:hyperlink w:anchor="_bookmark363">
        <w:r>
          <w:t>STEP</w:t>
        </w:r>
      </w:hyperlink>
      <w:r>
        <w:t xml:space="preserve"> data set created. If the provenance traceability for </w:t>
      </w:r>
      <w:hyperlink w:anchor="_bookmark384">
        <w:proofErr w:type="spellStart"/>
        <w:r>
          <w:t>datum_system</w:t>
        </w:r>
        <w:proofErr w:type="spellEnd"/>
      </w:hyperlink>
      <w:r>
        <w:t xml:space="preserve"> is a critical characteristic in the enterprise, a population of the </w:t>
      </w:r>
      <w:proofErr w:type="spellStart"/>
      <w:r>
        <w:t>uuid_relationship</w:t>
      </w:r>
      <w:proofErr w:type="spellEnd"/>
      <w:r>
        <w:t xml:space="preserve"> with ’supersedes’ could be provided to indicate the specific </w:t>
      </w:r>
      <w:hyperlink w:anchor="_bookmark366">
        <w:r>
          <w:t>UUID</w:t>
        </w:r>
      </w:hyperlink>
      <w:r>
        <w:t xml:space="preserve"> that was the replacement. Alternatively, the design change management functionality in </w:t>
      </w:r>
      <w:hyperlink w:anchor="_bookmark322">
        <w:r>
          <w:t>AP 242</w:t>
        </w:r>
      </w:hyperlink>
      <w:r>
        <w:t xml:space="preserve"> could be employed to indicate more complete revision information.</w:t>
      </w:r>
    </w:p>
    <w:p w14:paraId="3FFB4575" w14:textId="77777777" w:rsidR="008B4618" w:rsidRDefault="008B4618" w:rsidP="00C23110">
      <w:pPr>
        <w:pStyle w:val="Heading6"/>
      </w:pPr>
      <w:bookmarkStart w:id="66" w:name="Internal_Pre-Processor_Export_Rules"/>
      <w:bookmarkStart w:id="67" w:name="_bookmark153"/>
      <w:bookmarkEnd w:id="66"/>
      <w:bookmarkEnd w:id="67"/>
      <w:r>
        <w:t>Internal</w:t>
      </w:r>
      <w:r>
        <w:rPr>
          <w:spacing w:val="3"/>
        </w:rPr>
        <w:t xml:space="preserve"> </w:t>
      </w:r>
      <w:r>
        <w:t>Pre-Processor</w:t>
      </w:r>
      <w:r>
        <w:rPr>
          <w:spacing w:val="3"/>
        </w:rPr>
        <w:t xml:space="preserve"> </w:t>
      </w:r>
      <w:r>
        <w:t>Export</w:t>
      </w:r>
      <w:r>
        <w:rPr>
          <w:spacing w:val="3"/>
        </w:rPr>
        <w:t xml:space="preserve"> </w:t>
      </w:r>
      <w:r>
        <w:t>Rules</w:t>
      </w:r>
    </w:p>
    <w:p w14:paraId="25A461F6" w14:textId="4EC23473" w:rsidR="008B4618" w:rsidRDefault="008B4618" w:rsidP="00C23110">
      <w:r>
        <w:t xml:space="preserve">These rules are in addition to </w:t>
      </w:r>
      <w:r w:rsidR="00D562C8">
        <w:t>those</w:t>
      </w:r>
      <w:r>
        <w:t xml:space="preserve"> inherited from the </w:t>
      </w:r>
      <w:hyperlink w:anchor="_bookmark366">
        <w:r>
          <w:t>UUID</w:t>
        </w:r>
      </w:hyperlink>
      <w:r>
        <w:t xml:space="preserve"> management in the context of data set revisions above. An individual annotation cannot be merged or split during translation to preserve the consistency of the associated </w:t>
      </w:r>
      <w:hyperlink w:anchor="_bookmark366">
        <w:r>
          <w:t>UUID</w:t>
        </w:r>
      </w:hyperlink>
      <w:r>
        <w:t xml:space="preserve">. Any individual geometry instance that is tagged </w:t>
      </w:r>
      <w:r>
        <w:lastRenderedPageBreak/>
        <w:t xml:space="preserve">with a </w:t>
      </w:r>
      <w:hyperlink w:anchor="_bookmark366">
        <w:r>
          <w:t>UUID</w:t>
        </w:r>
      </w:hyperlink>
      <w:r>
        <w:t xml:space="preserve"> must be preserved during translation. The application must export any preserved </w:t>
      </w:r>
      <w:hyperlink w:anchor="_bookmark366">
        <w:r>
          <w:t>UUID</w:t>
        </w:r>
      </w:hyperlink>
      <w:r>
        <w:t xml:space="preserve"> in the model. The application must export any created </w:t>
      </w:r>
      <w:hyperlink w:anchor="_bookmark366">
        <w:r>
          <w:t>UUID</w:t>
        </w:r>
      </w:hyperlink>
      <w:r>
        <w:t xml:space="preserve"> in the model. The decision of what </w:t>
      </w:r>
      <w:hyperlink w:anchor="_bookmark326">
        <w:r>
          <w:t>CAD</w:t>
        </w:r>
      </w:hyperlink>
      <w:r>
        <w:t xml:space="preserve"> objects to assign </w:t>
      </w:r>
      <w:hyperlink w:anchor="_bookmark366">
        <w:r>
          <w:t>UUIDs</w:t>
        </w:r>
      </w:hyperlink>
      <w:r>
        <w:t xml:space="preserve"> to is implementation dependent. We recommend that exchange agreements </w:t>
      </w:r>
      <w:r w:rsidR="006639E3">
        <w:t>be</w:t>
      </w:r>
      <w:r>
        <w:t xml:space="preserve"> executed to </w:t>
      </w:r>
      <w:bookmarkStart w:id="68" w:name="External_Pre-Processor_Export_Rules"/>
      <w:bookmarkStart w:id="69" w:name="_bookmark154"/>
      <w:bookmarkEnd w:id="68"/>
      <w:bookmarkEnd w:id="69"/>
      <w:r>
        <w:t xml:space="preserve">formalize the selection of </w:t>
      </w:r>
      <w:hyperlink w:anchor="_bookmark326">
        <w:r>
          <w:t>CAD</w:t>
        </w:r>
      </w:hyperlink>
      <w:r>
        <w:t xml:space="preserve"> objects.</w:t>
      </w:r>
    </w:p>
    <w:p w14:paraId="2E4EE6A5" w14:textId="77777777" w:rsidR="008B4618" w:rsidRDefault="008B4618" w:rsidP="00C23110">
      <w:pPr>
        <w:pStyle w:val="Heading6"/>
      </w:pPr>
      <w:r>
        <w:t>External</w:t>
      </w:r>
      <w:r>
        <w:rPr>
          <w:spacing w:val="-14"/>
        </w:rPr>
        <w:t xml:space="preserve"> </w:t>
      </w:r>
      <w:r>
        <w:t>Pre-Processor</w:t>
      </w:r>
      <w:r>
        <w:rPr>
          <w:spacing w:val="-14"/>
        </w:rPr>
        <w:t xml:space="preserve"> </w:t>
      </w:r>
      <w:r>
        <w:t>Export</w:t>
      </w:r>
      <w:r>
        <w:rPr>
          <w:spacing w:val="-13"/>
        </w:rPr>
        <w:t xml:space="preserve"> </w:t>
      </w:r>
      <w:r>
        <w:rPr>
          <w:spacing w:val="-2"/>
        </w:rPr>
        <w:t>Rules</w:t>
      </w:r>
    </w:p>
    <w:p w14:paraId="23F31E56" w14:textId="03F7098C" w:rsidR="008B4618" w:rsidRDefault="008B4618" w:rsidP="00C23110">
      <w:r>
        <w:t xml:space="preserve">These rules are in addition to </w:t>
      </w:r>
      <w:r w:rsidR="003162C5">
        <w:t>those</w:t>
      </w:r>
      <w:r>
        <w:t xml:space="preserve"> inherited from the </w:t>
      </w:r>
      <w:hyperlink w:anchor="_bookmark366">
        <w:r>
          <w:t>UUID</w:t>
        </w:r>
      </w:hyperlink>
      <w:r>
        <w:t xml:space="preserve"> management in the context of data set revisions above. The application must export any preserved </w:t>
      </w:r>
      <w:hyperlink w:anchor="_bookmark366">
        <w:r>
          <w:t>UUID</w:t>
        </w:r>
      </w:hyperlink>
      <w:r>
        <w:t xml:space="preserve"> in the native </w:t>
      </w:r>
      <w:hyperlink w:anchor="_bookmark326">
        <w:r>
          <w:t>CAD</w:t>
        </w:r>
      </w:hyperlink>
      <w:r>
        <w:t xml:space="preserve"> model</w:t>
      </w:r>
      <w:r w:rsidR="00DB47A6">
        <w:t xml:space="preserve"> and</w:t>
      </w:r>
      <w:r>
        <w:t xml:space="preserve"> any </w:t>
      </w:r>
      <w:hyperlink w:anchor="_bookmark366">
        <w:r>
          <w:t>UUID</w:t>
        </w:r>
      </w:hyperlink>
      <w:r>
        <w:t xml:space="preserve"> assignment of </w:t>
      </w:r>
      <w:hyperlink w:anchor="_bookmark326">
        <w:r>
          <w:t>CAD</w:t>
        </w:r>
      </w:hyperlink>
      <w:r>
        <w:t xml:space="preserve"> objects specified for the translator configuration. Applications may use a configuration file to specify </w:t>
      </w:r>
      <w:bookmarkStart w:id="70" w:name="Post-Processor_Import_Rules"/>
      <w:bookmarkStart w:id="71" w:name="_bookmark155"/>
      <w:bookmarkEnd w:id="70"/>
      <w:bookmarkEnd w:id="71"/>
      <w:r>
        <w:t xml:space="preserve">the types for which </w:t>
      </w:r>
      <w:hyperlink w:anchor="_bookmark366">
        <w:r>
          <w:t>UUIDs</w:t>
        </w:r>
      </w:hyperlink>
      <w:r>
        <w:t xml:space="preserve"> shall be created.</w:t>
      </w:r>
    </w:p>
    <w:p w14:paraId="40DF8D47" w14:textId="77777777" w:rsidR="008B4618" w:rsidRDefault="008B4618" w:rsidP="00C23110">
      <w:pPr>
        <w:pStyle w:val="Heading6"/>
      </w:pPr>
      <w:r>
        <w:t>Post-Processor</w:t>
      </w:r>
      <w:r>
        <w:rPr>
          <w:spacing w:val="-1"/>
        </w:rPr>
        <w:t xml:space="preserve"> </w:t>
      </w:r>
      <w:r>
        <w:t>Import Rules</w:t>
      </w:r>
    </w:p>
    <w:p w14:paraId="5B3BB3EF" w14:textId="7C428728" w:rsidR="008B4618" w:rsidRDefault="008B4618" w:rsidP="00C23110">
      <w:r>
        <w:t xml:space="preserve">The application may create a </w:t>
      </w:r>
      <w:hyperlink w:anchor="_bookmark366">
        <w:r>
          <w:t>UUID</w:t>
        </w:r>
      </w:hyperlink>
      <w:r>
        <w:t xml:space="preserve"> if it does not exist on import</w:t>
      </w:r>
      <w:r w:rsidR="00F868E6">
        <w:t>, but it</w:t>
      </w:r>
      <w:r>
        <w:t xml:space="preserve"> must </w:t>
      </w:r>
      <w:bookmarkStart w:id="72" w:name="_bookmark156"/>
      <w:bookmarkStart w:id="73" w:name="STEP_Data_Set_State_Change_by_an_Applica"/>
      <w:bookmarkEnd w:id="72"/>
      <w:bookmarkEnd w:id="73"/>
      <w:r>
        <w:t xml:space="preserve">preserve incoming </w:t>
      </w:r>
      <w:hyperlink w:anchor="_bookmark366">
        <w:r>
          <w:t>UUID</w:t>
        </w:r>
      </w:hyperlink>
      <w:r>
        <w:t>s.</w:t>
      </w:r>
    </w:p>
    <w:p w14:paraId="1C72BB2E" w14:textId="77777777" w:rsidR="008B4618" w:rsidRDefault="008B4618" w:rsidP="00C23110">
      <w:pPr>
        <w:pStyle w:val="Heading6"/>
      </w:pPr>
      <w:r>
        <w:t>STEP</w:t>
      </w:r>
      <w:r>
        <w:rPr>
          <w:spacing w:val="-10"/>
        </w:rPr>
        <w:t xml:space="preserve"> </w:t>
      </w:r>
      <w:r>
        <w:t>Data</w:t>
      </w:r>
      <w:r>
        <w:rPr>
          <w:spacing w:val="-9"/>
        </w:rPr>
        <w:t xml:space="preserve"> </w:t>
      </w:r>
      <w:r>
        <w:t>Set</w:t>
      </w:r>
      <w:r>
        <w:rPr>
          <w:spacing w:val="-9"/>
        </w:rPr>
        <w:t xml:space="preserve"> </w:t>
      </w:r>
      <w:r>
        <w:t>State</w:t>
      </w:r>
      <w:r>
        <w:rPr>
          <w:spacing w:val="-9"/>
        </w:rPr>
        <w:t xml:space="preserve"> </w:t>
      </w:r>
      <w:r>
        <w:t>Change</w:t>
      </w:r>
      <w:r>
        <w:rPr>
          <w:spacing w:val="-9"/>
        </w:rPr>
        <w:t xml:space="preserve"> </w:t>
      </w:r>
      <w:r>
        <w:t>by</w:t>
      </w:r>
      <w:r>
        <w:rPr>
          <w:spacing w:val="-9"/>
        </w:rPr>
        <w:t xml:space="preserve"> </w:t>
      </w:r>
      <w:r>
        <w:t>an</w:t>
      </w:r>
      <w:r>
        <w:rPr>
          <w:spacing w:val="-9"/>
        </w:rPr>
        <w:t xml:space="preserve"> </w:t>
      </w:r>
      <w:r>
        <w:rPr>
          <w:spacing w:val="-2"/>
        </w:rPr>
        <w:t>Application</w:t>
      </w:r>
    </w:p>
    <w:p w14:paraId="7883A801" w14:textId="1BC08583" w:rsidR="008B4618" w:rsidRDefault="008B4618" w:rsidP="00C23110">
      <w:r>
        <w:t xml:space="preserve">The application that changes the state of a </w:t>
      </w:r>
      <w:hyperlink w:anchor="_bookmark363">
        <w:r>
          <w:t>STEP</w:t>
        </w:r>
      </w:hyperlink>
      <w:r>
        <w:t xml:space="preserve"> data set by saving the data respects the </w:t>
      </w:r>
      <w:hyperlink w:anchor="_bookmark366">
        <w:r>
          <w:t>UUID</w:t>
        </w:r>
      </w:hyperlink>
      <w:r>
        <w:t xml:space="preserve"> population from the transmitting organization, decides what new objects need </w:t>
      </w:r>
      <w:hyperlink w:anchor="_bookmark366">
        <w:r>
          <w:t>UUIDs</w:t>
        </w:r>
      </w:hyperlink>
      <w:r>
        <w:t xml:space="preserve">, and puts </w:t>
      </w:r>
      <w:hyperlink w:anchor="_bookmark366">
        <w:r>
          <w:t>UUIDs</w:t>
        </w:r>
      </w:hyperlink>
      <w:r>
        <w:t xml:space="preserve"> only on those objects when it generates an updated </w:t>
      </w:r>
      <w:hyperlink w:anchor="_bookmark363">
        <w:r>
          <w:t>STEP</w:t>
        </w:r>
      </w:hyperlink>
      <w:r>
        <w:t xml:space="preserve"> data set. To identify the specific values that changed, the change management schema in ISO/TS 10303-1824 Application module: Change </w:t>
      </w:r>
      <w:r w:rsidRPr="009B60C4">
        <w:t>management</w:t>
      </w:r>
      <w:r w:rsidR="00D0515D" w:rsidRPr="006E0AB4">
        <w:rPr>
          <w:vertAlign w:val="superscript"/>
        </w:rPr>
        <w:t>1</w:t>
      </w:r>
      <w:r w:rsidR="00297F1D">
        <w:rPr>
          <w:vertAlign w:val="superscript"/>
        </w:rPr>
        <w:t>6</w:t>
      </w:r>
      <w:r w:rsidRPr="009B60C4">
        <w:t xml:space="preserve"> should be applied</w:t>
      </w:r>
      <w:r>
        <w:t xml:space="preserve"> to communicate the detailed </w:t>
      </w:r>
      <w:bookmarkStart w:id="74" w:name="Downstream_Applications_that_Create_Data"/>
      <w:bookmarkStart w:id="75" w:name="_bookmark157"/>
      <w:bookmarkEnd w:id="74"/>
      <w:bookmarkEnd w:id="75"/>
      <w:r>
        <w:t>changes.</w:t>
      </w:r>
    </w:p>
    <w:p w14:paraId="6DD11576" w14:textId="77777777" w:rsidR="008B4618" w:rsidRDefault="008B4618" w:rsidP="00C23110">
      <w:pPr>
        <w:pStyle w:val="Heading6"/>
      </w:pPr>
      <w:bookmarkStart w:id="76" w:name="_bookmark159"/>
      <w:bookmarkEnd w:id="76"/>
      <w:r>
        <w:t>STEP</w:t>
      </w:r>
      <w:r>
        <w:rPr>
          <w:spacing w:val="-11"/>
        </w:rPr>
        <w:t xml:space="preserve"> </w:t>
      </w:r>
      <w:r>
        <w:t>Data</w:t>
      </w:r>
      <w:r>
        <w:rPr>
          <w:spacing w:val="-11"/>
        </w:rPr>
        <w:t xml:space="preserve"> </w:t>
      </w:r>
      <w:r>
        <w:t>Set</w:t>
      </w:r>
      <w:r>
        <w:rPr>
          <w:spacing w:val="-11"/>
        </w:rPr>
        <w:t xml:space="preserve"> </w:t>
      </w:r>
      <w:r>
        <w:t>State</w:t>
      </w:r>
      <w:r>
        <w:rPr>
          <w:spacing w:val="-11"/>
        </w:rPr>
        <w:t xml:space="preserve"> </w:t>
      </w:r>
      <w:r>
        <w:t>Change</w:t>
      </w:r>
      <w:r>
        <w:rPr>
          <w:spacing w:val="-11"/>
        </w:rPr>
        <w:t xml:space="preserve"> </w:t>
      </w:r>
      <w:r>
        <w:rPr>
          <w:spacing w:val="-2"/>
        </w:rPr>
        <w:t>Requests</w:t>
      </w:r>
    </w:p>
    <w:p w14:paraId="09314DAD" w14:textId="1FD72B5D" w:rsidR="008B4618" w:rsidRDefault="008B4618" w:rsidP="00C23110">
      <w:r>
        <w:t xml:space="preserve">Applications that request changes to a </w:t>
      </w:r>
      <w:hyperlink w:anchor="_bookmark363">
        <w:r>
          <w:t>STEP</w:t>
        </w:r>
      </w:hyperlink>
      <w:r>
        <w:t xml:space="preserve"> data set shall support design change management as specified in </w:t>
      </w:r>
      <w:hyperlink w:anchor="_bookmark322">
        <w:r>
          <w:t>AP 242</w:t>
        </w:r>
      </w:hyperlink>
      <w:r>
        <w:t xml:space="preserve">. </w:t>
      </w:r>
      <w:r w:rsidR="002C7DA7">
        <w:t>To generate the correct change request records, it may be necessary to preprocess the measurement results from manufacturing and manufacturing process planning</w:t>
      </w:r>
      <w:r>
        <w:t>.</w:t>
      </w:r>
    </w:p>
    <w:p w14:paraId="02F6FC38" w14:textId="77777777" w:rsidR="009B60C4" w:rsidRDefault="008B4618" w:rsidP="009B60C4">
      <w:pPr>
        <w:pStyle w:val="Heading1"/>
      </w:pPr>
      <w:r w:rsidRPr="00A82E9E">
        <w:t>Data Collection through Industrial Use</w:t>
      </w:r>
      <w:r w:rsidRPr="00A82E9E">
        <w:rPr>
          <w:spacing w:val="-5"/>
        </w:rPr>
        <w:t xml:space="preserve"> </w:t>
      </w:r>
      <w:r w:rsidRPr="00A82E9E">
        <w:t>Case</w:t>
      </w:r>
    </w:p>
    <w:p w14:paraId="79DAB7F7" w14:textId="43E3C8E7" w:rsidR="008B4618" w:rsidRDefault="008B4618" w:rsidP="009B60C4">
      <w:r w:rsidRPr="00A82E9E">
        <w:t>The following use case</w:t>
      </w:r>
      <w:r w:rsidR="00E07869" w:rsidRPr="00A82E9E">
        <w:t xml:space="preserve"> is one of several</w:t>
      </w:r>
      <w:r w:rsidRPr="00A82E9E">
        <w:t xml:space="preserve"> identified by industrial stakeholders </w:t>
      </w:r>
      <w:r w:rsidR="002C7DA7">
        <w:t xml:space="preserve">that </w:t>
      </w:r>
      <w:r w:rsidRPr="00A82E9E">
        <w:t xml:space="preserve">were used as a source of requirements for </w:t>
      </w:r>
      <w:hyperlink w:anchor="_bookmark366">
        <w:r w:rsidRPr="00A82E9E">
          <w:t>UUIDs</w:t>
        </w:r>
      </w:hyperlink>
      <w:r w:rsidR="00437E2E" w:rsidRPr="00A82E9E">
        <w:t>. A</w:t>
      </w:r>
      <w:r w:rsidR="00AE69B4" w:rsidRPr="00A82E9E">
        <w:t xml:space="preserve">n </w:t>
      </w:r>
      <w:r w:rsidR="0076291D" w:rsidRPr="00A82E9E">
        <w:t>extensive set</w:t>
      </w:r>
      <w:r w:rsidR="00AE69B4" w:rsidRPr="00A82E9E">
        <w:t xml:space="preserve"> of </w:t>
      </w:r>
      <w:r w:rsidR="008D15F2" w:rsidRPr="00A82E9E">
        <w:t xml:space="preserve">use cases </w:t>
      </w:r>
      <w:r w:rsidR="002C7DA7">
        <w:t>is</w:t>
      </w:r>
      <w:r w:rsidR="008D15F2" w:rsidRPr="00A82E9E">
        <w:t xml:space="preserve"> available in </w:t>
      </w:r>
      <w:r w:rsidR="00AE69B4" w:rsidRPr="00A82E9E">
        <w:t>published NIST AMS 300-12</w:t>
      </w:r>
      <w:r w:rsidR="004B43FE">
        <w:rPr>
          <w:vertAlign w:val="superscript"/>
        </w:rPr>
        <w:t>1</w:t>
      </w:r>
      <w:r w:rsidR="000D74A8">
        <w:rPr>
          <w:vertAlign w:val="superscript"/>
        </w:rPr>
        <w:t>3</w:t>
      </w:r>
      <w:r w:rsidR="00AE69B4" w:rsidRPr="00A82E9E">
        <w:t>.</w:t>
      </w:r>
    </w:p>
    <w:p w14:paraId="15524337" w14:textId="77777777" w:rsidR="008B4618" w:rsidRDefault="008B4618" w:rsidP="00C23110">
      <w:pPr>
        <w:pStyle w:val="Heading2"/>
      </w:pPr>
      <w:bookmarkStart w:id="77" w:name="_bookmark27"/>
      <w:bookmarkEnd w:id="77"/>
      <w:r>
        <w:t>Shared Design Collaboration</w:t>
      </w:r>
    </w:p>
    <w:p w14:paraId="0FE953EC" w14:textId="5C9C9B95" w:rsidR="008B4618" w:rsidRDefault="008B4618" w:rsidP="00C23110">
      <w:r>
        <w:t>Two</w:t>
      </w:r>
      <w:r>
        <w:rPr>
          <w:spacing w:val="-1"/>
        </w:rPr>
        <w:t xml:space="preserve"> </w:t>
      </w:r>
      <w:r>
        <w:t>design</w:t>
      </w:r>
      <w:r>
        <w:rPr>
          <w:spacing w:val="-1"/>
        </w:rPr>
        <w:t xml:space="preserve"> </w:t>
      </w:r>
      <w:r>
        <w:t>partners</w:t>
      </w:r>
      <w:r>
        <w:rPr>
          <w:spacing w:val="-1"/>
        </w:rPr>
        <w:t xml:space="preserve"> </w:t>
      </w:r>
      <w:r>
        <w:t>iterate</w:t>
      </w:r>
      <w:r>
        <w:rPr>
          <w:spacing w:val="-1"/>
        </w:rPr>
        <w:t xml:space="preserve"> </w:t>
      </w:r>
      <w:r>
        <w:t>on a</w:t>
      </w:r>
      <w:r>
        <w:rPr>
          <w:spacing w:val="-1"/>
        </w:rPr>
        <w:t xml:space="preserve"> </w:t>
      </w:r>
      <w:r>
        <w:t>shared</w:t>
      </w:r>
      <w:r>
        <w:rPr>
          <w:spacing w:val="-1"/>
        </w:rPr>
        <w:t xml:space="preserve"> </w:t>
      </w:r>
      <w:r>
        <w:t>design.</w:t>
      </w:r>
      <w:r>
        <w:rPr>
          <w:spacing w:val="26"/>
        </w:rPr>
        <w:t xml:space="preserve"> </w:t>
      </w:r>
      <w:r>
        <w:t>A</w:t>
      </w:r>
      <w:r>
        <w:rPr>
          <w:spacing w:val="-1"/>
        </w:rPr>
        <w:t xml:space="preserve"> </w:t>
      </w:r>
      <w:r>
        <w:t>shared</w:t>
      </w:r>
      <w:r>
        <w:rPr>
          <w:spacing w:val="-1"/>
        </w:rPr>
        <w:t xml:space="preserve"> </w:t>
      </w:r>
      <w:r>
        <w:t>design</w:t>
      </w:r>
      <w:r>
        <w:rPr>
          <w:spacing w:val="-1"/>
        </w:rPr>
        <w:t xml:space="preserve"> </w:t>
      </w:r>
      <w:r>
        <w:t>is interpreted such that at each stage of the workflow, the design data is synchronized so that it is irrelevant which partner generated the data for external use.</w:t>
      </w:r>
      <w:r>
        <w:rPr>
          <w:spacing w:val="29"/>
        </w:rPr>
        <w:t xml:space="preserve"> </w:t>
      </w:r>
      <w:r>
        <w:t xml:space="preserve">Several of the </w:t>
      </w:r>
      <w:hyperlink w:anchor="_bookmark326">
        <w:r>
          <w:t>CAD</w:t>
        </w:r>
      </w:hyperlink>
      <w:r>
        <w:t xml:space="preserve"> objects are owned by th</w:t>
      </w:r>
      <w:r w:rsidRPr="00A82E9E">
        <w:t xml:space="preserve">e first design partner, and other </w:t>
      </w:r>
      <w:hyperlink w:anchor="_bookmark326">
        <w:r w:rsidRPr="00A82E9E">
          <w:t>CAD</w:t>
        </w:r>
      </w:hyperlink>
      <w:r w:rsidRPr="00A82E9E">
        <w:t xml:space="preserve"> objects</w:t>
      </w:r>
      <w:r w:rsidRPr="00A82E9E">
        <w:rPr>
          <w:spacing w:val="-2"/>
        </w:rPr>
        <w:t xml:space="preserve"> </w:t>
      </w:r>
      <w:r w:rsidRPr="00A82E9E">
        <w:t>are</w:t>
      </w:r>
      <w:r w:rsidRPr="00A82E9E">
        <w:rPr>
          <w:spacing w:val="-2"/>
        </w:rPr>
        <w:t xml:space="preserve"> </w:t>
      </w:r>
      <w:r w:rsidRPr="00A82E9E">
        <w:t>owned</w:t>
      </w:r>
      <w:r w:rsidRPr="00A82E9E">
        <w:rPr>
          <w:spacing w:val="-2"/>
        </w:rPr>
        <w:t xml:space="preserve"> </w:t>
      </w:r>
      <w:r w:rsidRPr="00A82E9E">
        <w:t>by</w:t>
      </w:r>
      <w:r w:rsidRPr="00A82E9E">
        <w:rPr>
          <w:spacing w:val="-2"/>
        </w:rPr>
        <w:t xml:space="preserve"> </w:t>
      </w:r>
      <w:r w:rsidRPr="00A82E9E">
        <w:t>the</w:t>
      </w:r>
      <w:r w:rsidRPr="00A82E9E">
        <w:rPr>
          <w:spacing w:val="-2"/>
        </w:rPr>
        <w:t xml:space="preserve"> </w:t>
      </w:r>
      <w:r w:rsidRPr="00A82E9E">
        <w:t>second</w:t>
      </w:r>
      <w:r w:rsidRPr="00A82E9E">
        <w:rPr>
          <w:spacing w:val="-2"/>
        </w:rPr>
        <w:t xml:space="preserve"> </w:t>
      </w:r>
      <w:r w:rsidRPr="00A82E9E">
        <w:t>design</w:t>
      </w:r>
      <w:r w:rsidRPr="00A82E9E">
        <w:rPr>
          <w:spacing w:val="-2"/>
        </w:rPr>
        <w:t xml:space="preserve"> </w:t>
      </w:r>
      <w:r w:rsidRPr="00A82E9E">
        <w:t>partner. A</w:t>
      </w:r>
      <w:r w:rsidRPr="00A82E9E">
        <w:rPr>
          <w:spacing w:val="-2"/>
        </w:rPr>
        <w:t xml:space="preserve"> </w:t>
      </w:r>
      <w:r w:rsidRPr="00A82E9E">
        <w:t>use</w:t>
      </w:r>
      <w:r w:rsidRPr="00A82E9E">
        <w:rPr>
          <w:spacing w:val="-2"/>
        </w:rPr>
        <w:t xml:space="preserve"> </w:t>
      </w:r>
      <w:r w:rsidRPr="00A82E9E">
        <w:t>case</w:t>
      </w:r>
      <w:r w:rsidR="00054410">
        <w:rPr>
          <w:vertAlign w:val="superscript"/>
        </w:rPr>
        <w:t>1</w:t>
      </w:r>
      <w:r w:rsidR="00DD4858">
        <w:rPr>
          <w:vertAlign w:val="superscript"/>
        </w:rPr>
        <w:t>6</w:t>
      </w:r>
      <w:r w:rsidRPr="00A82E9E">
        <w:rPr>
          <w:spacing w:val="-2"/>
        </w:rPr>
        <w:t xml:space="preserve"> discussing CAD/CAE integration </w:t>
      </w:r>
      <w:r w:rsidRPr="00A82E9E">
        <w:t>provides more detailed information.</w:t>
      </w:r>
    </w:p>
    <w:p w14:paraId="05454E65" w14:textId="07CBE7F2" w:rsidR="008B4618" w:rsidRDefault="008B4618" w:rsidP="00C23110">
      <w:pPr>
        <w:pStyle w:val="Heading3"/>
      </w:pPr>
      <w:r w:rsidRPr="00C01D39">
        <w:t xml:space="preserve">Example </w:t>
      </w:r>
      <w:r w:rsidR="003B526B">
        <w:t>7</w:t>
      </w:r>
    </w:p>
    <w:p w14:paraId="4EDD1B02" w14:textId="7DD56308" w:rsidR="008B4618" w:rsidRDefault="00CE1F96" w:rsidP="00C23110">
      <w:hyperlink w:anchor="_bookmark354">
        <w:r w:rsidR="008B4618">
          <w:t>OEM</w:t>
        </w:r>
      </w:hyperlink>
      <w:r w:rsidR="008B4618">
        <w:t xml:space="preserve"> One creates an annotation </w:t>
      </w:r>
      <w:r w:rsidR="00964C52">
        <w:t>referencing</w:t>
      </w:r>
      <w:r w:rsidR="008B4618">
        <w:t xml:space="preserve"> one cylindrical surface, controlled by a single topological face, that represents a hole in the native model. </w:t>
      </w:r>
      <w:hyperlink w:anchor="_bookmark374"/>
      <w:r w:rsidR="008B4618">
        <w:t xml:space="preserve">In post-processing by </w:t>
      </w:r>
      <w:hyperlink w:anchor="_bookmark354">
        <w:r w:rsidR="008B4618">
          <w:t>OEM</w:t>
        </w:r>
      </w:hyperlink>
      <w:r w:rsidR="008B4618">
        <w:t xml:space="preserve"> Two, that surface is split into two surfaces and two topological faces</w:t>
      </w:r>
      <w:hyperlink w:anchor="_bookmark374"/>
      <w:hyperlink w:anchor="_bookmark374"/>
      <w:r w:rsidR="008B4618">
        <w:t xml:space="preserve"> in the derivative model. For collaboration to be successful, </w:t>
      </w:r>
      <w:hyperlink w:anchor="_bookmark354">
        <w:r w:rsidR="008B4618">
          <w:t>OEM</w:t>
        </w:r>
      </w:hyperlink>
      <w:r w:rsidR="008B4618">
        <w:t xml:space="preserve"> Two retains knowledge that the two </w:t>
      </w:r>
      <w:hyperlink w:anchor="_bookmark374">
        <w:r w:rsidR="008B4618">
          <w:t>topological face</w:t>
        </w:r>
      </w:hyperlink>
      <w:r w:rsidR="008B4618">
        <w:t xml:space="preserve">s in </w:t>
      </w:r>
      <w:hyperlink w:anchor="_bookmark354">
        <w:r w:rsidR="008B4618">
          <w:t>OEM</w:t>
        </w:r>
      </w:hyperlink>
      <w:r w:rsidR="008B4618">
        <w:t xml:space="preserve"> Two’s model are controlled by the single </w:t>
      </w:r>
      <w:hyperlink w:anchor="_bookmark374">
        <w:r w:rsidR="008B4618">
          <w:t>topological face</w:t>
        </w:r>
      </w:hyperlink>
      <w:r w:rsidR="008B4618">
        <w:t xml:space="preserve"> assigned a </w:t>
      </w:r>
      <w:hyperlink w:anchor="_bookmark366">
        <w:r w:rsidR="008B4618">
          <w:t>UUID</w:t>
        </w:r>
      </w:hyperlink>
      <w:r w:rsidR="008B4618">
        <w:t xml:space="preserve"> by </w:t>
      </w:r>
      <w:hyperlink w:anchor="_bookmark354">
        <w:r w:rsidR="008B4618">
          <w:t>OEM</w:t>
        </w:r>
      </w:hyperlink>
      <w:r w:rsidR="008B4618">
        <w:t xml:space="preserve"> One’s </w:t>
      </w:r>
      <w:hyperlink w:anchor="_bookmark326">
        <w:r w:rsidR="008B4618">
          <w:t>CAD</w:t>
        </w:r>
      </w:hyperlink>
      <w:r w:rsidR="008B4618">
        <w:t xml:space="preserve"> system, and that annotations apply equally to the combination of the two </w:t>
      </w:r>
      <w:hyperlink w:anchor="_bookmark374"/>
      <w:r w:rsidR="008B4618">
        <w:t xml:space="preserve">topological </w:t>
      </w:r>
      <w:hyperlink w:anchor="_bookmark374">
        <w:r w:rsidR="008B4618">
          <w:t>face</w:t>
        </w:r>
      </w:hyperlink>
      <w:r w:rsidR="008B4618">
        <w:t xml:space="preserve">s in </w:t>
      </w:r>
      <w:hyperlink w:anchor="_bookmark354">
        <w:r w:rsidR="008B4618">
          <w:t>OEM</w:t>
        </w:r>
      </w:hyperlink>
      <w:r w:rsidR="008B4618">
        <w:t xml:space="preserve"> Two’s model and to the single</w:t>
      </w:r>
      <w:r w:rsidR="00603FAE">
        <w:t xml:space="preserve"> face</w:t>
      </w:r>
      <w:r w:rsidR="008B4618">
        <w:t xml:space="preserve"> in </w:t>
      </w:r>
      <w:hyperlink w:anchor="_bookmark354">
        <w:r w:rsidR="008B4618">
          <w:t>OEM</w:t>
        </w:r>
      </w:hyperlink>
      <w:r w:rsidR="008B4618">
        <w:t xml:space="preserve"> One’s model.</w:t>
      </w:r>
    </w:p>
    <w:p w14:paraId="1361FCE9" w14:textId="0C950EC5" w:rsidR="008B4618" w:rsidRDefault="008B4618" w:rsidP="00C23110">
      <w:pPr>
        <w:pStyle w:val="Heading3"/>
      </w:pPr>
      <w:r w:rsidRPr="00C01D39">
        <w:t xml:space="preserve">Example </w:t>
      </w:r>
      <w:r w:rsidR="003B526B">
        <w:t>8</w:t>
      </w:r>
    </w:p>
    <w:p w14:paraId="6E1B72E4" w14:textId="6430282D" w:rsidR="00872A9F" w:rsidRDefault="008B4618" w:rsidP="00C23110">
      <w:r>
        <w:t xml:space="preserve">An </w:t>
      </w:r>
      <w:hyperlink w:anchor="_bookmark354">
        <w:r w:rsidRPr="00720270">
          <w:t>OEM</w:t>
        </w:r>
      </w:hyperlink>
      <w:r w:rsidR="00EA1A41">
        <w:t xml:space="preserve"> enters a contract with a supplier to manufacture</w:t>
      </w:r>
      <w:r w:rsidR="009D4A46">
        <w:t xml:space="preserve"> </w:t>
      </w:r>
      <w:r w:rsidR="003E7655">
        <w:t>a mechanical component</w:t>
      </w:r>
      <w:r w:rsidRPr="00720270">
        <w:t xml:space="preserve">, illustrated in figure </w:t>
      </w:r>
      <w:r w:rsidR="00382F95">
        <w:rPr>
          <w:i/>
          <w:iCs/>
        </w:rPr>
        <w:t>1</w:t>
      </w:r>
      <w:r w:rsidRPr="00720270">
        <w:t xml:space="preserve">. </w:t>
      </w:r>
      <w:r>
        <w:t xml:space="preserve">The </w:t>
      </w:r>
      <w:r w:rsidR="00A93830">
        <w:t xml:space="preserve">OEM </w:t>
      </w:r>
      <w:r>
        <w:t>design</w:t>
      </w:r>
      <w:r w:rsidR="008D0EA2">
        <w:t>s</w:t>
      </w:r>
      <w:r>
        <w:t xml:space="preserve"> </w:t>
      </w:r>
      <w:r w:rsidR="00A93830">
        <w:t xml:space="preserve">the component </w:t>
      </w:r>
      <w:r>
        <w:t xml:space="preserve">and </w:t>
      </w:r>
      <w:r w:rsidR="008D0EA2">
        <w:t xml:space="preserve">collaborates with the </w:t>
      </w:r>
      <w:r w:rsidR="003C5982">
        <w:t xml:space="preserve">supplier </w:t>
      </w:r>
      <w:r w:rsidR="00210531">
        <w:t xml:space="preserve">to optimize </w:t>
      </w:r>
      <w:r w:rsidR="002533B3">
        <w:lastRenderedPageBreak/>
        <w:t xml:space="preserve">production resources and </w:t>
      </w:r>
      <w:r w:rsidR="00F36B7D">
        <w:t xml:space="preserve">reduce </w:t>
      </w:r>
      <w:r w:rsidR="002533B3">
        <w:t>cost</w:t>
      </w:r>
      <w:r w:rsidR="00272E0C">
        <w:t xml:space="preserve">. </w:t>
      </w:r>
    </w:p>
    <w:p w14:paraId="5450B8C5" w14:textId="3B1139E7" w:rsidR="00872A9F" w:rsidRPr="00872A9F" w:rsidRDefault="00872A9F" w:rsidP="00872A9F">
      <w:pPr>
        <w:pStyle w:val="TableandFigure"/>
      </w:pPr>
      <w:r w:rsidRPr="00720270">
        <w:t xml:space="preserve">FIGURE </w:t>
      </w:r>
      <w:r w:rsidR="00382F95">
        <w:t>1</w:t>
      </w:r>
      <w:r w:rsidRPr="00872A9F">
        <w:rPr>
          <w:b w:val="0"/>
          <w:bCs w:val="0"/>
          <w:caps w:val="0"/>
          <w:rPrChange w:id="78" w:author="Astheimer, Rosemary L. (Fed)" w:date="2025-01-02T15:30:00Z">
            <w:rPr/>
          </w:rPrChange>
        </w:rPr>
        <w:t xml:space="preserve"> Initial design </w:t>
      </w:r>
      <w:r w:rsidR="00BB6514">
        <w:rPr>
          <w:b w:val="0"/>
          <w:bCs w:val="0"/>
          <w:caps w:val="0"/>
        </w:rPr>
        <w:t xml:space="preserve">and identification of slots on </w:t>
      </w:r>
      <w:r w:rsidRPr="00872A9F">
        <w:rPr>
          <w:b w:val="0"/>
          <w:bCs w:val="0"/>
          <w:caps w:val="0"/>
          <w:rPrChange w:id="79" w:author="Astheimer, Rosemary L. (Fed)" w:date="2025-01-02T15:30:00Z">
            <w:rPr/>
          </w:rPrChange>
        </w:rPr>
        <w:t>mechanical component for manufacture.</w:t>
      </w:r>
      <w:r w:rsidR="00DA2384" w:rsidRPr="00DA2384">
        <w:rPr>
          <w:noProof/>
        </w:rPr>
        <w:t xml:space="preserve"> </w:t>
      </w:r>
      <w:r w:rsidR="00DA2384" w:rsidRPr="00DA2384">
        <w:rPr>
          <w:b w:val="0"/>
          <w:bCs w:val="0"/>
          <w:caps w:val="0"/>
          <w:noProof/>
        </w:rPr>
        <w:drawing>
          <wp:inline distT="0" distB="0" distL="0" distR="0" wp14:anchorId="4B00398D" wp14:editId="07E8D324">
            <wp:extent cx="3559195" cy="3106057"/>
            <wp:effectExtent l="0" t="0" r="3175" b="0"/>
            <wp:docPr id="178359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93293"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9195" cy="3106057"/>
                    </a:xfrm>
                    <a:prstGeom prst="rect">
                      <a:avLst/>
                    </a:prstGeom>
                  </pic:spPr>
                </pic:pic>
              </a:graphicData>
            </a:graphic>
          </wp:inline>
        </w:drawing>
      </w:r>
    </w:p>
    <w:p w14:paraId="0BE09B12" w14:textId="637261C7" w:rsidR="008B4618" w:rsidRPr="00C3156B" w:rsidRDefault="00272E0C" w:rsidP="00C23110">
      <w:r>
        <w:t xml:space="preserve">Table </w:t>
      </w:r>
      <w:r w:rsidRPr="00272E0C">
        <w:rPr>
          <w:i/>
          <w:iCs/>
        </w:rPr>
        <w:t>1</w:t>
      </w:r>
      <w:r>
        <w:t xml:space="preserve"> </w:t>
      </w:r>
      <w:r w:rsidR="00D9057F">
        <w:t>I</w:t>
      </w:r>
      <w:r>
        <w:t xml:space="preserve">nitial condition of the model elements </w:t>
      </w:r>
      <w:r w:rsidR="00E7097F">
        <w:t xml:space="preserve">to be </w:t>
      </w:r>
      <w:r>
        <w:t>considered</w:t>
      </w:r>
      <w:r w:rsidR="008B4618" w:rsidRPr="00C3156B">
        <w:t>.</w:t>
      </w:r>
    </w:p>
    <w:p w14:paraId="42A9B8E9" w14:textId="14197E1F" w:rsidR="008B4618" w:rsidRDefault="008B4618" w:rsidP="00C23110">
      <w:pPr>
        <w:pStyle w:val="TableandFigure"/>
      </w:pPr>
      <w:r w:rsidRPr="00C3156B">
        <w:t>TABLE 1</w:t>
      </w:r>
      <w:r>
        <w:t xml:space="preserve"> </w:t>
      </w:r>
    </w:p>
    <w:p w14:paraId="0427A567" w14:textId="034CE022" w:rsidR="008B4618" w:rsidRDefault="008B4618" w:rsidP="00C23110">
      <w:r>
        <w:t>Initial condition of the model.</w:t>
      </w:r>
    </w:p>
    <w:tbl>
      <w:tblPr>
        <w:tblStyle w:val="TableGrid"/>
        <w:tblW w:w="9689" w:type="dxa"/>
        <w:tblLayout w:type="fixed"/>
        <w:tblLook w:val="01E0" w:firstRow="1" w:lastRow="1" w:firstColumn="1" w:lastColumn="1" w:noHBand="0" w:noVBand="0"/>
        <w:tblPrChange w:id="80" w:author="Astheimer, Rosemary L. (Fed)" w:date="2025-01-06T14:32:00Z">
          <w:tblPr>
            <w:tblStyle w:val="TableGrid"/>
            <w:tblW w:w="9689" w:type="dxa"/>
            <w:tblLayout w:type="fixed"/>
            <w:tblLook w:val="01E0" w:firstRow="1" w:lastRow="1" w:firstColumn="1" w:lastColumn="1" w:noHBand="0" w:noVBand="0"/>
          </w:tblPr>
        </w:tblPrChange>
      </w:tblPr>
      <w:tblGrid>
        <w:gridCol w:w="1710"/>
        <w:gridCol w:w="1620"/>
        <w:gridCol w:w="2065"/>
        <w:gridCol w:w="991"/>
        <w:gridCol w:w="3303"/>
        <w:tblGridChange w:id="81">
          <w:tblGrid>
            <w:gridCol w:w="1710"/>
            <w:gridCol w:w="1620"/>
            <w:gridCol w:w="2065"/>
            <w:gridCol w:w="991"/>
            <w:gridCol w:w="3303"/>
          </w:tblGrid>
        </w:tblGridChange>
      </w:tblGrid>
      <w:tr w:rsidR="008B4618" w14:paraId="46C9E882" w14:textId="15F0B1FA" w:rsidTr="002C6D01">
        <w:trPr>
          <w:trHeight w:val="458"/>
          <w:trPrChange w:id="82" w:author="Astheimer, Rosemary L. (Fed)" w:date="2025-01-06T14:32:00Z">
            <w:trPr>
              <w:trHeight w:val="458"/>
            </w:trPr>
          </w:trPrChange>
        </w:trPr>
        <w:tc>
          <w:tcPr>
            <w:tcW w:w="1710" w:type="dxa"/>
            <w:vAlign w:val="center"/>
            <w:tcPrChange w:id="83" w:author="Astheimer, Rosemary L. (Fed)" w:date="2025-01-06T14:32:00Z">
              <w:tcPr>
                <w:tcW w:w="1710" w:type="dxa"/>
                <w:vAlign w:val="center"/>
              </w:tcPr>
            </w:tcPrChange>
          </w:tcPr>
          <w:p w14:paraId="00012355" w14:textId="0F869E6A" w:rsidR="008B4618" w:rsidRDefault="008B4618" w:rsidP="002C6D01">
            <w:pPr>
              <w:pStyle w:val="TableParagraph"/>
              <w:jc w:val="left"/>
              <w:pPrChange w:id="84" w:author="Astheimer, Rosemary L. (Fed)" w:date="2025-01-06T14:32:00Z">
                <w:pPr>
                  <w:pStyle w:val="TableParagraph"/>
                </w:pPr>
              </w:pPrChange>
            </w:pPr>
            <w:bookmarkStart w:id="85" w:name="_bookmark29"/>
            <w:bookmarkEnd w:id="85"/>
            <w:r>
              <w:t>Object Owner</w:t>
            </w:r>
          </w:p>
        </w:tc>
        <w:tc>
          <w:tcPr>
            <w:tcW w:w="1620" w:type="dxa"/>
            <w:vAlign w:val="center"/>
            <w:tcPrChange w:id="86" w:author="Astheimer, Rosemary L. (Fed)" w:date="2025-01-06T14:32:00Z">
              <w:tcPr>
                <w:tcW w:w="1620" w:type="dxa"/>
                <w:vAlign w:val="center"/>
              </w:tcPr>
            </w:tcPrChange>
          </w:tcPr>
          <w:p w14:paraId="46B52F39" w14:textId="584D043B" w:rsidR="008B4618" w:rsidRDefault="008B4618" w:rsidP="002C6D01">
            <w:pPr>
              <w:pStyle w:val="TableParagraph"/>
              <w:jc w:val="left"/>
              <w:pPrChange w:id="87" w:author="Astheimer, Rosemary L. (Fed)" w:date="2025-01-06T14:32:00Z">
                <w:pPr>
                  <w:pStyle w:val="TableParagraph"/>
                </w:pPr>
              </w:pPrChange>
            </w:pPr>
            <w:r>
              <w:t>Iteration</w:t>
            </w:r>
            <w:r>
              <w:rPr>
                <w:spacing w:val="-4"/>
              </w:rPr>
              <w:t xml:space="preserve"> </w:t>
            </w:r>
            <w:r>
              <w:rPr>
                <w:spacing w:val="-5"/>
              </w:rPr>
              <w:t>id</w:t>
            </w:r>
          </w:p>
        </w:tc>
        <w:tc>
          <w:tcPr>
            <w:tcW w:w="2065" w:type="dxa"/>
            <w:vAlign w:val="center"/>
            <w:tcPrChange w:id="88" w:author="Astheimer, Rosemary L. (Fed)" w:date="2025-01-06T14:32:00Z">
              <w:tcPr>
                <w:tcW w:w="2065" w:type="dxa"/>
                <w:vAlign w:val="center"/>
              </w:tcPr>
            </w:tcPrChange>
          </w:tcPr>
          <w:p w14:paraId="2FE17227" w14:textId="5970C028" w:rsidR="008B4618" w:rsidRDefault="008B4618" w:rsidP="002C6D01">
            <w:pPr>
              <w:pStyle w:val="TableParagraph"/>
              <w:jc w:val="left"/>
              <w:pPrChange w:id="89" w:author="Astheimer, Rosemary L. (Fed)" w:date="2025-01-06T14:32:00Z">
                <w:pPr>
                  <w:pStyle w:val="TableParagraph"/>
                </w:pPr>
              </w:pPrChange>
            </w:pPr>
            <w:r>
              <w:t>Item</w:t>
            </w:r>
          </w:p>
        </w:tc>
        <w:tc>
          <w:tcPr>
            <w:tcW w:w="991" w:type="dxa"/>
            <w:vAlign w:val="center"/>
            <w:tcPrChange w:id="90" w:author="Astheimer, Rosemary L. (Fed)" w:date="2025-01-06T14:32:00Z">
              <w:tcPr>
                <w:tcW w:w="991" w:type="dxa"/>
                <w:vAlign w:val="center"/>
              </w:tcPr>
            </w:tcPrChange>
          </w:tcPr>
          <w:p w14:paraId="76E51EB4" w14:textId="76E8080C" w:rsidR="008B4618" w:rsidRDefault="008B4618" w:rsidP="002C6D01">
            <w:pPr>
              <w:pStyle w:val="TableParagraph"/>
              <w:jc w:val="left"/>
              <w:pPrChange w:id="91" w:author="Astheimer, Rosemary L. (Fed)" w:date="2025-01-06T14:32:00Z">
                <w:pPr>
                  <w:pStyle w:val="TableParagraph"/>
                </w:pPr>
              </w:pPrChange>
            </w:pPr>
            <w:r>
              <w:t>UUID</w:t>
            </w:r>
          </w:p>
        </w:tc>
        <w:tc>
          <w:tcPr>
            <w:tcW w:w="3303" w:type="dxa"/>
            <w:vAlign w:val="center"/>
            <w:tcPrChange w:id="92" w:author="Astheimer, Rosemary L. (Fed)" w:date="2025-01-06T14:32:00Z">
              <w:tcPr>
                <w:tcW w:w="3303" w:type="dxa"/>
                <w:vAlign w:val="center"/>
              </w:tcPr>
            </w:tcPrChange>
          </w:tcPr>
          <w:p w14:paraId="4ED7C5BE" w14:textId="43A46CDA" w:rsidR="008B4618" w:rsidRDefault="008B4618" w:rsidP="002C6D01">
            <w:pPr>
              <w:pStyle w:val="TableParagraph"/>
              <w:jc w:val="left"/>
              <w:pPrChange w:id="93" w:author="Astheimer, Rosemary L. (Fed)" w:date="2025-01-06T14:32:00Z">
                <w:pPr>
                  <w:pStyle w:val="TableParagraph"/>
                </w:pPr>
              </w:pPrChange>
            </w:pPr>
            <w:r>
              <w:t>Data</w:t>
            </w:r>
          </w:p>
        </w:tc>
      </w:tr>
      <w:tr w:rsidR="008B4618" w14:paraId="20D73AF2" w14:textId="053A54FC" w:rsidTr="002C6D01">
        <w:trPr>
          <w:trHeight w:val="377"/>
          <w:trPrChange w:id="94" w:author="Astheimer, Rosemary L. (Fed)" w:date="2025-01-06T14:32:00Z">
            <w:trPr>
              <w:trHeight w:val="377"/>
            </w:trPr>
          </w:trPrChange>
        </w:trPr>
        <w:tc>
          <w:tcPr>
            <w:tcW w:w="1710" w:type="dxa"/>
            <w:vAlign w:val="center"/>
            <w:tcPrChange w:id="95" w:author="Astheimer, Rosemary L. (Fed)" w:date="2025-01-06T14:32:00Z">
              <w:tcPr>
                <w:tcW w:w="1710" w:type="dxa"/>
                <w:vAlign w:val="center"/>
              </w:tcPr>
            </w:tcPrChange>
          </w:tcPr>
          <w:p w14:paraId="771CF2C4" w14:textId="2C797C3A" w:rsidR="008B4618" w:rsidRDefault="008B4618" w:rsidP="00E82CA2">
            <w:pPr>
              <w:pStyle w:val="TableParagraph"/>
              <w:jc w:val="left"/>
            </w:pPr>
            <w:r>
              <w:t>OEM</w:t>
            </w:r>
          </w:p>
        </w:tc>
        <w:tc>
          <w:tcPr>
            <w:tcW w:w="1620" w:type="dxa"/>
            <w:vAlign w:val="center"/>
            <w:tcPrChange w:id="96" w:author="Astheimer, Rosemary L. (Fed)" w:date="2025-01-06T14:32:00Z">
              <w:tcPr>
                <w:tcW w:w="1620" w:type="dxa"/>
                <w:vAlign w:val="center"/>
              </w:tcPr>
            </w:tcPrChange>
          </w:tcPr>
          <w:p w14:paraId="2C9A31E1" w14:textId="420615FE" w:rsidR="008B4618" w:rsidRDefault="008B4618" w:rsidP="00E82CA2">
            <w:pPr>
              <w:pStyle w:val="TableParagraph"/>
              <w:jc w:val="left"/>
            </w:pPr>
            <w:r>
              <w:t>0.0</w:t>
            </w:r>
          </w:p>
        </w:tc>
        <w:tc>
          <w:tcPr>
            <w:tcW w:w="2065" w:type="dxa"/>
            <w:vAlign w:val="center"/>
            <w:tcPrChange w:id="97" w:author="Astheimer, Rosemary L. (Fed)" w:date="2025-01-06T14:32:00Z">
              <w:tcPr>
                <w:tcW w:w="2065" w:type="dxa"/>
                <w:vAlign w:val="center"/>
              </w:tcPr>
            </w:tcPrChange>
          </w:tcPr>
          <w:p w14:paraId="32785523" w14:textId="611E24FE" w:rsidR="008B4618" w:rsidRDefault="00E7097F" w:rsidP="00E82CA2">
            <w:pPr>
              <w:pStyle w:val="TableParagraph"/>
              <w:jc w:val="left"/>
            </w:pPr>
            <w:r>
              <w:t>Slot</w:t>
            </w:r>
            <w:r w:rsidR="004F5555">
              <w:t xml:space="preserve"> A</w:t>
            </w:r>
          </w:p>
        </w:tc>
        <w:tc>
          <w:tcPr>
            <w:tcW w:w="991" w:type="dxa"/>
            <w:vAlign w:val="center"/>
            <w:tcPrChange w:id="98" w:author="Astheimer, Rosemary L. (Fed)" w:date="2025-01-06T14:32:00Z">
              <w:tcPr>
                <w:tcW w:w="991" w:type="dxa"/>
                <w:vAlign w:val="center"/>
              </w:tcPr>
            </w:tcPrChange>
          </w:tcPr>
          <w:p w14:paraId="4D66F5BB" w14:textId="52321ED6" w:rsidR="008B4618" w:rsidRDefault="001C1224" w:rsidP="00E82CA2">
            <w:pPr>
              <w:pStyle w:val="TableParagraph"/>
              <w:jc w:val="left"/>
            </w:pPr>
            <w:r>
              <w:t>1</w:t>
            </w:r>
          </w:p>
        </w:tc>
        <w:tc>
          <w:tcPr>
            <w:tcW w:w="3303" w:type="dxa"/>
            <w:vAlign w:val="center"/>
            <w:tcPrChange w:id="99" w:author="Astheimer, Rosemary L. (Fed)" w:date="2025-01-06T14:32:00Z">
              <w:tcPr>
                <w:tcW w:w="3303" w:type="dxa"/>
                <w:vAlign w:val="center"/>
              </w:tcPr>
            </w:tcPrChange>
          </w:tcPr>
          <w:p w14:paraId="01EDF4DC" w14:textId="3DCCF7D7" w:rsidR="008B4618" w:rsidRDefault="008B4618" w:rsidP="00E82CA2">
            <w:pPr>
              <w:pStyle w:val="TableParagraph"/>
              <w:jc w:val="left"/>
            </w:pPr>
            <w:r>
              <w:t xml:space="preserve">Original </w:t>
            </w:r>
            <w:r>
              <w:rPr>
                <w:spacing w:val="-4"/>
              </w:rPr>
              <w:t>data</w:t>
            </w:r>
            <w:r w:rsidR="00D55532">
              <w:rPr>
                <w:spacing w:val="-4"/>
              </w:rPr>
              <w:t xml:space="preserve"> for Slot A</w:t>
            </w:r>
          </w:p>
        </w:tc>
      </w:tr>
      <w:tr w:rsidR="003E3F0F" w14:paraId="3E71A795" w14:textId="77777777" w:rsidTr="002C6D01">
        <w:trPr>
          <w:trHeight w:val="377"/>
          <w:trPrChange w:id="100" w:author="Astheimer, Rosemary L. (Fed)" w:date="2025-01-06T14:32:00Z">
            <w:trPr>
              <w:trHeight w:val="377"/>
            </w:trPr>
          </w:trPrChange>
        </w:trPr>
        <w:tc>
          <w:tcPr>
            <w:tcW w:w="1710" w:type="dxa"/>
            <w:vAlign w:val="center"/>
            <w:tcPrChange w:id="101" w:author="Astheimer, Rosemary L. (Fed)" w:date="2025-01-06T14:32:00Z">
              <w:tcPr>
                <w:tcW w:w="1710" w:type="dxa"/>
                <w:vAlign w:val="center"/>
              </w:tcPr>
            </w:tcPrChange>
          </w:tcPr>
          <w:p w14:paraId="1F61C856" w14:textId="08E980F8" w:rsidR="003E3F0F" w:rsidRDefault="008317C7" w:rsidP="002C6D01">
            <w:pPr>
              <w:pStyle w:val="TableParagraph"/>
              <w:jc w:val="left"/>
              <w:pPrChange w:id="102" w:author="Astheimer, Rosemary L. (Fed)" w:date="2025-01-06T14:32:00Z">
                <w:pPr>
                  <w:pStyle w:val="TableParagraph"/>
                </w:pPr>
              </w:pPrChange>
            </w:pPr>
            <w:r>
              <w:t>OEM</w:t>
            </w:r>
          </w:p>
        </w:tc>
        <w:tc>
          <w:tcPr>
            <w:tcW w:w="1620" w:type="dxa"/>
            <w:vAlign w:val="center"/>
            <w:tcPrChange w:id="103" w:author="Astheimer, Rosemary L. (Fed)" w:date="2025-01-06T14:32:00Z">
              <w:tcPr>
                <w:tcW w:w="1620" w:type="dxa"/>
                <w:vAlign w:val="center"/>
              </w:tcPr>
            </w:tcPrChange>
          </w:tcPr>
          <w:p w14:paraId="054F42EB" w14:textId="7EF2593F" w:rsidR="003E3F0F" w:rsidRDefault="008317C7" w:rsidP="002C6D01">
            <w:pPr>
              <w:pStyle w:val="TableParagraph"/>
              <w:jc w:val="left"/>
              <w:pPrChange w:id="104" w:author="Astheimer, Rosemary L. (Fed)" w:date="2025-01-06T14:32:00Z">
                <w:pPr>
                  <w:pStyle w:val="TableParagraph"/>
                </w:pPr>
              </w:pPrChange>
            </w:pPr>
            <w:r>
              <w:t>0.0</w:t>
            </w:r>
          </w:p>
        </w:tc>
        <w:tc>
          <w:tcPr>
            <w:tcW w:w="2065" w:type="dxa"/>
            <w:vAlign w:val="center"/>
            <w:tcPrChange w:id="105" w:author="Astheimer, Rosemary L. (Fed)" w:date="2025-01-06T14:32:00Z">
              <w:tcPr>
                <w:tcW w:w="2065" w:type="dxa"/>
                <w:vAlign w:val="center"/>
              </w:tcPr>
            </w:tcPrChange>
          </w:tcPr>
          <w:p w14:paraId="4CC6E346" w14:textId="12DB06E0" w:rsidR="003E3F0F" w:rsidDel="00E7097F" w:rsidRDefault="008317C7" w:rsidP="002C6D01">
            <w:pPr>
              <w:pStyle w:val="TableParagraph"/>
              <w:jc w:val="left"/>
              <w:pPrChange w:id="106" w:author="Astheimer, Rosemary L. (Fed)" w:date="2025-01-06T14:32:00Z">
                <w:pPr>
                  <w:pStyle w:val="TableParagraph"/>
                </w:pPr>
              </w:pPrChange>
            </w:pPr>
            <w:r>
              <w:t>Slot</w:t>
            </w:r>
            <w:r w:rsidR="004F5555">
              <w:t xml:space="preserve"> B</w:t>
            </w:r>
          </w:p>
        </w:tc>
        <w:tc>
          <w:tcPr>
            <w:tcW w:w="991" w:type="dxa"/>
            <w:vAlign w:val="center"/>
            <w:tcPrChange w:id="107" w:author="Astheimer, Rosemary L. (Fed)" w:date="2025-01-06T14:32:00Z">
              <w:tcPr>
                <w:tcW w:w="991" w:type="dxa"/>
                <w:vAlign w:val="center"/>
              </w:tcPr>
            </w:tcPrChange>
          </w:tcPr>
          <w:p w14:paraId="0509CD39" w14:textId="218D1404" w:rsidR="003E3F0F" w:rsidRDefault="008317C7" w:rsidP="002C6D01">
            <w:pPr>
              <w:pStyle w:val="TableParagraph"/>
              <w:jc w:val="left"/>
              <w:pPrChange w:id="108" w:author="Astheimer, Rosemary L. (Fed)" w:date="2025-01-06T14:32:00Z">
                <w:pPr>
                  <w:pStyle w:val="TableParagraph"/>
                </w:pPr>
              </w:pPrChange>
            </w:pPr>
            <w:r>
              <w:t>2</w:t>
            </w:r>
          </w:p>
        </w:tc>
        <w:tc>
          <w:tcPr>
            <w:tcW w:w="3303" w:type="dxa"/>
            <w:vAlign w:val="center"/>
            <w:tcPrChange w:id="109" w:author="Astheimer, Rosemary L. (Fed)" w:date="2025-01-06T14:32:00Z">
              <w:tcPr>
                <w:tcW w:w="3303" w:type="dxa"/>
                <w:vAlign w:val="center"/>
              </w:tcPr>
            </w:tcPrChange>
          </w:tcPr>
          <w:p w14:paraId="6412C08C" w14:textId="6D65151E" w:rsidR="003E3F0F" w:rsidRDefault="008317C7" w:rsidP="002C6D01">
            <w:pPr>
              <w:pStyle w:val="TableParagraph"/>
              <w:jc w:val="left"/>
              <w:pPrChange w:id="110" w:author="Astheimer, Rosemary L. (Fed)" w:date="2025-01-06T14:32:00Z">
                <w:pPr>
                  <w:pStyle w:val="TableParagraph"/>
                </w:pPr>
              </w:pPrChange>
            </w:pPr>
            <w:r>
              <w:t xml:space="preserve">Original data </w:t>
            </w:r>
            <w:r w:rsidR="00D55532">
              <w:t>for Slot B</w:t>
            </w:r>
          </w:p>
        </w:tc>
      </w:tr>
    </w:tbl>
    <w:p w14:paraId="27404E37" w14:textId="77777777" w:rsidR="008958A5" w:rsidRDefault="008958A5" w:rsidP="00C23110"/>
    <w:p w14:paraId="7BFD1108" w14:textId="55780F69" w:rsidR="008B4618" w:rsidRPr="00720270" w:rsidRDefault="008B4618" w:rsidP="00C23110">
      <w:proofErr w:type="gramStart"/>
      <w:r>
        <w:t xml:space="preserve">During </w:t>
      </w:r>
      <w:r w:rsidR="009B56F3">
        <w:t xml:space="preserve"> review</w:t>
      </w:r>
      <w:proofErr w:type="gramEnd"/>
      <w:r w:rsidR="009B56F3">
        <w:t xml:space="preserve"> of the</w:t>
      </w:r>
      <w:r>
        <w:t xml:space="preserve"> design, the Supplier</w:t>
      </w:r>
      <w:r w:rsidR="009B56F3">
        <w:t xml:space="preserve"> concludes that </w:t>
      </w:r>
      <w:r w:rsidR="00BB6514">
        <w:t>Slot B</w:t>
      </w:r>
      <w:r w:rsidR="00383883">
        <w:t xml:space="preserve"> is not in alignment with Slot A</w:t>
      </w:r>
      <w:r>
        <w:t>.</w:t>
      </w:r>
      <w:r>
        <w:rPr>
          <w:spacing w:val="40"/>
        </w:rPr>
        <w:t xml:space="preserve"> </w:t>
      </w:r>
      <w:r w:rsidRPr="00720270">
        <w:t xml:space="preserve">Figure </w:t>
      </w:r>
      <w:r w:rsidR="00382F95">
        <w:rPr>
          <w:i/>
          <w:iCs/>
        </w:rPr>
        <w:t>2</w:t>
      </w:r>
      <w:r w:rsidRPr="00720270">
        <w:t xml:space="preserve"> shows </w:t>
      </w:r>
      <w:r w:rsidR="00383883">
        <w:t xml:space="preserve">a centerline </w:t>
      </w:r>
      <w:r w:rsidR="00362889">
        <w:t>ma</w:t>
      </w:r>
      <w:r w:rsidR="005275CF">
        <w:t>r</w:t>
      </w:r>
      <w:r w:rsidR="00362889">
        <w:t>king</w:t>
      </w:r>
      <w:r w:rsidR="00383883">
        <w:t xml:space="preserve"> </w:t>
      </w:r>
      <w:r w:rsidRPr="00720270">
        <w:t xml:space="preserve">the </w:t>
      </w:r>
      <w:r w:rsidR="005275CF">
        <w:t xml:space="preserve">alignment of the holes but the </w:t>
      </w:r>
      <w:r w:rsidR="00383883">
        <w:t xml:space="preserve">misalignment of </w:t>
      </w:r>
      <w:r w:rsidR="005275CF">
        <w:t>Slot B</w:t>
      </w:r>
      <w:r w:rsidR="00794794">
        <w:t xml:space="preserve"> to be centered about the holes</w:t>
      </w:r>
      <w:r w:rsidRPr="00720270">
        <w:t>.</w:t>
      </w:r>
      <w:r w:rsidRPr="00720270">
        <w:rPr>
          <w:spacing w:val="6"/>
        </w:rPr>
        <w:t xml:space="preserve"> </w:t>
      </w:r>
      <w:r w:rsidRPr="00720270">
        <w:t>The</w:t>
      </w:r>
      <w:r w:rsidRPr="00720270">
        <w:rPr>
          <w:spacing w:val="-14"/>
        </w:rPr>
        <w:t xml:space="preserve"> </w:t>
      </w:r>
      <w:r w:rsidRPr="00720270">
        <w:t>Supplier</w:t>
      </w:r>
      <w:r w:rsidRPr="00720270">
        <w:rPr>
          <w:spacing w:val="-13"/>
        </w:rPr>
        <w:t xml:space="preserve"> </w:t>
      </w:r>
      <w:r w:rsidRPr="00720270">
        <w:t>returns</w:t>
      </w:r>
      <w:r w:rsidRPr="00720270">
        <w:rPr>
          <w:spacing w:val="-14"/>
        </w:rPr>
        <w:t xml:space="preserve"> </w:t>
      </w:r>
      <w:r w:rsidRPr="00720270">
        <w:t>a</w:t>
      </w:r>
      <w:r w:rsidR="00DF3731">
        <w:t xml:space="preserve"> </w:t>
      </w:r>
      <w:r w:rsidR="00536EEE">
        <w:t>STEP file capturing</w:t>
      </w:r>
      <w:r w:rsidR="00EB32AC">
        <w:t xml:space="preserve"> </w:t>
      </w:r>
      <w:r w:rsidR="00DF3731">
        <w:t xml:space="preserve">the </w:t>
      </w:r>
      <w:r w:rsidR="00EB32AC">
        <w:t xml:space="preserve">design change </w:t>
      </w:r>
      <w:r w:rsidR="000B4142">
        <w:t xml:space="preserve">to the component </w:t>
      </w:r>
      <w:r w:rsidR="00EB32AC">
        <w:t xml:space="preserve">and </w:t>
      </w:r>
      <w:r w:rsidR="000B4142">
        <w:t>marks it as a new</w:t>
      </w:r>
      <w:r w:rsidRPr="00720270">
        <w:rPr>
          <w:spacing w:val="-13"/>
        </w:rPr>
        <w:t xml:space="preserve"> </w:t>
      </w:r>
      <w:r w:rsidRPr="00720270">
        <w:t>iteration</w:t>
      </w:r>
      <w:r w:rsidRPr="00720270">
        <w:rPr>
          <w:spacing w:val="-14"/>
        </w:rPr>
        <w:t xml:space="preserve"> </w:t>
      </w:r>
      <w:r w:rsidRPr="00720270">
        <w:t>of</w:t>
      </w:r>
      <w:r w:rsidRPr="00720270">
        <w:rPr>
          <w:spacing w:val="-13"/>
        </w:rPr>
        <w:t xml:space="preserve"> </w:t>
      </w:r>
      <w:r w:rsidRPr="00720270">
        <w:t>the</w:t>
      </w:r>
      <w:r w:rsidRPr="00720270">
        <w:rPr>
          <w:spacing w:val="-14"/>
        </w:rPr>
        <w:t xml:space="preserve"> </w:t>
      </w:r>
      <w:r w:rsidRPr="00720270">
        <w:t>design.</w:t>
      </w:r>
    </w:p>
    <w:p w14:paraId="36835CD0" w14:textId="314C560E" w:rsidR="008B4618" w:rsidRDefault="008B4618" w:rsidP="00C23110">
      <w:pPr>
        <w:pStyle w:val="TableandFigure"/>
      </w:pPr>
      <w:r w:rsidRPr="00720270">
        <w:t xml:space="preserve">FIGURE </w:t>
      </w:r>
      <w:r w:rsidR="00382F95">
        <w:t>2</w:t>
      </w:r>
      <w:r w:rsidR="00C21877">
        <w:t xml:space="preserve"> </w:t>
      </w:r>
    </w:p>
    <w:p w14:paraId="688C699B" w14:textId="7B00DCF7" w:rsidR="008B4618" w:rsidRPr="00DA4EAC" w:rsidRDefault="00D9057F" w:rsidP="00C23110">
      <w:pPr>
        <w:pStyle w:val="TableandFIgureCaption"/>
      </w:pPr>
      <w:r>
        <w:t>Slot B is not centered about the dashed line</w:t>
      </w:r>
      <w:r w:rsidR="00C21877">
        <w:t xml:space="preserve"> illustrating the alignment of the holes</w:t>
      </w:r>
      <w:ins w:id="111" w:author="Astheimer, Rosemary L. (Fed)" w:date="2025-01-06T14:25:00Z">
        <w:r>
          <w:t>.</w:t>
        </w:r>
      </w:ins>
    </w:p>
    <w:p w14:paraId="6DBC5B8A" w14:textId="2CB26AEB" w:rsidR="008B4618" w:rsidRDefault="008B4618" w:rsidP="00C23110"/>
    <w:p w14:paraId="63EDE885" w14:textId="72DD8B09" w:rsidR="00C16B4F" w:rsidRPr="002733DD" w:rsidRDefault="001D4E7D" w:rsidP="00C23110">
      <w:pPr>
        <w:rPr>
          <w:b/>
          <w:bCs/>
          <w:rPrChange w:id="112" w:author="Astheimer, Rosemary L. (Fed)" w:date="2025-01-02T15:45:00Z">
            <w:rPr/>
          </w:rPrChange>
        </w:rPr>
      </w:pPr>
      <w:r>
        <w:rPr>
          <w:noProof/>
        </w:rPr>
        <w:drawing>
          <wp:inline distT="0" distB="0" distL="0" distR="0" wp14:anchorId="382BBC86" wp14:editId="464E32DE">
            <wp:extent cx="3289839" cy="2813050"/>
            <wp:effectExtent l="0" t="0" r="6350" b="6350"/>
            <wp:docPr id="20813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869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4424" cy="2816970"/>
                    </a:xfrm>
                    <a:prstGeom prst="rect">
                      <a:avLst/>
                    </a:prstGeom>
                  </pic:spPr>
                </pic:pic>
              </a:graphicData>
            </a:graphic>
          </wp:inline>
        </w:drawing>
      </w:r>
    </w:p>
    <w:p w14:paraId="53A8B65B" w14:textId="7D32518D" w:rsidR="008B4618" w:rsidRPr="00545E87" w:rsidRDefault="008B4618" w:rsidP="008C308F">
      <w:r>
        <w:t>The</w:t>
      </w:r>
      <w:r>
        <w:rPr>
          <w:spacing w:val="-2"/>
        </w:rPr>
        <w:t xml:space="preserve"> </w:t>
      </w:r>
      <w:r>
        <w:t>design</w:t>
      </w:r>
      <w:r>
        <w:rPr>
          <w:spacing w:val="-2"/>
        </w:rPr>
        <w:t xml:space="preserve"> </w:t>
      </w:r>
      <w:r>
        <w:t>change</w:t>
      </w:r>
      <w:r>
        <w:rPr>
          <w:spacing w:val="-2"/>
        </w:rPr>
        <w:t xml:space="preserve"> </w:t>
      </w:r>
      <w:r w:rsidR="00603FAE">
        <w:rPr>
          <w:spacing w:val="-2"/>
        </w:rPr>
        <w:t xml:space="preserve">report </w:t>
      </w:r>
      <w:r w:rsidR="0059459F">
        <w:rPr>
          <w:spacing w:val="-2"/>
        </w:rPr>
        <w:t xml:space="preserve">identifies </w:t>
      </w:r>
      <w:r>
        <w:t>the</w:t>
      </w:r>
      <w:r>
        <w:rPr>
          <w:spacing w:val="-2"/>
        </w:rPr>
        <w:t xml:space="preserve"> </w:t>
      </w:r>
      <w:r w:rsidR="0009184A">
        <w:t>geometry</w:t>
      </w:r>
      <w:r w:rsidR="00AC65A6">
        <w:rPr>
          <w:spacing w:val="-2"/>
        </w:rPr>
        <w:t xml:space="preserve"> </w:t>
      </w:r>
      <w:r w:rsidR="00603FAE">
        <w:rPr>
          <w:spacing w:val="-2"/>
        </w:rPr>
        <w:t>change</w:t>
      </w:r>
      <w:r w:rsidR="0009184A">
        <w:rPr>
          <w:spacing w:val="-2"/>
        </w:rPr>
        <w:t>d</w:t>
      </w:r>
      <w:r w:rsidR="00603FAE">
        <w:rPr>
          <w:spacing w:val="-2"/>
        </w:rPr>
        <w:t xml:space="preserve"> </w:t>
      </w:r>
      <w:r>
        <w:t>by</w:t>
      </w:r>
      <w:r>
        <w:rPr>
          <w:spacing w:val="-2"/>
        </w:rPr>
        <w:t xml:space="preserve"> </w:t>
      </w:r>
      <w:r>
        <w:t>the</w:t>
      </w:r>
      <w:r>
        <w:rPr>
          <w:spacing w:val="-2"/>
        </w:rPr>
        <w:t xml:space="preserve"> </w:t>
      </w:r>
      <w:r>
        <w:t>Supplier</w:t>
      </w:r>
      <w:r>
        <w:rPr>
          <w:spacing w:val="-1"/>
        </w:rPr>
        <w:t xml:space="preserve"> </w:t>
      </w:r>
      <w:r>
        <w:t>by</w:t>
      </w:r>
      <w:r>
        <w:rPr>
          <w:spacing w:val="-2"/>
        </w:rPr>
        <w:t xml:space="preserve"> </w:t>
      </w:r>
      <w:r w:rsidR="003D6EE0">
        <w:rPr>
          <w:spacing w:val="-2"/>
        </w:rPr>
        <w:t xml:space="preserve">referencing </w:t>
      </w:r>
      <w:r w:rsidR="00EB395D">
        <w:t xml:space="preserve">the </w:t>
      </w:r>
      <w:hyperlink w:anchor="_bookmark366">
        <w:r>
          <w:t>UUID</w:t>
        </w:r>
      </w:hyperlink>
      <w:r w:rsidR="00EB395D">
        <w:t xml:space="preserve"> associated to the </w:t>
      </w:r>
      <w:r w:rsidR="00871463">
        <w:t xml:space="preserve">modified </w:t>
      </w:r>
      <w:r w:rsidR="00EB395D">
        <w:t>geometric elements</w:t>
      </w:r>
      <w:r w:rsidR="003D6EE0">
        <w:t>.</w:t>
      </w:r>
      <w:r>
        <w:rPr>
          <w:spacing w:val="-2"/>
        </w:rPr>
        <w:t xml:space="preserve"> </w:t>
      </w:r>
      <w:r w:rsidR="003D6EE0">
        <w:t xml:space="preserve">This </w:t>
      </w:r>
      <w:r w:rsidR="00FF1A4D">
        <w:t>clearly identif</w:t>
      </w:r>
      <w:r w:rsidR="003D6EE0">
        <w:t>ies where</w:t>
      </w:r>
      <w:r w:rsidR="00FF1A4D">
        <w:t xml:space="preserve"> the </w:t>
      </w:r>
      <w:r>
        <w:t xml:space="preserve">change </w:t>
      </w:r>
      <w:proofErr w:type="gramStart"/>
      <w:r w:rsidR="003D6EE0">
        <w:t>were</w:t>
      </w:r>
      <w:proofErr w:type="gramEnd"/>
      <w:r w:rsidR="003D6EE0">
        <w:t xml:space="preserve"> </w:t>
      </w:r>
      <w:r w:rsidR="008C308F">
        <w:t>made when</w:t>
      </w:r>
      <w:r w:rsidR="00FF1A4D">
        <w:t xml:space="preserve"> returning the </w:t>
      </w:r>
      <w:r w:rsidR="00913BEE">
        <w:t>design to the OEM</w:t>
      </w:r>
      <w:r>
        <w:t>.</w:t>
      </w:r>
      <w:r w:rsidRPr="00EA6896">
        <w:rPr>
          <w:rPrChange w:id="113" w:author="Astheimer, Rosemary L. (Fed)" w:date="2025-01-03T15:47:00Z">
            <w:rPr>
              <w:spacing w:val="40"/>
            </w:rPr>
          </w:rPrChange>
        </w:rPr>
        <w:t xml:space="preserve"> </w:t>
      </w:r>
      <w:r w:rsidR="00EA6896" w:rsidRPr="00EA6896">
        <w:rPr>
          <w:rPrChange w:id="114" w:author="Astheimer, Rosemary L. (Fed)" w:date="2025-01-03T15:47:00Z">
            <w:rPr>
              <w:spacing w:val="40"/>
            </w:rPr>
          </w:rPrChange>
        </w:rPr>
        <w:t xml:space="preserve">Because the </w:t>
      </w:r>
      <w:r w:rsidR="00EA6896" w:rsidRPr="00EA6896">
        <w:t>geometric</w:t>
      </w:r>
      <w:r w:rsidR="00EA6896" w:rsidRPr="00EA6896">
        <w:rPr>
          <w:rPrChange w:id="115" w:author="Astheimer, Rosemary L. (Fed)" w:date="2025-01-03T15:47:00Z">
            <w:rPr>
              <w:spacing w:val="40"/>
            </w:rPr>
          </w:rPrChange>
        </w:rPr>
        <w:t xml:space="preserve"> data was modified</w:t>
      </w:r>
      <w:r w:rsidR="00F143AF">
        <w:t>,</w:t>
      </w:r>
      <w:r w:rsidR="00EA6896" w:rsidRPr="00EA6896">
        <w:rPr>
          <w:rPrChange w:id="116" w:author="Astheimer, Rosemary L. (Fed)" w:date="2025-01-03T15:47:00Z">
            <w:rPr>
              <w:spacing w:val="40"/>
            </w:rPr>
          </w:rPrChange>
        </w:rPr>
        <w:t xml:space="preserve"> not removed</w:t>
      </w:r>
      <w:r w:rsidR="00F143AF">
        <w:t xml:space="preserve"> and redefined</w:t>
      </w:r>
      <w:r w:rsidR="00EA6896" w:rsidRPr="00EA6896">
        <w:rPr>
          <w:rPrChange w:id="117" w:author="Astheimer, Rosemary L. (Fed)" w:date="2025-01-03T15:47:00Z">
            <w:rPr>
              <w:spacing w:val="40"/>
            </w:rPr>
          </w:rPrChange>
        </w:rPr>
        <w:t>, the UUIDs from version 0.0 are retained.</w:t>
      </w:r>
      <w:r w:rsidR="00EA6896">
        <w:t xml:space="preserve"> </w:t>
      </w:r>
      <w:r>
        <w:t>The details</w:t>
      </w:r>
      <w:r>
        <w:rPr>
          <w:spacing w:val="-8"/>
        </w:rPr>
        <w:t xml:space="preserve"> </w:t>
      </w:r>
      <w:r>
        <w:t>of</w:t>
      </w:r>
      <w:r>
        <w:rPr>
          <w:spacing w:val="-8"/>
        </w:rPr>
        <w:t xml:space="preserve"> </w:t>
      </w:r>
      <w:r>
        <w:t>the</w:t>
      </w:r>
      <w:r>
        <w:rPr>
          <w:spacing w:val="-8"/>
        </w:rPr>
        <w:t xml:space="preserve"> </w:t>
      </w:r>
      <w:r>
        <w:t>change</w:t>
      </w:r>
      <w:r>
        <w:rPr>
          <w:spacing w:val="-8"/>
        </w:rPr>
        <w:t xml:space="preserve"> </w:t>
      </w:r>
      <w:r>
        <w:t>report</w:t>
      </w:r>
      <w:r>
        <w:rPr>
          <w:spacing w:val="-8"/>
        </w:rPr>
        <w:t xml:space="preserve"> </w:t>
      </w:r>
      <w:r>
        <w:t xml:space="preserve">could include a report identifying the </w:t>
      </w:r>
      <w:r w:rsidR="00A55BCD">
        <w:t xml:space="preserve">information shown in table 2. </w:t>
      </w:r>
    </w:p>
    <w:p w14:paraId="0A68B0DB" w14:textId="77777777" w:rsidR="008B4618" w:rsidRDefault="008B4618" w:rsidP="00C23110">
      <w:pPr>
        <w:pStyle w:val="TableandFigure"/>
      </w:pPr>
      <w:r w:rsidRPr="00545E87">
        <w:t>TABLE 2</w:t>
      </w:r>
    </w:p>
    <w:p w14:paraId="6D557555" w14:textId="1D73C4F9" w:rsidR="008B4618" w:rsidRDefault="008B4618" w:rsidP="00C23110">
      <w:pPr>
        <w:pStyle w:val="TableandFIgureCaption"/>
        <w:rPr>
          <w:b/>
        </w:rPr>
      </w:pPr>
      <w:r>
        <w:t>Supplier</w:t>
      </w:r>
      <w:r w:rsidR="00C55226">
        <w:t xml:space="preserve"> proposed</w:t>
      </w:r>
      <w:r>
        <w:t xml:space="preserve"> data values </w:t>
      </w:r>
      <w:r w:rsidR="00E23070">
        <w:t xml:space="preserve">in </w:t>
      </w:r>
      <w:r>
        <w:t>the first iteration.</w:t>
      </w:r>
    </w:p>
    <w:tbl>
      <w:tblPr>
        <w:tblStyle w:val="TableGrid"/>
        <w:tblW w:w="9720" w:type="dxa"/>
        <w:tblLayout w:type="fixed"/>
        <w:tblLook w:val="04A0" w:firstRow="1" w:lastRow="0" w:firstColumn="1" w:lastColumn="0" w:noHBand="0" w:noVBand="1"/>
        <w:tblPrChange w:id="118" w:author="Astheimer, Rosemary L. (Fed)" w:date="2025-01-06T14:31:00Z">
          <w:tblPr>
            <w:tblStyle w:val="TableGrid"/>
            <w:tblW w:w="9720" w:type="dxa"/>
            <w:tblLayout w:type="fixed"/>
            <w:tblLook w:val="04A0" w:firstRow="1" w:lastRow="0" w:firstColumn="1" w:lastColumn="0" w:noHBand="0" w:noVBand="1"/>
          </w:tblPr>
        </w:tblPrChange>
      </w:tblPr>
      <w:tblGrid>
        <w:gridCol w:w="1705"/>
        <w:gridCol w:w="1445"/>
        <w:gridCol w:w="1885"/>
        <w:gridCol w:w="1260"/>
        <w:gridCol w:w="3425"/>
        <w:tblGridChange w:id="119">
          <w:tblGrid>
            <w:gridCol w:w="1705"/>
            <w:gridCol w:w="1445"/>
            <w:gridCol w:w="2610"/>
            <w:gridCol w:w="985"/>
            <w:gridCol w:w="2975"/>
          </w:tblGrid>
        </w:tblGridChange>
      </w:tblGrid>
      <w:tr w:rsidR="008B4618" w14:paraId="7E6D5948" w14:textId="77777777" w:rsidTr="002C6D01">
        <w:trPr>
          <w:trHeight w:val="458"/>
          <w:trPrChange w:id="120" w:author="Astheimer, Rosemary L. (Fed)" w:date="2025-01-06T14:31:00Z">
            <w:trPr>
              <w:trHeight w:val="458"/>
            </w:trPr>
          </w:trPrChange>
        </w:trPr>
        <w:tc>
          <w:tcPr>
            <w:tcW w:w="1705" w:type="dxa"/>
            <w:vAlign w:val="center"/>
            <w:tcPrChange w:id="121" w:author="Astheimer, Rosemary L. (Fed)" w:date="2025-01-06T14:31:00Z">
              <w:tcPr>
                <w:tcW w:w="1705" w:type="dxa"/>
                <w:vAlign w:val="center"/>
              </w:tcPr>
            </w:tcPrChange>
          </w:tcPr>
          <w:p w14:paraId="02832B6E" w14:textId="77777777" w:rsidR="008B4618" w:rsidRDefault="008B4618" w:rsidP="00C23110">
            <w:pPr>
              <w:pStyle w:val="TableParagraph"/>
            </w:pPr>
            <w:r>
              <w:t>Object Owner</w:t>
            </w:r>
          </w:p>
        </w:tc>
        <w:tc>
          <w:tcPr>
            <w:tcW w:w="1445" w:type="dxa"/>
            <w:vAlign w:val="center"/>
            <w:tcPrChange w:id="122" w:author="Astheimer, Rosemary L. (Fed)" w:date="2025-01-06T14:31:00Z">
              <w:tcPr>
                <w:tcW w:w="1445" w:type="dxa"/>
                <w:vAlign w:val="center"/>
              </w:tcPr>
            </w:tcPrChange>
          </w:tcPr>
          <w:p w14:paraId="7D25BD80" w14:textId="77777777" w:rsidR="008B4618" w:rsidRDefault="008B4618" w:rsidP="00C23110">
            <w:pPr>
              <w:pStyle w:val="TableParagraph"/>
            </w:pPr>
            <w:r>
              <w:t>Iteration</w:t>
            </w:r>
            <w:r>
              <w:rPr>
                <w:spacing w:val="-4"/>
              </w:rPr>
              <w:t xml:space="preserve"> </w:t>
            </w:r>
            <w:r>
              <w:rPr>
                <w:spacing w:val="-5"/>
              </w:rPr>
              <w:t>id</w:t>
            </w:r>
          </w:p>
        </w:tc>
        <w:tc>
          <w:tcPr>
            <w:tcW w:w="1885" w:type="dxa"/>
            <w:vAlign w:val="center"/>
            <w:tcPrChange w:id="123" w:author="Astheimer, Rosemary L. (Fed)" w:date="2025-01-06T14:31:00Z">
              <w:tcPr>
                <w:tcW w:w="2610" w:type="dxa"/>
                <w:vAlign w:val="center"/>
              </w:tcPr>
            </w:tcPrChange>
          </w:tcPr>
          <w:p w14:paraId="2BE3CD97" w14:textId="77777777" w:rsidR="008B4618" w:rsidRDefault="008B4618" w:rsidP="00C23110">
            <w:pPr>
              <w:pStyle w:val="TableParagraph"/>
            </w:pPr>
            <w:r>
              <w:t>Item</w:t>
            </w:r>
          </w:p>
        </w:tc>
        <w:tc>
          <w:tcPr>
            <w:tcW w:w="1260" w:type="dxa"/>
            <w:vAlign w:val="center"/>
            <w:tcPrChange w:id="124" w:author="Astheimer, Rosemary L. (Fed)" w:date="2025-01-06T14:31:00Z">
              <w:tcPr>
                <w:tcW w:w="985" w:type="dxa"/>
                <w:vAlign w:val="center"/>
              </w:tcPr>
            </w:tcPrChange>
          </w:tcPr>
          <w:p w14:paraId="5D52EE73" w14:textId="77777777" w:rsidR="008B4618" w:rsidRDefault="008B4618" w:rsidP="00C23110">
            <w:pPr>
              <w:pStyle w:val="TableParagraph"/>
            </w:pPr>
            <w:r>
              <w:t>UUID</w:t>
            </w:r>
          </w:p>
        </w:tc>
        <w:tc>
          <w:tcPr>
            <w:tcW w:w="3425" w:type="dxa"/>
            <w:vAlign w:val="center"/>
            <w:tcPrChange w:id="125" w:author="Astheimer, Rosemary L. (Fed)" w:date="2025-01-06T14:31:00Z">
              <w:tcPr>
                <w:tcW w:w="2975" w:type="dxa"/>
                <w:vAlign w:val="center"/>
              </w:tcPr>
            </w:tcPrChange>
          </w:tcPr>
          <w:p w14:paraId="51928E63" w14:textId="77777777" w:rsidR="008B4618" w:rsidRDefault="008B4618" w:rsidP="00C23110">
            <w:pPr>
              <w:pStyle w:val="TableParagraph"/>
            </w:pPr>
            <w:r>
              <w:t>Data</w:t>
            </w:r>
          </w:p>
        </w:tc>
      </w:tr>
      <w:tr w:rsidR="008B4618" w14:paraId="3A4F6186" w14:textId="77777777" w:rsidTr="002C6D01">
        <w:trPr>
          <w:trHeight w:val="241"/>
          <w:trPrChange w:id="126" w:author="Astheimer, Rosemary L. (Fed)" w:date="2025-01-06T14:31:00Z">
            <w:trPr>
              <w:trHeight w:val="304"/>
            </w:trPr>
          </w:trPrChange>
        </w:trPr>
        <w:tc>
          <w:tcPr>
            <w:tcW w:w="1705" w:type="dxa"/>
            <w:vAlign w:val="center"/>
            <w:tcPrChange w:id="127" w:author="Astheimer, Rosemary L. (Fed)" w:date="2025-01-06T14:31:00Z">
              <w:tcPr>
                <w:tcW w:w="1705" w:type="dxa"/>
                <w:vAlign w:val="center"/>
              </w:tcPr>
            </w:tcPrChange>
          </w:tcPr>
          <w:p w14:paraId="44071FE2" w14:textId="4A56A5F6" w:rsidR="008B4618" w:rsidRDefault="00E23070" w:rsidP="00C23110">
            <w:pPr>
              <w:pStyle w:val="TableParagraph"/>
            </w:pPr>
            <w:r>
              <w:t>OEM</w:t>
            </w:r>
          </w:p>
        </w:tc>
        <w:tc>
          <w:tcPr>
            <w:tcW w:w="1445" w:type="dxa"/>
            <w:vAlign w:val="center"/>
            <w:tcPrChange w:id="128" w:author="Astheimer, Rosemary L. (Fed)" w:date="2025-01-06T14:31:00Z">
              <w:tcPr>
                <w:tcW w:w="1445" w:type="dxa"/>
                <w:vAlign w:val="center"/>
              </w:tcPr>
            </w:tcPrChange>
          </w:tcPr>
          <w:p w14:paraId="605EFD30" w14:textId="77777777" w:rsidR="008B4618" w:rsidRDefault="008B4618" w:rsidP="00C23110">
            <w:pPr>
              <w:pStyle w:val="TableParagraph"/>
            </w:pPr>
            <w:r>
              <w:t>0.1</w:t>
            </w:r>
          </w:p>
        </w:tc>
        <w:tc>
          <w:tcPr>
            <w:tcW w:w="1885" w:type="dxa"/>
            <w:vAlign w:val="center"/>
            <w:tcPrChange w:id="129" w:author="Astheimer, Rosemary L. (Fed)" w:date="2025-01-06T14:31:00Z">
              <w:tcPr>
                <w:tcW w:w="2610" w:type="dxa"/>
                <w:vAlign w:val="center"/>
              </w:tcPr>
            </w:tcPrChange>
          </w:tcPr>
          <w:p w14:paraId="3723FD58" w14:textId="4FF0C8F2" w:rsidR="008B4618" w:rsidRDefault="00A55BCD" w:rsidP="00C23110">
            <w:pPr>
              <w:pStyle w:val="TableParagraph"/>
            </w:pPr>
            <w:r>
              <w:t>Slot</w:t>
            </w:r>
            <w:r w:rsidR="00BC3ED5">
              <w:t xml:space="preserve"> B</w:t>
            </w:r>
          </w:p>
        </w:tc>
        <w:tc>
          <w:tcPr>
            <w:tcW w:w="1260" w:type="dxa"/>
            <w:vAlign w:val="center"/>
            <w:tcPrChange w:id="130" w:author="Astheimer, Rosemary L. (Fed)" w:date="2025-01-06T14:31:00Z">
              <w:tcPr>
                <w:tcW w:w="985" w:type="dxa"/>
                <w:vAlign w:val="center"/>
              </w:tcPr>
            </w:tcPrChange>
          </w:tcPr>
          <w:p w14:paraId="7ABAE9D0" w14:textId="2EB7518F" w:rsidR="008B4618" w:rsidRDefault="00614F40" w:rsidP="00C23110">
            <w:pPr>
              <w:pStyle w:val="TableParagraph"/>
            </w:pPr>
            <w:r>
              <w:t>2</w:t>
            </w:r>
          </w:p>
        </w:tc>
        <w:tc>
          <w:tcPr>
            <w:tcW w:w="3425" w:type="dxa"/>
            <w:vAlign w:val="center"/>
            <w:tcPrChange w:id="131" w:author="Astheimer, Rosemary L. (Fed)" w:date="2025-01-06T14:31:00Z">
              <w:tcPr>
                <w:tcW w:w="2975" w:type="dxa"/>
                <w:vAlign w:val="center"/>
              </w:tcPr>
            </w:tcPrChange>
          </w:tcPr>
          <w:p w14:paraId="6FA8D063" w14:textId="38945750" w:rsidR="008B4618" w:rsidRDefault="00614F40" w:rsidP="00C23110">
            <w:pPr>
              <w:pStyle w:val="TableParagraph"/>
            </w:pPr>
            <w:r>
              <w:t>Modified geometric data for Slot B</w:t>
            </w:r>
          </w:p>
        </w:tc>
      </w:tr>
    </w:tbl>
    <w:p w14:paraId="125D1964" w14:textId="77777777" w:rsidR="008B4618" w:rsidRDefault="008B4618" w:rsidP="00C23110"/>
    <w:p w14:paraId="18A3BE4A" w14:textId="77777777" w:rsidR="008B4618" w:rsidRDefault="008B4618" w:rsidP="00C23110">
      <w:pPr>
        <w:pStyle w:val="TableandFigure"/>
      </w:pPr>
      <w:r w:rsidRPr="00545E87">
        <w:t>TABLE 3</w:t>
      </w:r>
    </w:p>
    <w:p w14:paraId="5CC7CFC2" w14:textId="77777777" w:rsidR="008B4618" w:rsidRDefault="008B4618" w:rsidP="00C23110">
      <w:pPr>
        <w:pStyle w:val="TableandFIgureCaption"/>
        <w:rPr>
          <w:b/>
        </w:rPr>
      </w:pPr>
      <w:r>
        <w:t>Change request report data from the Supplier.</w:t>
      </w:r>
    </w:p>
    <w:tbl>
      <w:tblPr>
        <w:tblStyle w:val="TableGrid"/>
        <w:tblW w:w="9715" w:type="dxa"/>
        <w:tblLayout w:type="fixed"/>
        <w:tblLook w:val="01E0" w:firstRow="1" w:lastRow="1" w:firstColumn="1" w:lastColumn="1" w:noHBand="0" w:noVBand="0"/>
        <w:tblPrChange w:id="132" w:author="Astheimer, Rosemary L. (Fed)" w:date="2025-01-06T14:32:00Z">
          <w:tblPr>
            <w:tblStyle w:val="TableGrid"/>
            <w:tblW w:w="9715" w:type="dxa"/>
            <w:tblLayout w:type="fixed"/>
            <w:tblLook w:val="01E0" w:firstRow="1" w:lastRow="1" w:firstColumn="1" w:lastColumn="1" w:noHBand="0" w:noVBand="0"/>
          </w:tblPr>
        </w:tblPrChange>
      </w:tblPr>
      <w:tblGrid>
        <w:gridCol w:w="1705"/>
        <w:gridCol w:w="1531"/>
        <w:gridCol w:w="1439"/>
        <w:gridCol w:w="1620"/>
        <w:gridCol w:w="900"/>
        <w:gridCol w:w="2520"/>
        <w:tblGridChange w:id="133">
          <w:tblGrid>
            <w:gridCol w:w="1526"/>
            <w:gridCol w:w="1710"/>
            <w:gridCol w:w="1439"/>
            <w:gridCol w:w="1802"/>
            <w:gridCol w:w="951"/>
            <w:gridCol w:w="2287"/>
          </w:tblGrid>
        </w:tblGridChange>
      </w:tblGrid>
      <w:tr w:rsidR="008B4618" w14:paraId="7635155E" w14:textId="77777777" w:rsidTr="003B78FD">
        <w:trPr>
          <w:trHeight w:val="589"/>
          <w:trPrChange w:id="134" w:author="Astheimer, Rosemary L. (Fed)" w:date="2025-01-06T14:32:00Z">
            <w:trPr>
              <w:trHeight w:val="589"/>
            </w:trPr>
          </w:trPrChange>
        </w:trPr>
        <w:tc>
          <w:tcPr>
            <w:tcW w:w="1705" w:type="dxa"/>
            <w:vAlign w:val="center"/>
            <w:tcPrChange w:id="135" w:author="Astheimer, Rosemary L. (Fed)" w:date="2025-01-06T14:32:00Z">
              <w:tcPr>
                <w:tcW w:w="1525" w:type="dxa"/>
                <w:vAlign w:val="center"/>
              </w:tcPr>
            </w:tcPrChange>
          </w:tcPr>
          <w:p w14:paraId="787A2C20" w14:textId="77777777" w:rsidR="008B4618" w:rsidRDefault="008B4618" w:rsidP="00C23110">
            <w:pPr>
              <w:pStyle w:val="TableParagraph"/>
            </w:pPr>
            <w:r>
              <w:t>Originator</w:t>
            </w:r>
          </w:p>
        </w:tc>
        <w:tc>
          <w:tcPr>
            <w:tcW w:w="1531" w:type="dxa"/>
            <w:vAlign w:val="center"/>
            <w:tcPrChange w:id="136" w:author="Astheimer, Rosemary L. (Fed)" w:date="2025-01-06T14:32:00Z">
              <w:tcPr>
                <w:tcW w:w="1710" w:type="dxa"/>
                <w:vAlign w:val="center"/>
              </w:tcPr>
            </w:tcPrChange>
          </w:tcPr>
          <w:p w14:paraId="01FBC1FD" w14:textId="77777777" w:rsidR="008B4618" w:rsidRDefault="008B4618" w:rsidP="00C23110">
            <w:pPr>
              <w:pStyle w:val="TableParagraph"/>
            </w:pPr>
            <w:r>
              <w:t>Object owner</w:t>
            </w:r>
          </w:p>
        </w:tc>
        <w:tc>
          <w:tcPr>
            <w:tcW w:w="1439" w:type="dxa"/>
            <w:vAlign w:val="center"/>
            <w:tcPrChange w:id="137" w:author="Astheimer, Rosemary L. (Fed)" w:date="2025-01-06T14:32:00Z">
              <w:tcPr>
                <w:tcW w:w="1439" w:type="dxa"/>
                <w:vAlign w:val="center"/>
              </w:tcPr>
            </w:tcPrChange>
          </w:tcPr>
          <w:p w14:paraId="324DABDA" w14:textId="77777777" w:rsidR="008B4618" w:rsidRDefault="008B4618" w:rsidP="00C23110">
            <w:pPr>
              <w:pStyle w:val="TableParagraph"/>
            </w:pPr>
            <w:r>
              <w:t>Iteration</w:t>
            </w:r>
            <w:r>
              <w:rPr>
                <w:spacing w:val="-4"/>
              </w:rPr>
              <w:t xml:space="preserve"> </w:t>
            </w:r>
            <w:r>
              <w:rPr>
                <w:spacing w:val="-5"/>
              </w:rPr>
              <w:t>id</w:t>
            </w:r>
          </w:p>
        </w:tc>
        <w:tc>
          <w:tcPr>
            <w:tcW w:w="1620" w:type="dxa"/>
            <w:vAlign w:val="center"/>
            <w:tcPrChange w:id="138" w:author="Astheimer, Rosemary L. (Fed)" w:date="2025-01-06T14:32:00Z">
              <w:tcPr>
                <w:tcW w:w="1802" w:type="dxa"/>
                <w:vAlign w:val="center"/>
              </w:tcPr>
            </w:tcPrChange>
          </w:tcPr>
          <w:p w14:paraId="68C692BA" w14:textId="54CB4757" w:rsidR="008B4618" w:rsidRDefault="00D342CB" w:rsidP="00C23110">
            <w:pPr>
              <w:pStyle w:val="TableParagraph"/>
            </w:pPr>
            <w:r>
              <w:t>I</w:t>
            </w:r>
            <w:r w:rsidR="008B4618">
              <w:t>tem</w:t>
            </w:r>
          </w:p>
        </w:tc>
        <w:tc>
          <w:tcPr>
            <w:tcW w:w="900" w:type="dxa"/>
            <w:vAlign w:val="center"/>
            <w:tcPrChange w:id="139" w:author="Astheimer, Rosemary L. (Fed)" w:date="2025-01-06T14:32:00Z">
              <w:tcPr>
                <w:tcW w:w="951" w:type="dxa"/>
                <w:vAlign w:val="center"/>
              </w:tcPr>
            </w:tcPrChange>
          </w:tcPr>
          <w:p w14:paraId="24F7D3D2" w14:textId="77777777" w:rsidR="008B4618" w:rsidRDefault="008B4618" w:rsidP="00C23110">
            <w:pPr>
              <w:pStyle w:val="TableParagraph"/>
            </w:pPr>
            <w:r>
              <w:t>UUID</w:t>
            </w:r>
          </w:p>
        </w:tc>
        <w:tc>
          <w:tcPr>
            <w:tcW w:w="2520" w:type="dxa"/>
            <w:vAlign w:val="center"/>
            <w:tcPrChange w:id="140" w:author="Astheimer, Rosemary L. (Fed)" w:date="2025-01-06T14:32:00Z">
              <w:tcPr>
                <w:tcW w:w="2287" w:type="dxa"/>
                <w:vAlign w:val="center"/>
              </w:tcPr>
            </w:tcPrChange>
          </w:tcPr>
          <w:p w14:paraId="5285E87E" w14:textId="77777777" w:rsidR="008B4618" w:rsidRDefault="008B4618" w:rsidP="00C23110">
            <w:pPr>
              <w:pStyle w:val="TableParagraph"/>
            </w:pPr>
            <w:r>
              <w:t>Data</w:t>
            </w:r>
            <w:r>
              <w:rPr>
                <w:spacing w:val="-12"/>
              </w:rPr>
              <w:t xml:space="preserve"> </w:t>
            </w:r>
            <w:r>
              <w:rPr>
                <w:spacing w:val="-2"/>
              </w:rPr>
              <w:t>value</w:t>
            </w:r>
          </w:p>
        </w:tc>
      </w:tr>
      <w:tr w:rsidR="008B4618" w14:paraId="287128D7" w14:textId="77777777" w:rsidTr="003B78FD">
        <w:trPr>
          <w:trHeight w:val="403"/>
          <w:trPrChange w:id="141" w:author="Astheimer, Rosemary L. (Fed)" w:date="2025-01-06T14:32:00Z">
            <w:trPr>
              <w:trHeight w:val="403"/>
            </w:trPr>
          </w:trPrChange>
        </w:trPr>
        <w:tc>
          <w:tcPr>
            <w:tcW w:w="1705" w:type="dxa"/>
            <w:vAlign w:val="center"/>
            <w:tcPrChange w:id="142" w:author="Astheimer, Rosemary L. (Fed)" w:date="2025-01-06T14:32:00Z">
              <w:tcPr>
                <w:tcW w:w="1525" w:type="dxa"/>
                <w:vAlign w:val="center"/>
              </w:tcPr>
            </w:tcPrChange>
          </w:tcPr>
          <w:p w14:paraId="6D81B10E" w14:textId="77777777" w:rsidR="008B4618" w:rsidRDefault="008B4618" w:rsidP="00C23110">
            <w:pPr>
              <w:pStyle w:val="TableParagraph"/>
            </w:pPr>
            <w:r>
              <w:t>Supplier</w:t>
            </w:r>
          </w:p>
        </w:tc>
        <w:tc>
          <w:tcPr>
            <w:tcW w:w="1531" w:type="dxa"/>
            <w:vAlign w:val="center"/>
            <w:tcPrChange w:id="143" w:author="Astheimer, Rosemary L. (Fed)" w:date="2025-01-06T14:32:00Z">
              <w:tcPr>
                <w:tcW w:w="1710" w:type="dxa"/>
                <w:vAlign w:val="center"/>
              </w:tcPr>
            </w:tcPrChange>
          </w:tcPr>
          <w:p w14:paraId="2372544F" w14:textId="77777777" w:rsidR="008B4618" w:rsidRDefault="008B4618" w:rsidP="00C23110">
            <w:pPr>
              <w:pStyle w:val="TableParagraph"/>
            </w:pPr>
            <w:r>
              <w:t>OEM</w:t>
            </w:r>
          </w:p>
        </w:tc>
        <w:tc>
          <w:tcPr>
            <w:tcW w:w="1439" w:type="dxa"/>
            <w:vAlign w:val="center"/>
            <w:tcPrChange w:id="144" w:author="Astheimer, Rosemary L. (Fed)" w:date="2025-01-06T14:32:00Z">
              <w:tcPr>
                <w:tcW w:w="1439" w:type="dxa"/>
                <w:vAlign w:val="center"/>
              </w:tcPr>
            </w:tcPrChange>
          </w:tcPr>
          <w:p w14:paraId="741915AA" w14:textId="77777777" w:rsidR="008B4618" w:rsidRDefault="008B4618" w:rsidP="00C23110">
            <w:pPr>
              <w:pStyle w:val="TableParagraph"/>
            </w:pPr>
            <w:r>
              <w:t>0.1</w:t>
            </w:r>
          </w:p>
        </w:tc>
        <w:tc>
          <w:tcPr>
            <w:tcW w:w="1620" w:type="dxa"/>
            <w:vAlign w:val="center"/>
            <w:tcPrChange w:id="145" w:author="Astheimer, Rosemary L. (Fed)" w:date="2025-01-06T14:32:00Z">
              <w:tcPr>
                <w:tcW w:w="1802" w:type="dxa"/>
                <w:vAlign w:val="center"/>
              </w:tcPr>
            </w:tcPrChange>
          </w:tcPr>
          <w:p w14:paraId="01611917" w14:textId="09D62D6F" w:rsidR="008B4618" w:rsidRDefault="00D342CB" w:rsidP="00C23110">
            <w:pPr>
              <w:pStyle w:val="TableParagraph"/>
            </w:pPr>
            <w:r>
              <w:t>Slot B</w:t>
            </w:r>
          </w:p>
        </w:tc>
        <w:tc>
          <w:tcPr>
            <w:tcW w:w="900" w:type="dxa"/>
            <w:vAlign w:val="center"/>
            <w:tcPrChange w:id="146" w:author="Astheimer, Rosemary L. (Fed)" w:date="2025-01-06T14:32:00Z">
              <w:tcPr>
                <w:tcW w:w="951" w:type="dxa"/>
                <w:vAlign w:val="center"/>
              </w:tcPr>
            </w:tcPrChange>
          </w:tcPr>
          <w:p w14:paraId="050C4447" w14:textId="77777777" w:rsidR="008B4618" w:rsidRDefault="008B4618" w:rsidP="00C23110">
            <w:pPr>
              <w:pStyle w:val="TableParagraph"/>
            </w:pPr>
            <w:r>
              <w:t>2</w:t>
            </w:r>
          </w:p>
        </w:tc>
        <w:tc>
          <w:tcPr>
            <w:tcW w:w="2520" w:type="dxa"/>
            <w:vAlign w:val="center"/>
            <w:tcPrChange w:id="147" w:author="Astheimer, Rosemary L. (Fed)" w:date="2025-01-06T14:32:00Z">
              <w:tcPr>
                <w:tcW w:w="2287" w:type="dxa"/>
                <w:vAlign w:val="center"/>
              </w:tcPr>
            </w:tcPrChange>
          </w:tcPr>
          <w:p w14:paraId="42A3FEC2" w14:textId="77777777" w:rsidR="008B4618" w:rsidRDefault="008B4618" w:rsidP="00C23110">
            <w:pPr>
              <w:pStyle w:val="TableParagraph"/>
            </w:pPr>
            <w:r>
              <w:t>Technical Details</w:t>
            </w:r>
          </w:p>
        </w:tc>
      </w:tr>
    </w:tbl>
    <w:p w14:paraId="18387F7F" w14:textId="77777777" w:rsidR="008B4618" w:rsidRDefault="008B4618" w:rsidP="00C23110"/>
    <w:p w14:paraId="4A7FF83D" w14:textId="124DDF40" w:rsidR="008B4618" w:rsidRDefault="008B4618" w:rsidP="00C23110">
      <w:r>
        <w:t>Upon</w:t>
      </w:r>
      <w:r>
        <w:rPr>
          <w:spacing w:val="-8"/>
        </w:rPr>
        <w:t xml:space="preserve"> </w:t>
      </w:r>
      <w:r>
        <w:t>receiving</w:t>
      </w:r>
      <w:r>
        <w:rPr>
          <w:spacing w:val="-8"/>
        </w:rPr>
        <w:t xml:space="preserve"> </w:t>
      </w:r>
      <w:r>
        <w:t>the</w:t>
      </w:r>
      <w:r>
        <w:rPr>
          <w:spacing w:val="-8"/>
        </w:rPr>
        <w:t xml:space="preserve"> </w:t>
      </w:r>
      <w:r>
        <w:t>change</w:t>
      </w:r>
      <w:r>
        <w:rPr>
          <w:spacing w:val="-9"/>
        </w:rPr>
        <w:t xml:space="preserve"> </w:t>
      </w:r>
      <w:r>
        <w:t>report,</w:t>
      </w:r>
      <w:r>
        <w:rPr>
          <w:spacing w:val="-8"/>
        </w:rPr>
        <w:t xml:space="preserve"> </w:t>
      </w:r>
      <w:r>
        <w:t>the</w:t>
      </w:r>
      <w:r>
        <w:rPr>
          <w:spacing w:val="-8"/>
        </w:rPr>
        <w:t xml:space="preserve"> </w:t>
      </w:r>
      <w:hyperlink w:anchor="_bookmark354">
        <w:r>
          <w:t>OEM</w:t>
        </w:r>
      </w:hyperlink>
      <w:r>
        <w:rPr>
          <w:spacing w:val="-8"/>
        </w:rPr>
        <w:t xml:space="preserve"> </w:t>
      </w:r>
      <w:r w:rsidR="00FD36F1">
        <w:t>evaluates the request to change the location of the slot</w:t>
      </w:r>
      <w:r w:rsidR="00FD36F1" w:rsidDel="00D30EC0">
        <w:t xml:space="preserve"> </w:t>
      </w:r>
      <w:r w:rsidR="00FD36F1">
        <w:t xml:space="preserve">and </w:t>
      </w:r>
      <w:r>
        <w:t>update</w:t>
      </w:r>
      <w:r w:rsidR="00D30EC0">
        <w:t>s</w:t>
      </w:r>
      <w:r>
        <w:t xml:space="preserve"> the design to </w:t>
      </w:r>
      <w:r w:rsidR="00D30EC0">
        <w:t xml:space="preserve">match the geometry </w:t>
      </w:r>
      <w:r w:rsidR="00FD36F1">
        <w:t xml:space="preserve">of </w:t>
      </w:r>
      <w:r>
        <w:t>the latest version supplied</w:t>
      </w:r>
      <w:r>
        <w:rPr>
          <w:spacing w:val="-2"/>
        </w:rPr>
        <w:t>.</w:t>
      </w:r>
      <w:r>
        <w:rPr>
          <w:spacing w:val="-6"/>
        </w:rPr>
        <w:t xml:space="preserve"> </w:t>
      </w:r>
      <w:r>
        <w:rPr>
          <w:spacing w:val="-2"/>
        </w:rPr>
        <w:t>Acceptance</w:t>
      </w:r>
      <w:r>
        <w:rPr>
          <w:spacing w:val="-11"/>
        </w:rPr>
        <w:t xml:space="preserve"> </w:t>
      </w:r>
      <w:r>
        <w:rPr>
          <w:spacing w:val="-2"/>
        </w:rPr>
        <w:t>after</w:t>
      </w:r>
      <w:r>
        <w:rPr>
          <w:spacing w:val="-12"/>
        </w:rPr>
        <w:t xml:space="preserve"> </w:t>
      </w:r>
      <w:r>
        <w:rPr>
          <w:spacing w:val="-2"/>
        </w:rPr>
        <w:t>evaluation</w:t>
      </w:r>
      <w:r>
        <w:rPr>
          <w:spacing w:val="-12"/>
        </w:rPr>
        <w:t xml:space="preserve"> </w:t>
      </w:r>
      <w:r>
        <w:rPr>
          <w:spacing w:val="-2"/>
        </w:rPr>
        <w:t>would</w:t>
      </w:r>
      <w:r>
        <w:rPr>
          <w:spacing w:val="-11"/>
        </w:rPr>
        <w:t xml:space="preserve"> </w:t>
      </w:r>
      <w:r>
        <w:rPr>
          <w:spacing w:val="-2"/>
        </w:rPr>
        <w:t>result</w:t>
      </w:r>
      <w:r>
        <w:rPr>
          <w:spacing w:val="-12"/>
        </w:rPr>
        <w:t xml:space="preserve"> </w:t>
      </w:r>
      <w:r>
        <w:rPr>
          <w:spacing w:val="-2"/>
        </w:rPr>
        <w:t>in</w:t>
      </w:r>
      <w:r>
        <w:rPr>
          <w:spacing w:val="-11"/>
        </w:rPr>
        <w:t xml:space="preserve"> </w:t>
      </w:r>
      <w:r>
        <w:rPr>
          <w:spacing w:val="-2"/>
        </w:rPr>
        <w:t>an</w:t>
      </w:r>
      <w:r>
        <w:rPr>
          <w:spacing w:val="-12"/>
        </w:rPr>
        <w:t xml:space="preserve"> </w:t>
      </w:r>
      <w:r>
        <w:rPr>
          <w:spacing w:val="-2"/>
        </w:rPr>
        <w:t>update</w:t>
      </w:r>
      <w:r>
        <w:rPr>
          <w:spacing w:val="-11"/>
        </w:rPr>
        <w:t xml:space="preserve"> </w:t>
      </w:r>
      <w:r>
        <w:rPr>
          <w:spacing w:val="-2"/>
        </w:rPr>
        <w:t>to</w:t>
      </w:r>
      <w:r>
        <w:rPr>
          <w:spacing w:val="-12"/>
        </w:rPr>
        <w:t xml:space="preserve"> </w:t>
      </w:r>
      <w:r>
        <w:rPr>
          <w:spacing w:val="-2"/>
        </w:rPr>
        <w:t>the</w:t>
      </w:r>
      <w:r>
        <w:rPr>
          <w:spacing w:val="-11"/>
        </w:rPr>
        <w:t xml:space="preserve"> </w:t>
      </w:r>
      <w:r>
        <w:rPr>
          <w:spacing w:val="-2"/>
        </w:rPr>
        <w:t>location of</w:t>
      </w:r>
      <w:r>
        <w:rPr>
          <w:spacing w:val="-10"/>
        </w:rPr>
        <w:t xml:space="preserve"> </w:t>
      </w:r>
      <w:r>
        <w:rPr>
          <w:spacing w:val="-2"/>
        </w:rPr>
        <w:t>the</w:t>
      </w:r>
      <w:r>
        <w:rPr>
          <w:spacing w:val="-10"/>
        </w:rPr>
        <w:t xml:space="preserve"> </w:t>
      </w:r>
      <w:r w:rsidR="00401033">
        <w:rPr>
          <w:spacing w:val="-2"/>
        </w:rPr>
        <w:t xml:space="preserve">slot </w:t>
      </w:r>
      <w:r>
        <w:rPr>
          <w:spacing w:val="-2"/>
        </w:rPr>
        <w:t>in</w:t>
      </w:r>
      <w:r>
        <w:rPr>
          <w:spacing w:val="-10"/>
        </w:rPr>
        <w:t xml:space="preserve"> </w:t>
      </w:r>
      <w:r>
        <w:rPr>
          <w:spacing w:val="-2"/>
        </w:rPr>
        <w:t>the</w:t>
      </w:r>
      <w:r>
        <w:rPr>
          <w:spacing w:val="-10"/>
        </w:rPr>
        <w:t xml:space="preserve"> </w:t>
      </w:r>
      <w:hyperlink w:anchor="_bookmark354">
        <w:r>
          <w:rPr>
            <w:spacing w:val="-2"/>
          </w:rPr>
          <w:t>OEM</w:t>
        </w:r>
      </w:hyperlink>
      <w:r>
        <w:rPr>
          <w:spacing w:val="-10"/>
        </w:rPr>
        <w:t xml:space="preserve"> </w:t>
      </w:r>
      <w:r>
        <w:rPr>
          <w:spacing w:val="-2"/>
        </w:rPr>
        <w:t>design</w:t>
      </w:r>
      <w:r>
        <w:rPr>
          <w:spacing w:val="-10"/>
        </w:rPr>
        <w:t xml:space="preserve"> </w:t>
      </w:r>
      <w:r>
        <w:rPr>
          <w:spacing w:val="-2"/>
        </w:rPr>
        <w:t>model</w:t>
      </w:r>
      <w:r>
        <w:rPr>
          <w:spacing w:val="-10"/>
        </w:rPr>
        <w:t xml:space="preserve"> </w:t>
      </w:r>
      <w:r>
        <w:rPr>
          <w:spacing w:val="-2"/>
        </w:rPr>
        <w:t>and</w:t>
      </w:r>
      <w:r>
        <w:rPr>
          <w:spacing w:val="-10"/>
        </w:rPr>
        <w:t xml:space="preserve"> </w:t>
      </w:r>
      <w:r>
        <w:rPr>
          <w:spacing w:val="-2"/>
        </w:rPr>
        <w:t>transmittal</w:t>
      </w:r>
      <w:r>
        <w:rPr>
          <w:spacing w:val="-10"/>
        </w:rPr>
        <w:t xml:space="preserve"> </w:t>
      </w:r>
      <w:r>
        <w:rPr>
          <w:spacing w:val="-2"/>
        </w:rPr>
        <w:t>of</w:t>
      </w:r>
      <w:r>
        <w:rPr>
          <w:spacing w:val="-10"/>
        </w:rPr>
        <w:t xml:space="preserve"> </w:t>
      </w:r>
      <w:r>
        <w:rPr>
          <w:spacing w:val="-2"/>
        </w:rPr>
        <w:t>the</w:t>
      </w:r>
      <w:r>
        <w:rPr>
          <w:spacing w:val="-10"/>
        </w:rPr>
        <w:t xml:space="preserve"> </w:t>
      </w:r>
      <w:r>
        <w:rPr>
          <w:spacing w:val="-2"/>
        </w:rPr>
        <w:t>updated</w:t>
      </w:r>
      <w:r>
        <w:rPr>
          <w:spacing w:val="-10"/>
        </w:rPr>
        <w:t xml:space="preserve"> </w:t>
      </w:r>
      <w:r>
        <w:rPr>
          <w:spacing w:val="-2"/>
        </w:rPr>
        <w:t>design</w:t>
      </w:r>
      <w:r>
        <w:rPr>
          <w:spacing w:val="-10"/>
        </w:rPr>
        <w:t xml:space="preserve"> </w:t>
      </w:r>
      <w:r w:rsidR="00401033">
        <w:rPr>
          <w:spacing w:val="-10"/>
        </w:rPr>
        <w:t xml:space="preserve">back </w:t>
      </w:r>
      <w:r>
        <w:rPr>
          <w:spacing w:val="-2"/>
        </w:rPr>
        <w:t>to</w:t>
      </w:r>
      <w:r>
        <w:rPr>
          <w:spacing w:val="-10"/>
        </w:rPr>
        <w:t xml:space="preserve"> </w:t>
      </w:r>
      <w:r>
        <w:rPr>
          <w:spacing w:val="-2"/>
        </w:rPr>
        <w:t>the Supplier</w:t>
      </w:r>
      <w:r w:rsidR="00401033">
        <w:rPr>
          <w:spacing w:val="-2"/>
        </w:rPr>
        <w:t xml:space="preserve"> as </w:t>
      </w:r>
      <w:r w:rsidR="00B043ED">
        <w:rPr>
          <w:spacing w:val="-2"/>
        </w:rPr>
        <w:t>iteration 0.2</w:t>
      </w:r>
      <w:r>
        <w:rPr>
          <w:spacing w:val="-2"/>
        </w:rPr>
        <w:t>.</w:t>
      </w:r>
      <w:r>
        <w:rPr>
          <w:spacing w:val="13"/>
        </w:rPr>
        <w:t xml:space="preserve"> </w:t>
      </w:r>
      <w:r>
        <w:rPr>
          <w:spacing w:val="-2"/>
        </w:rPr>
        <w:t>An</w:t>
      </w:r>
      <w:r>
        <w:rPr>
          <w:spacing w:val="-14"/>
        </w:rPr>
        <w:t xml:space="preserve"> </w:t>
      </w:r>
      <w:r>
        <w:rPr>
          <w:spacing w:val="-2"/>
        </w:rPr>
        <w:t>evaluation</w:t>
      </w:r>
      <w:r>
        <w:rPr>
          <w:spacing w:val="-13"/>
        </w:rPr>
        <w:t xml:space="preserve"> </w:t>
      </w:r>
      <w:r>
        <w:rPr>
          <w:spacing w:val="-2"/>
        </w:rPr>
        <w:t>resulting</w:t>
      </w:r>
      <w:r>
        <w:rPr>
          <w:spacing w:val="-14"/>
        </w:rPr>
        <w:t xml:space="preserve"> </w:t>
      </w:r>
      <w:r>
        <w:rPr>
          <w:spacing w:val="-2"/>
        </w:rPr>
        <w:t>in</w:t>
      </w:r>
      <w:r>
        <w:rPr>
          <w:spacing w:val="-14"/>
        </w:rPr>
        <w:t xml:space="preserve"> </w:t>
      </w:r>
      <w:r>
        <w:rPr>
          <w:spacing w:val="-2"/>
        </w:rPr>
        <w:t>rejection</w:t>
      </w:r>
      <w:r>
        <w:rPr>
          <w:spacing w:val="-14"/>
        </w:rPr>
        <w:t xml:space="preserve"> </w:t>
      </w:r>
      <w:r>
        <w:rPr>
          <w:spacing w:val="-2"/>
        </w:rPr>
        <w:t>would</w:t>
      </w:r>
      <w:r>
        <w:rPr>
          <w:spacing w:val="-14"/>
        </w:rPr>
        <w:t xml:space="preserve"> </w:t>
      </w:r>
      <w:r>
        <w:rPr>
          <w:spacing w:val="-2"/>
        </w:rPr>
        <w:t>initiate</w:t>
      </w:r>
      <w:r>
        <w:rPr>
          <w:spacing w:val="-14"/>
        </w:rPr>
        <w:t xml:space="preserve"> </w:t>
      </w:r>
      <w:r>
        <w:rPr>
          <w:spacing w:val="-2"/>
        </w:rPr>
        <w:t>another</w:t>
      </w:r>
      <w:r>
        <w:rPr>
          <w:spacing w:val="-14"/>
        </w:rPr>
        <w:t xml:space="preserve"> </w:t>
      </w:r>
      <w:r>
        <w:rPr>
          <w:spacing w:val="-2"/>
        </w:rPr>
        <w:t>round</w:t>
      </w:r>
      <w:r>
        <w:rPr>
          <w:spacing w:val="-14"/>
        </w:rPr>
        <w:t xml:space="preserve"> </w:t>
      </w:r>
      <w:r>
        <w:rPr>
          <w:spacing w:val="-2"/>
        </w:rPr>
        <w:t>of</w:t>
      </w:r>
      <w:r>
        <w:rPr>
          <w:spacing w:val="-14"/>
        </w:rPr>
        <w:t xml:space="preserve"> </w:t>
      </w:r>
      <w:r>
        <w:rPr>
          <w:spacing w:val="-2"/>
        </w:rPr>
        <w:t>collaboration.</w:t>
      </w:r>
    </w:p>
    <w:p w14:paraId="647E414B" w14:textId="44864156" w:rsidR="008B4618" w:rsidRDefault="008B4618" w:rsidP="00C23110">
      <w:pPr>
        <w:pStyle w:val="Heading3"/>
      </w:pPr>
      <w:bookmarkStart w:id="148" w:name="_bookmark37"/>
      <w:bookmarkStart w:id="149" w:name="_bookmark26"/>
      <w:bookmarkStart w:id="150" w:name="Test_and_Design_Collaboration"/>
      <w:bookmarkStart w:id="151" w:name="Derive_a_New_Version_or_Product"/>
      <w:bookmarkEnd w:id="148"/>
      <w:bookmarkEnd w:id="149"/>
      <w:bookmarkEnd w:id="150"/>
      <w:bookmarkEnd w:id="151"/>
      <w:r w:rsidRPr="00C01D39">
        <w:t xml:space="preserve">Example </w:t>
      </w:r>
      <w:r w:rsidR="003B526B">
        <w:t>9</w:t>
      </w:r>
    </w:p>
    <w:p w14:paraId="5A9BCB3D" w14:textId="7FD3B3F7" w:rsidR="008B4618" w:rsidRPr="00A82E9E" w:rsidDel="00FE21F3" w:rsidRDefault="008B4618" w:rsidP="00C23110">
      <w:pPr>
        <w:pStyle w:val="BodyText"/>
        <w:rPr>
          <w:del w:id="152" w:author="Astheimer, Rosemary L. (Fed)" w:date="2025-01-03T16:08:00Z"/>
        </w:rPr>
      </w:pPr>
      <w:r w:rsidRPr="00A82E9E">
        <w:t xml:space="preserve">This example </w:t>
      </w:r>
      <w:r w:rsidR="002A0BBE">
        <w:t xml:space="preserve">is an extraction from </w:t>
      </w:r>
      <w:r w:rsidR="00551BF0">
        <w:t>NIST AMS 300-12</w:t>
      </w:r>
      <w:r w:rsidR="008C308F">
        <w:rPr>
          <w:vertAlign w:val="superscript"/>
        </w:rPr>
        <w:t>1</w:t>
      </w:r>
      <w:r w:rsidR="00A52815">
        <w:rPr>
          <w:vertAlign w:val="superscript"/>
        </w:rPr>
        <w:t>3</w:t>
      </w:r>
      <w:r w:rsidR="00FD3C0B">
        <w:t xml:space="preserve"> </w:t>
      </w:r>
      <w:r w:rsidRPr="00A82E9E">
        <w:t>illustrat</w:t>
      </w:r>
      <w:r w:rsidR="00FD3C0B">
        <w:t>ing</w:t>
      </w:r>
      <w:r w:rsidRPr="00A82E9E">
        <w:t xml:space="preserve"> </w:t>
      </w:r>
      <w:r w:rsidR="003F4CC2">
        <w:t>design collaboration</w:t>
      </w:r>
      <w:r w:rsidRPr="00A82E9E">
        <w:t xml:space="preserve"> </w:t>
      </w:r>
      <w:r w:rsidR="009F21EF">
        <w:t xml:space="preserve">between </w:t>
      </w:r>
      <w:r w:rsidR="006F26C9">
        <w:t xml:space="preserve">an OEM and a supplier </w:t>
      </w:r>
      <w:r w:rsidRPr="00A82E9E">
        <w:t xml:space="preserve">on a simple test model. The model was implemented with guidance from the first release of a recommended practice for </w:t>
      </w:r>
      <w:hyperlink w:anchor="_bookmark366">
        <w:r w:rsidRPr="00A82E9E">
          <w:t>UUID</w:t>
        </w:r>
      </w:hyperlink>
      <w:r w:rsidR="00F06E95">
        <w:rPr>
          <w:vertAlign w:val="superscript"/>
        </w:rPr>
        <w:t>7</w:t>
      </w:r>
      <w:r w:rsidRPr="00A82E9E">
        <w:t>.</w:t>
      </w:r>
      <w:ins w:id="153" w:author="Astheimer, Rosemary L. (Fed)" w:date="2025-01-03T16:08:00Z">
        <w:r w:rsidR="00FE21F3">
          <w:t xml:space="preserve"> </w:t>
        </w:r>
      </w:ins>
    </w:p>
    <w:p w14:paraId="25D0B9B4" w14:textId="20085721" w:rsidR="008B4618" w:rsidRPr="00720270" w:rsidRDefault="008B4618" w:rsidP="00C23110">
      <w:pPr>
        <w:pStyle w:val="BodyText"/>
      </w:pPr>
      <w:r w:rsidRPr="00A82E9E">
        <w:t xml:space="preserve">The model is a plate </w:t>
      </w:r>
      <w:r w:rsidR="00880D57">
        <w:t>with a</w:t>
      </w:r>
      <w:r>
        <w:t xml:space="preserve"> thru hole</w:t>
      </w:r>
      <w:r w:rsidR="00880D57" w:rsidRPr="00880D57">
        <w:t xml:space="preserve"> </w:t>
      </w:r>
      <w:r w:rsidR="0029614D">
        <w:t xml:space="preserve">as </w:t>
      </w:r>
      <w:r w:rsidR="00880D57" w:rsidRPr="00720270">
        <w:t xml:space="preserve">shown in figure </w:t>
      </w:r>
      <w:r w:rsidR="00880D57" w:rsidRPr="00720270">
        <w:rPr>
          <w:i/>
          <w:iCs/>
        </w:rPr>
        <w:t>4</w:t>
      </w:r>
      <w:r w:rsidR="00880D57" w:rsidRPr="00720270">
        <w:t>.</w:t>
      </w:r>
      <w:r>
        <w:t xml:space="preserve"> </w:t>
      </w:r>
      <w:r w:rsidR="00955C15">
        <w:t>The model underwent modifications</w:t>
      </w:r>
      <w:r w:rsidR="004615E5">
        <w:t xml:space="preserve"> to the hole, deletion and recreation of the hole, and </w:t>
      </w:r>
      <w:r w:rsidR="00AB1ECF">
        <w:t>the addition of a chamfer to one edge.</w:t>
      </w:r>
    </w:p>
    <w:p w14:paraId="5371005C" w14:textId="3517F590" w:rsidR="008B4618" w:rsidRDefault="008B4618" w:rsidP="00C23110">
      <w:pPr>
        <w:pStyle w:val="TableandFigure"/>
        <w:rPr>
          <w:spacing w:val="11"/>
        </w:rPr>
      </w:pPr>
      <w:r w:rsidRPr="00720270">
        <w:t>FIGURE</w:t>
      </w:r>
      <w:r w:rsidRPr="00720270">
        <w:rPr>
          <w:spacing w:val="-5"/>
        </w:rPr>
        <w:t xml:space="preserve"> </w:t>
      </w:r>
      <w:r w:rsidR="007D400D">
        <w:t>3</w:t>
      </w:r>
    </w:p>
    <w:p w14:paraId="3127BEB0" w14:textId="77777777" w:rsidR="008B4618" w:rsidRDefault="008B4618" w:rsidP="00C23110">
      <w:pPr>
        <w:pStyle w:val="TableandFIgureCaption"/>
      </w:pPr>
      <w:r>
        <w:t>CAD</w:t>
      </w:r>
      <w:r>
        <w:rPr>
          <w:spacing w:val="-5"/>
        </w:rPr>
        <w:t xml:space="preserve"> </w:t>
      </w:r>
      <w:r>
        <w:t>model</w:t>
      </w:r>
      <w:r>
        <w:rPr>
          <w:spacing w:val="-5"/>
        </w:rPr>
        <w:t xml:space="preserve"> </w:t>
      </w:r>
      <w:r>
        <w:t>with</w:t>
      </w:r>
      <w:r>
        <w:rPr>
          <w:spacing w:val="-5"/>
        </w:rPr>
        <w:t xml:space="preserve"> </w:t>
      </w:r>
      <w:r>
        <w:rPr>
          <w:spacing w:val="-4"/>
        </w:rPr>
        <w:t>PMI.</w:t>
      </w:r>
      <w:r>
        <w:t xml:space="preserve"> </w:t>
      </w:r>
    </w:p>
    <w:p w14:paraId="5CCB23AD" w14:textId="77777777" w:rsidR="008B4618" w:rsidRDefault="008B4618" w:rsidP="00C23110">
      <w:pPr>
        <w:rPr>
          <w:spacing w:val="-4"/>
        </w:rPr>
      </w:pPr>
      <w:r w:rsidRPr="009C3795">
        <w:rPr>
          <w:noProof/>
        </w:rPr>
        <w:drawing>
          <wp:inline distT="0" distB="0" distL="0" distR="0" wp14:anchorId="6500FA42" wp14:editId="5C50269F">
            <wp:extent cx="2659053" cy="1983903"/>
            <wp:effectExtent l="0" t="0" r="8255" b="0"/>
            <wp:docPr id="885640365" name="Picture 5" descr="A drawing of a rectangular object with a h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40365" name="Picture 5" descr="A drawing of a rectangular object with a ho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637" cy="1999261"/>
                    </a:xfrm>
                    <a:prstGeom prst="rect">
                      <a:avLst/>
                    </a:prstGeom>
                    <a:noFill/>
                    <a:ln>
                      <a:noFill/>
                    </a:ln>
                  </pic:spPr>
                </pic:pic>
              </a:graphicData>
            </a:graphic>
          </wp:inline>
        </w:drawing>
      </w:r>
    </w:p>
    <w:p w14:paraId="6A3754BC" w14:textId="0E7EA6F1" w:rsidR="008B4618" w:rsidRDefault="008B4618" w:rsidP="00C23110">
      <w:pPr>
        <w:pStyle w:val="BodyText"/>
      </w:pPr>
      <w:bookmarkStart w:id="154" w:name="_bookmark214"/>
      <w:bookmarkStart w:id="155" w:name="_bookmark213"/>
      <w:bookmarkStart w:id="156" w:name="_bookmark212"/>
      <w:bookmarkStart w:id="157" w:name="First_Article_Inspection"/>
      <w:bookmarkStart w:id="158" w:name="_bookmark210"/>
      <w:bookmarkEnd w:id="154"/>
      <w:bookmarkEnd w:id="155"/>
      <w:bookmarkEnd w:id="156"/>
      <w:bookmarkEnd w:id="157"/>
      <w:bookmarkEnd w:id="158"/>
      <w:r>
        <w:t>The</w:t>
      </w:r>
      <w:r>
        <w:rPr>
          <w:spacing w:val="1"/>
        </w:rPr>
        <w:t xml:space="preserve"> </w:t>
      </w:r>
      <w:r>
        <w:t>complete</w:t>
      </w:r>
      <w:r>
        <w:rPr>
          <w:spacing w:val="2"/>
        </w:rPr>
        <w:t xml:space="preserve"> </w:t>
      </w:r>
      <w:r>
        <w:t>data</w:t>
      </w:r>
      <w:r>
        <w:rPr>
          <w:spacing w:val="1"/>
        </w:rPr>
        <w:t xml:space="preserve"> </w:t>
      </w:r>
      <w:r w:rsidR="00AB1ECF">
        <w:rPr>
          <w:spacing w:val="1"/>
        </w:rPr>
        <w:t xml:space="preserve">set of all iterations </w:t>
      </w:r>
      <w:r>
        <w:t>is</w:t>
      </w:r>
      <w:r>
        <w:rPr>
          <w:spacing w:val="1"/>
        </w:rPr>
        <w:t xml:space="preserve"> </w:t>
      </w:r>
      <w:r>
        <w:t>available</w:t>
      </w:r>
      <w:r>
        <w:rPr>
          <w:spacing w:val="2"/>
        </w:rPr>
        <w:t xml:space="preserve"> </w:t>
      </w:r>
      <w:r w:rsidR="00CD3041">
        <w:t xml:space="preserve">at the GitHub </w:t>
      </w:r>
      <w:r w:rsidR="00FE21F3">
        <w:t>open-source</w:t>
      </w:r>
      <w:r w:rsidR="00CD3041">
        <w:t xml:space="preserve"> repo</w:t>
      </w:r>
      <w:r w:rsidR="00FE21F3">
        <w:t xml:space="preserve">sitory </w:t>
      </w:r>
      <w:r w:rsidR="00CD3041">
        <w:rPr>
          <w:spacing w:val="1"/>
        </w:rPr>
        <w:t xml:space="preserve"> </w:t>
      </w:r>
      <w:hyperlink r:id="rId14" w:history="1">
        <w:r w:rsidR="00CD3041" w:rsidRPr="00666B6A">
          <w:rPr>
            <w:rStyle w:val="Hyperlink"/>
            <w:spacing w:val="-2"/>
          </w:rPr>
          <w:t>https://github.com/usnistgov/UUID</w:t>
        </w:r>
      </w:hyperlink>
      <w:r w:rsidR="00D15A6D">
        <w:rPr>
          <w:rStyle w:val="Hyperlink"/>
          <w:spacing w:val="-2"/>
        </w:rPr>
        <w:t xml:space="preserve">. </w:t>
      </w:r>
      <w:r w:rsidR="00D15A6D">
        <w:t>Files are identified through their nam</w:t>
      </w:r>
      <w:r w:rsidR="00B8375C">
        <w:t>es,</w:t>
      </w:r>
      <w:r w:rsidR="00D15A6D">
        <w:t xml:space="preserve"> a</w:t>
      </w:r>
      <w:r>
        <w:t>s</w:t>
      </w:r>
      <w:r>
        <w:rPr>
          <w:spacing w:val="1"/>
        </w:rPr>
        <w:t xml:space="preserve"> </w:t>
      </w:r>
      <w:r w:rsidR="00D64992">
        <w:t>“</w:t>
      </w:r>
      <w:r>
        <w:t>NX_Plate_w_Hole_UUIDS_Rev_0.</w:t>
      </w:r>
      <w:r w:rsidR="00E04CA5">
        <w:t>x</w:t>
      </w:r>
      <w:r>
        <w:t>.stp”</w:t>
      </w:r>
      <w:r>
        <w:rPr>
          <w:spacing w:val="2"/>
        </w:rPr>
        <w:t xml:space="preserve"> </w:t>
      </w:r>
      <w:r w:rsidR="00E04CA5">
        <w:rPr>
          <w:spacing w:val="2"/>
        </w:rPr>
        <w:t xml:space="preserve">where x </w:t>
      </w:r>
      <w:r w:rsidR="00337F4D">
        <w:rPr>
          <w:spacing w:val="2"/>
        </w:rPr>
        <w:t>varies between</w:t>
      </w:r>
      <w:r w:rsidR="00E04CA5">
        <w:rPr>
          <w:spacing w:val="2"/>
        </w:rPr>
        <w:t xml:space="preserve"> 0</w:t>
      </w:r>
      <w:r w:rsidR="00337F4D">
        <w:rPr>
          <w:spacing w:val="2"/>
        </w:rPr>
        <w:t xml:space="preserve"> and </w:t>
      </w:r>
      <w:r w:rsidR="00E04CA5">
        <w:rPr>
          <w:spacing w:val="2"/>
        </w:rPr>
        <w:t>3</w:t>
      </w:r>
      <w:r w:rsidR="00337F4D">
        <w:rPr>
          <w:spacing w:val="2"/>
        </w:rPr>
        <w:t xml:space="preserve"> to distinguish the </w:t>
      </w:r>
      <w:r w:rsidR="00337F4D">
        <w:rPr>
          <w:spacing w:val="2"/>
        </w:rPr>
        <w:lastRenderedPageBreak/>
        <w:t>model revision</w:t>
      </w:r>
      <w:r>
        <w:t>.</w:t>
      </w:r>
    </w:p>
    <w:p w14:paraId="7DF4B59E" w14:textId="77777777" w:rsidR="008B4618" w:rsidRDefault="008B4618" w:rsidP="00C23110">
      <w:pPr>
        <w:pStyle w:val="Heading1"/>
      </w:pPr>
      <w:bookmarkStart w:id="159" w:name="_bookmark215"/>
      <w:bookmarkStart w:id="160" w:name="_bookmark216"/>
      <w:bookmarkStart w:id="161" w:name="_bookmark211"/>
      <w:bookmarkEnd w:id="159"/>
      <w:bookmarkEnd w:id="160"/>
      <w:bookmarkEnd w:id="161"/>
      <w:r>
        <w:t>Results</w:t>
      </w:r>
    </w:p>
    <w:p w14:paraId="2FE87A4A" w14:textId="12FE278D" w:rsidR="008B4618" w:rsidRDefault="008B4618" w:rsidP="00C23110">
      <w:pPr>
        <w:pStyle w:val="Heading2"/>
      </w:pPr>
      <w:r w:rsidRPr="00D64992">
        <w:t xml:space="preserve">Results of </w:t>
      </w:r>
      <w:r w:rsidR="00331EB8" w:rsidRPr="00D64992">
        <w:t xml:space="preserve">Recent </w:t>
      </w:r>
      <w:r w:rsidRPr="00D64992">
        <w:t xml:space="preserve">CAx-IF </w:t>
      </w:r>
      <w:r w:rsidR="00331EB8" w:rsidRPr="00D64992">
        <w:t xml:space="preserve">Test Rounds </w:t>
      </w:r>
    </w:p>
    <w:p w14:paraId="7BF4CC68" w14:textId="69804A91" w:rsidR="00DF5D53" w:rsidRDefault="008B4618" w:rsidP="00C23110">
      <w:r>
        <w:t>I</w:t>
      </w:r>
      <w:r w:rsidRPr="0006033D">
        <w:t xml:space="preserve">mplementation testing by CAx-IF </w:t>
      </w:r>
      <w:r>
        <w:t xml:space="preserve">participants </w:t>
      </w:r>
      <w:r w:rsidR="00CF5535">
        <w:t>has</w:t>
      </w:r>
      <w:r w:rsidRPr="0006033D">
        <w:t xml:space="preserve"> confirmed the utility of UUIDs</w:t>
      </w:r>
      <w:r w:rsidR="00331EB8">
        <w:t>.  Initial testing focused on publishing UUIDs in STEP AP242 files for iterative design use (Round R52J).  Subsequent testing (Rounds 53J and R54J) has shown improved export</w:t>
      </w:r>
      <w:r w:rsidR="00250C53">
        <w:t xml:space="preserve"> capability</w:t>
      </w:r>
      <w:r w:rsidR="00331EB8">
        <w:t xml:space="preserve">, particularly for geometry and topology data, </w:t>
      </w:r>
      <w:r w:rsidR="0038097D">
        <w:t>initial</w:t>
      </w:r>
      <w:r w:rsidR="00331EB8">
        <w:t xml:space="preserve"> examples of publishing UUIDs for PMI data</w:t>
      </w:r>
      <w:r w:rsidR="0038097D">
        <w:t>,</w:t>
      </w:r>
      <w:r w:rsidR="00331EB8">
        <w:t xml:space="preserve"> and </w:t>
      </w:r>
      <w:r w:rsidR="0038097D">
        <w:t>early</w:t>
      </w:r>
      <w:r w:rsidR="00331EB8">
        <w:t xml:space="preserve"> testing of consumption of entities with UUIDs by other</w:t>
      </w:r>
      <w:r w:rsidR="00090731">
        <w:t xml:space="preserve"> systems</w:t>
      </w:r>
      <w:r w:rsidR="00331EB8">
        <w:t>.</w:t>
      </w:r>
      <w:r w:rsidR="00250C53">
        <w:t xml:space="preserve"> Analysis of test results </w:t>
      </w:r>
      <w:r w:rsidR="00C71852">
        <w:t xml:space="preserve">confirms the ability to trace </w:t>
      </w:r>
      <w:r w:rsidR="00714589">
        <w:t xml:space="preserve">STEP </w:t>
      </w:r>
      <w:r w:rsidR="00C71852">
        <w:t xml:space="preserve">entities from iteration to iteration and from one application to another.   The analysis </w:t>
      </w:r>
      <w:r w:rsidR="00250C53">
        <w:t>suggests</w:t>
      </w:r>
      <w:r w:rsidR="00C71852">
        <w:t>, however,</w:t>
      </w:r>
      <w:r w:rsidR="00250C53">
        <w:t xml:space="preserve"> that additional </w:t>
      </w:r>
      <w:r w:rsidR="00714589">
        <w:t xml:space="preserve">testing </w:t>
      </w:r>
      <w:r w:rsidR="00250C53">
        <w:t xml:space="preserve">focus is required </w:t>
      </w:r>
      <w:r w:rsidR="00C71852">
        <w:t xml:space="preserve">to </w:t>
      </w:r>
      <w:r w:rsidR="00714589">
        <w:t>e</w:t>
      </w:r>
      <w:r w:rsidR="00C71852">
        <w:t xml:space="preserve">nsure that </w:t>
      </w:r>
      <w:r w:rsidR="00714589">
        <w:t xml:space="preserve">identifiers </w:t>
      </w:r>
      <w:r w:rsidR="00C71852">
        <w:t>can be mapped</w:t>
      </w:r>
      <w:r w:rsidR="00714589">
        <w:t xml:space="preserve"> appropriately when topology changes occur.   Such topological changes may occur between iterations </w:t>
      </w:r>
      <w:r w:rsidR="00090731">
        <w:t>when model design changes</w:t>
      </w:r>
      <w:r w:rsidR="00714589">
        <w:t xml:space="preserve"> or</w:t>
      </w:r>
      <w:r w:rsidR="00090731">
        <w:t xml:space="preserve"> across system boundaries, even with the same iteration, when publishing and consuming applications have different modeling kernels</w:t>
      </w:r>
      <w:r w:rsidR="00291501">
        <w:t xml:space="preserve"> (see </w:t>
      </w:r>
      <w:r w:rsidR="00DF5D53">
        <w:t>the example below)</w:t>
      </w:r>
      <w:r w:rsidR="00090731">
        <w:t>.</w:t>
      </w:r>
      <w:r w:rsidR="00714589">
        <w:t xml:space="preserve"> </w:t>
      </w:r>
      <w:r w:rsidR="00C71852">
        <w:t xml:space="preserve"> </w:t>
      </w:r>
      <w:r w:rsidR="00090731">
        <w:t>In either case, research has shown that publishing and consuming applications must be careful to account for such changes</w:t>
      </w:r>
      <w:r w:rsidR="00D8465C">
        <w:t>, and the persistent ID schema has been updated</w:t>
      </w:r>
      <w:r w:rsidR="00090731">
        <w:t xml:space="preserve"> by introducing relationships between entities and their UUIDs to document </w:t>
      </w:r>
      <w:r w:rsidR="00D8465C">
        <w:t>change</w:t>
      </w:r>
      <w:r w:rsidR="00296A01">
        <w:t>, e.g.</w:t>
      </w:r>
      <w:r w:rsidR="008C3912">
        <w:t>,</w:t>
      </w:r>
      <w:r w:rsidR="00296A01">
        <w:t xml:space="preserve"> </w:t>
      </w:r>
      <w:proofErr w:type="spellStart"/>
      <w:r w:rsidR="00296A01" w:rsidRPr="00296A01">
        <w:t>derive_from</w:t>
      </w:r>
      <w:proofErr w:type="spellEnd"/>
      <w:r w:rsidR="00296A01" w:rsidRPr="00296A01">
        <w:t xml:space="preserve">, merge, </w:t>
      </w:r>
      <w:proofErr w:type="spellStart"/>
      <w:r w:rsidR="00296A01" w:rsidRPr="00296A01">
        <w:t>same_as</w:t>
      </w:r>
      <w:proofErr w:type="spellEnd"/>
      <w:r w:rsidR="00296A01" w:rsidRPr="00296A01">
        <w:t xml:space="preserve">, </w:t>
      </w:r>
      <w:proofErr w:type="spellStart"/>
      <w:r w:rsidR="00296A01" w:rsidRPr="00296A01">
        <w:t>similar_to</w:t>
      </w:r>
      <w:proofErr w:type="spellEnd"/>
      <w:r w:rsidR="00296A01" w:rsidRPr="00296A01">
        <w:t xml:space="preserve">, split, </w:t>
      </w:r>
      <w:r w:rsidR="00296A01">
        <w:t xml:space="preserve">and </w:t>
      </w:r>
      <w:r w:rsidR="00296A01" w:rsidRPr="00296A01">
        <w:t>supersedes</w:t>
      </w:r>
      <w:r w:rsidR="00D8465C">
        <w:t>, allowing traceability to be preserved.</w:t>
      </w:r>
      <w:r w:rsidR="00296A01">
        <w:t xml:space="preserve">   </w:t>
      </w:r>
    </w:p>
    <w:p w14:paraId="45EF5342" w14:textId="78ABD6AE" w:rsidR="00DF5D53" w:rsidRPr="00720270" w:rsidRDefault="00A879BB" w:rsidP="00C23110">
      <w:r>
        <w:t xml:space="preserve">Figure </w:t>
      </w:r>
      <w:r w:rsidR="007D400D">
        <w:rPr>
          <w:i/>
          <w:iCs/>
        </w:rPr>
        <w:t>4</w:t>
      </w:r>
      <w:r>
        <w:t xml:space="preserve"> shows a</w:t>
      </w:r>
      <w:r w:rsidR="00DF5D53">
        <w:t>n example of the e</w:t>
      </w:r>
      <w:r w:rsidR="00DF5D53" w:rsidRPr="0006033D">
        <w:t>ffect</w:t>
      </w:r>
      <w:r w:rsidR="00DF5D53">
        <w:t>s</w:t>
      </w:r>
      <w:r w:rsidR="00DF5D53" w:rsidRPr="0006033D">
        <w:t xml:space="preserve"> </w:t>
      </w:r>
      <w:r w:rsidR="00DF5D53">
        <w:t xml:space="preserve">of </w:t>
      </w:r>
      <w:r w:rsidR="00DF5D53" w:rsidRPr="0006033D">
        <w:t>feature representation</w:t>
      </w:r>
      <w:r w:rsidR="00DF5D53">
        <w:t xml:space="preserve"> and UUID assignment</w:t>
      </w:r>
      <w:r w:rsidR="00DF5D53" w:rsidRPr="00720270">
        <w:t xml:space="preserve">. Some systems depict a hole as two half-cylinders and some </w:t>
      </w:r>
      <w:r w:rsidR="00FC7B9D">
        <w:t xml:space="preserve">as </w:t>
      </w:r>
      <w:r w:rsidR="00DF5D53" w:rsidRPr="00720270">
        <w:t xml:space="preserve">a single cylinder. A variation of surface counts arises from differing vendor definitions of topology. Surface count differences can also occur when IDs are assigned to all shape aspects. However, IDs should only be applied where </w:t>
      </w:r>
      <w:r w:rsidR="00DF5D53" w:rsidRPr="00720270">
        <w:lastRenderedPageBreak/>
        <w:t>geometry is merged or split.</w:t>
      </w:r>
    </w:p>
    <w:p w14:paraId="0959D682" w14:textId="1C9CA83B" w:rsidR="00DF5D53" w:rsidRPr="005B61F0" w:rsidRDefault="00DF5D53" w:rsidP="009B60C4">
      <w:pPr>
        <w:pStyle w:val="TableandFigure"/>
      </w:pPr>
      <w:r w:rsidRPr="00720270">
        <w:t xml:space="preserve">FIGURE </w:t>
      </w:r>
      <w:r w:rsidR="007D400D">
        <w:t>4</w:t>
      </w:r>
    </w:p>
    <w:p w14:paraId="5686F04C" w14:textId="28CF1286" w:rsidR="00DF5D53" w:rsidRDefault="00DF5D53" w:rsidP="00C23110">
      <w:r>
        <w:t>Varying representation of hole topology. (</w:t>
      </w:r>
      <w:r w:rsidRPr="00A11969">
        <w:rPr>
          <w:i/>
          <w:iCs/>
        </w:rPr>
        <w:t>A</w:t>
      </w:r>
      <w:r>
        <w:t>) Hole represented as two half cylinders</w:t>
      </w:r>
      <w:r w:rsidR="00A11969">
        <w:t>,</w:t>
      </w:r>
      <w:r>
        <w:t xml:space="preserve"> (</w:t>
      </w:r>
      <w:r w:rsidRPr="00A11969">
        <w:rPr>
          <w:i/>
          <w:iCs/>
        </w:rPr>
        <w:t>B</w:t>
      </w:r>
      <w:r>
        <w:t>) Hole represented as a cylinder.</w:t>
      </w:r>
    </w:p>
    <w:p w14:paraId="11BD80DC" w14:textId="77777777" w:rsidR="00DF5D53" w:rsidRDefault="00DF5D53" w:rsidP="00C23110">
      <w:r w:rsidRPr="002E1391">
        <w:rPr>
          <w:noProof/>
        </w:rPr>
        <w:drawing>
          <wp:inline distT="0" distB="0" distL="0" distR="0" wp14:anchorId="166784DA" wp14:editId="1830DF74">
            <wp:extent cx="5854700" cy="1903967"/>
            <wp:effectExtent l="0" t="0" r="0" b="1270"/>
            <wp:docPr id="997861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1264"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54700" cy="1903967"/>
                    </a:xfrm>
                    <a:prstGeom prst="rect">
                      <a:avLst/>
                    </a:prstGeom>
                    <a:noFill/>
                    <a:ln>
                      <a:noFill/>
                    </a:ln>
                  </pic:spPr>
                </pic:pic>
              </a:graphicData>
            </a:graphic>
          </wp:inline>
        </w:drawing>
      </w:r>
    </w:p>
    <w:p w14:paraId="04A84785" w14:textId="43ED9A03" w:rsidR="008B4618" w:rsidRDefault="00D8465C" w:rsidP="00C23110">
      <w:r>
        <w:t>Ongoing research and testing will exercise publishing and maintenance of these relationships</w:t>
      </w:r>
      <w:r w:rsidR="00296A01">
        <w:t xml:space="preserve"> during transfers</w:t>
      </w:r>
      <w:r w:rsidR="00F84CEA">
        <w:t xml:space="preserve"> </w:t>
      </w:r>
      <w:r w:rsidR="00296A01">
        <w:t>to ensure</w:t>
      </w:r>
      <w:r w:rsidR="008B4618">
        <w:t xml:space="preserve"> </w:t>
      </w:r>
      <w:r w:rsidR="008B4618" w:rsidRPr="0006033D">
        <w:t>full integration in STEP</w:t>
      </w:r>
      <w:r w:rsidR="008B4618">
        <w:t xml:space="preserve"> and </w:t>
      </w:r>
      <w:r w:rsidR="008B4618" w:rsidRPr="0006033D">
        <w:t>reliable data exchang</w:t>
      </w:r>
      <w:r w:rsidR="008B4618">
        <w:t>e</w:t>
      </w:r>
      <w:r w:rsidR="008B4618" w:rsidRPr="0006033D">
        <w:t>, particularly for roundtrip scenarios.</w:t>
      </w:r>
    </w:p>
    <w:p w14:paraId="46CC7C9A" w14:textId="62C76E96" w:rsidR="008B4618" w:rsidRDefault="008B4618" w:rsidP="00C23110">
      <w:r w:rsidRPr="0006033D">
        <w:t>Downstream applications</w:t>
      </w:r>
      <w:r>
        <w:t>,</w:t>
      </w:r>
      <w:r w:rsidRPr="0006033D">
        <w:t xml:space="preserve"> such as manufacturing and inspection </w:t>
      </w:r>
      <w:r w:rsidR="00603FAE">
        <w:t>applications</w:t>
      </w:r>
      <w:r>
        <w:t xml:space="preserve">, </w:t>
      </w:r>
      <w:r w:rsidRPr="0006033D">
        <w:t>are particularly interested in persistent IDs on PMI data</w:t>
      </w:r>
      <w:r w:rsidR="00296A01">
        <w:t xml:space="preserve">.  </w:t>
      </w:r>
      <w:r w:rsidR="002E392C">
        <w:t>Another observation from testing is that n</w:t>
      </w:r>
      <w:r w:rsidR="008D6C57">
        <w:t>o</w:t>
      </w:r>
      <w:r w:rsidR="00BC6E7C">
        <w:t xml:space="preserve"> vendors</w:t>
      </w:r>
      <w:r w:rsidR="00490F64">
        <w:t>,</w:t>
      </w:r>
      <w:r w:rsidR="00F84CEA">
        <w:t xml:space="preserve"> </w:t>
      </w:r>
      <w:r w:rsidR="00490F64">
        <w:t>but n</w:t>
      </w:r>
      <w:r w:rsidRPr="0006033D">
        <w:t>ot all</w:t>
      </w:r>
      <w:r w:rsidR="00BC6E7C">
        <w:t>,</w:t>
      </w:r>
      <w:r w:rsidRPr="0006033D">
        <w:t xml:space="preserve"> fully support this capability internally. </w:t>
      </w:r>
      <w:r w:rsidR="00296A01">
        <w:t xml:space="preserve">  Further research will seek to </w:t>
      </w:r>
      <w:r w:rsidR="00B55BBD">
        <w:t>understand what options may be used to mitigate this gap.</w:t>
      </w:r>
    </w:p>
    <w:p w14:paraId="2DD4FE22" w14:textId="13937D4F" w:rsidR="008B4618" w:rsidRDefault="002E392C" w:rsidP="00C23110">
      <w:r>
        <w:t>Another aspect discovered during research and testing is that, i</w:t>
      </w:r>
      <w:r w:rsidR="008B4618" w:rsidRPr="0006033D">
        <w:t>n cases</w:t>
      </w:r>
      <w:r w:rsidR="008B4618">
        <w:t xml:space="preserve"> of more c</w:t>
      </w:r>
      <w:r w:rsidR="008B4618" w:rsidRPr="0006033D">
        <w:t>omplex features</w:t>
      </w:r>
      <w:r w:rsidR="008B4618">
        <w:t>,</w:t>
      </w:r>
      <w:r w:rsidR="008B4618" w:rsidRPr="0006033D">
        <w:t xml:space="preserve"> </w:t>
      </w:r>
      <w:r w:rsidR="008B4618">
        <w:t>such as</w:t>
      </w:r>
      <w:r w:rsidR="008B4618" w:rsidRPr="0006033D">
        <w:t xml:space="preserve"> counterbore</w:t>
      </w:r>
      <w:r w:rsidR="008B4618">
        <w:t xml:space="preserve"> hole</w:t>
      </w:r>
      <w:r w:rsidR="008B4618" w:rsidRPr="0006033D">
        <w:t>s</w:t>
      </w:r>
      <w:r w:rsidR="00291501">
        <w:t xml:space="preserve"> </w:t>
      </w:r>
      <w:r w:rsidR="008F3B75">
        <w:t xml:space="preserve">shown in </w:t>
      </w:r>
      <w:r w:rsidR="008F3B75" w:rsidRPr="00DC58BE">
        <w:rPr>
          <w:highlight w:val="yellow"/>
        </w:rPr>
        <w:t>f</w:t>
      </w:r>
      <w:r w:rsidR="00291501" w:rsidRPr="00DC58BE">
        <w:rPr>
          <w:highlight w:val="yellow"/>
        </w:rPr>
        <w:t xml:space="preserve">igure </w:t>
      </w:r>
      <w:r w:rsidR="007D400D">
        <w:rPr>
          <w:i/>
          <w:iCs/>
        </w:rPr>
        <w:t>5</w:t>
      </w:r>
      <w:r w:rsidR="008B4618">
        <w:t>,</w:t>
      </w:r>
      <w:r w:rsidR="008B4618" w:rsidRPr="0006033D">
        <w:t xml:space="preserve"> CAD systems </w:t>
      </w:r>
      <w:r w:rsidR="008B4618">
        <w:t xml:space="preserve">may define the geometry as one feature, </w:t>
      </w:r>
      <w:r>
        <w:t>and that single complex hole feature may or may not be useful during manufacturing planning (depending on available manufacturing processes)</w:t>
      </w:r>
      <w:r w:rsidR="00564E3B">
        <w:t>. Still</w:t>
      </w:r>
      <w:r w:rsidR="00AF2EB3">
        <w:t>,</w:t>
      </w:r>
      <w:r w:rsidR="00564E3B">
        <w:t xml:space="preserve"> </w:t>
      </w:r>
      <w:r w:rsidR="008B4618">
        <w:t xml:space="preserve">those </w:t>
      </w:r>
      <w:r>
        <w:t xml:space="preserve">complex </w:t>
      </w:r>
      <w:r w:rsidR="008B4618">
        <w:t xml:space="preserve">features </w:t>
      </w:r>
      <w:r w:rsidR="00291501">
        <w:t>will</w:t>
      </w:r>
      <w:r w:rsidR="00077D27">
        <w:t xml:space="preserve"> generally</w:t>
      </w:r>
      <w:r w:rsidR="00291501">
        <w:t xml:space="preserve"> </w:t>
      </w:r>
      <w:r w:rsidR="008B4618">
        <w:t xml:space="preserve">require </w:t>
      </w:r>
      <w:r w:rsidR="008B4618" w:rsidRPr="0006033D">
        <w:t>decompos</w:t>
      </w:r>
      <w:r w:rsidR="008B4618">
        <w:t>ition</w:t>
      </w:r>
      <w:r w:rsidR="008B4618" w:rsidRPr="0006033D">
        <w:t xml:space="preserve"> for inspection </w:t>
      </w:r>
      <w:r w:rsidR="008B4618">
        <w:t>planning</w:t>
      </w:r>
      <w:r>
        <w:t xml:space="preserve"> purposes</w:t>
      </w:r>
      <w:r w:rsidR="008B4618" w:rsidRPr="0006033D">
        <w:t xml:space="preserve">. </w:t>
      </w:r>
      <w:r w:rsidR="008B4618">
        <w:t xml:space="preserve">Determining if each cylinder requires a unique UUID or if the geometry should be combined to have one UUID is under </w:t>
      </w:r>
      <w:r w:rsidR="00D64992">
        <w:t>discussion,</w:t>
      </w:r>
      <w:r>
        <w:t xml:space="preserve"> and </w:t>
      </w:r>
      <w:r w:rsidR="00077D27">
        <w:t>systems will likely</w:t>
      </w:r>
      <w:r>
        <w:t xml:space="preserve"> need to be configurable to allow complex features to be </w:t>
      </w:r>
      <w:r>
        <w:lastRenderedPageBreak/>
        <w:t xml:space="preserve">retained or decomposed depending on resource availability </w:t>
      </w:r>
      <w:r w:rsidR="00291501">
        <w:t>and process flexibility</w:t>
      </w:r>
      <w:r w:rsidR="008B4618">
        <w:t>.</w:t>
      </w:r>
    </w:p>
    <w:p w14:paraId="5F261E30" w14:textId="278E8930" w:rsidR="008B4618" w:rsidRPr="005B61F0" w:rsidRDefault="008B4618" w:rsidP="00C23110">
      <w:pPr>
        <w:pStyle w:val="TableandFigure"/>
      </w:pPr>
      <w:r w:rsidRPr="008433DC">
        <w:t xml:space="preserve">FIGURE </w:t>
      </w:r>
      <w:r w:rsidR="007D400D">
        <w:t>5</w:t>
      </w:r>
      <w:r w:rsidR="00291501" w:rsidRPr="008433DC">
        <w:t xml:space="preserve"> </w:t>
      </w:r>
    </w:p>
    <w:p w14:paraId="54610E59" w14:textId="31B14D1B" w:rsidR="008B4618" w:rsidRDefault="008B4618" w:rsidP="00C23110">
      <w:r>
        <w:t>Cross-section of holes with identical geometry. (</w:t>
      </w:r>
      <w:r w:rsidRPr="00490F64">
        <w:rPr>
          <w:i/>
          <w:iCs/>
        </w:rPr>
        <w:t>A</w:t>
      </w:r>
      <w:r>
        <w:t>) Counterbore hole defined as one feature</w:t>
      </w:r>
      <w:r w:rsidR="00490F64">
        <w:t xml:space="preserve">, </w:t>
      </w:r>
      <w:r>
        <w:t>(</w:t>
      </w:r>
      <w:r w:rsidRPr="00490F64">
        <w:rPr>
          <w:i/>
          <w:iCs/>
        </w:rPr>
        <w:t>B</w:t>
      </w:r>
      <w:r>
        <w:t>) Counterbore hol</w:t>
      </w:r>
      <w:r w:rsidR="00291501">
        <w:t>e</w:t>
      </w:r>
      <w:r>
        <w:t xml:space="preserve"> defined as </w:t>
      </w:r>
      <w:r w:rsidR="00642731">
        <w:t>two</w:t>
      </w:r>
      <w:r>
        <w:t xml:space="preserve"> cylinders.</w:t>
      </w:r>
    </w:p>
    <w:p w14:paraId="2A70504A" w14:textId="47EBC3E3" w:rsidR="008B4618" w:rsidRDefault="008B4618" w:rsidP="00C23110">
      <w:r w:rsidRPr="00685E83">
        <w:rPr>
          <w:noProof/>
        </w:rPr>
        <w:drawing>
          <wp:inline distT="0" distB="0" distL="0" distR="0" wp14:anchorId="62F7C6E0" wp14:editId="7BFDE463">
            <wp:extent cx="1714500" cy="1435100"/>
            <wp:effectExtent l="0" t="0" r="0" b="0"/>
            <wp:docPr id="9050192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19227"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435100"/>
                    </a:xfrm>
                    <a:prstGeom prst="rect">
                      <a:avLst/>
                    </a:prstGeom>
                    <a:noFill/>
                    <a:ln>
                      <a:noFill/>
                    </a:ln>
                  </pic:spPr>
                </pic:pic>
              </a:graphicData>
            </a:graphic>
          </wp:inline>
        </w:drawing>
      </w:r>
      <w:r>
        <w:t xml:space="preserve"> </w:t>
      </w:r>
      <w:r w:rsidR="008433DC" w:rsidRPr="008433DC">
        <w:rPr>
          <w:noProof/>
        </w:rPr>
        <w:drawing>
          <wp:inline distT="0" distB="0" distL="0" distR="0" wp14:anchorId="6B5DB988" wp14:editId="20EC8622">
            <wp:extent cx="2487738" cy="1432867"/>
            <wp:effectExtent l="0" t="0" r="8255" b="0"/>
            <wp:docPr id="266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948" name=""/>
                    <pic:cNvPicPr/>
                  </pic:nvPicPr>
                  <pic:blipFill>
                    <a:blip r:embed="rId17"/>
                    <a:stretch>
                      <a:fillRect/>
                    </a:stretch>
                  </pic:blipFill>
                  <pic:spPr>
                    <a:xfrm>
                      <a:off x="0" y="0"/>
                      <a:ext cx="2495059" cy="1437084"/>
                    </a:xfrm>
                    <a:prstGeom prst="rect">
                      <a:avLst/>
                    </a:prstGeom>
                  </pic:spPr>
                </pic:pic>
              </a:graphicData>
            </a:graphic>
          </wp:inline>
        </w:drawing>
      </w:r>
    </w:p>
    <w:p w14:paraId="26AA841C" w14:textId="6800AA51" w:rsidR="008B4618" w:rsidRDefault="008B4618" w:rsidP="00C23110">
      <w:r w:rsidRPr="0006033D">
        <w:t xml:space="preserve">Some vendors still rely on GUIDs, which are not aligned with the developing schema. </w:t>
      </w:r>
      <w:r w:rsidR="00EE40D8">
        <w:t xml:space="preserve">STEP data processing through </w:t>
      </w:r>
      <w:r w:rsidR="00647924">
        <w:t>specific</w:t>
      </w:r>
      <w:r w:rsidR="00EE40D8">
        <w:t xml:space="preserve"> kernels, like </w:t>
      </w:r>
      <w:r w:rsidR="009D33B9">
        <w:t xml:space="preserve">S/B </w:t>
      </w:r>
      <w:r w:rsidR="00EE40D8">
        <w:t xml:space="preserve">Spatial </w:t>
      </w:r>
      <w:r w:rsidR="00137C0C">
        <w:t xml:space="preserve">3D </w:t>
      </w:r>
      <w:r w:rsidR="00EE40D8">
        <w:t>Interop</w:t>
      </w:r>
      <w:r w:rsidR="00301DB5">
        <w:t>/ACIS</w:t>
      </w:r>
      <w:r w:rsidR="00EE40D8">
        <w:t xml:space="preserve">, may also </w:t>
      </w:r>
      <w:r w:rsidRPr="0006033D">
        <w:t>introduce bottlenecks when handling persistent identifiers (PIDs).</w:t>
      </w:r>
    </w:p>
    <w:p w14:paraId="769AF777" w14:textId="77777777" w:rsidR="008B4618" w:rsidRDefault="008B4618" w:rsidP="00C23110">
      <w:r w:rsidRPr="0006033D">
        <w:t xml:space="preserve">UUID propagation rules, including when to retain existing UUIDs versus assigning new ones, remain under review, as specific cases demand careful handling. The decomposition of geometry, especially for inspection applications and QIF compatibility, also requires attention. </w:t>
      </w:r>
    </w:p>
    <w:p w14:paraId="32149382" w14:textId="516A1C7A" w:rsidR="008B4618" w:rsidRPr="0006033D" w:rsidRDefault="008B4618" w:rsidP="00C23110">
      <w:r w:rsidRPr="0006033D">
        <w:t xml:space="preserve">For assemblies with external references, </w:t>
      </w:r>
      <w:r w:rsidR="002B0237">
        <w:t>it is essential to ensure that the IDs for parts and part versions in the Part 21 file align with those used in the AP242 XML assembly structure</w:t>
      </w:r>
      <w:r w:rsidRPr="0006033D">
        <w:t>.</w:t>
      </w:r>
    </w:p>
    <w:p w14:paraId="5A6B9EB1" w14:textId="77777777" w:rsidR="008B4618" w:rsidRPr="0006033D" w:rsidRDefault="008B4618" w:rsidP="00C23110">
      <w:r w:rsidRPr="0006033D">
        <w:t>Additionally, general notes, such as "Unless Otherwise Specified," which are intended for human interpretation, must be applied to features in a machine-readable format to capture all requirements comprehensively.</w:t>
      </w:r>
    </w:p>
    <w:p w14:paraId="6DB3DC8A" w14:textId="77777777" w:rsidR="008B4618" w:rsidRPr="0006033D" w:rsidRDefault="008B4618" w:rsidP="00C23110"/>
    <w:p w14:paraId="28209E15" w14:textId="77777777" w:rsidR="008B4618" w:rsidRDefault="008B4618" w:rsidP="00C23110">
      <w:pPr>
        <w:pStyle w:val="Heading1"/>
      </w:pPr>
      <w:bookmarkStart w:id="162" w:name="Conclusion_and_Future_Research"/>
      <w:bookmarkStart w:id="163" w:name="_bookmark218"/>
      <w:bookmarkEnd w:id="162"/>
      <w:bookmarkEnd w:id="163"/>
      <w:r>
        <w:lastRenderedPageBreak/>
        <w:t>Discussion</w:t>
      </w:r>
    </w:p>
    <w:p w14:paraId="065D6087" w14:textId="77777777" w:rsidR="008B4618" w:rsidRDefault="008B4618" w:rsidP="00C23110">
      <w:pPr>
        <w:pStyle w:val="Heading2"/>
      </w:pPr>
      <w:r>
        <w:t xml:space="preserve">Model Implementation </w:t>
      </w:r>
      <w:commentRangeStart w:id="164"/>
      <w:r>
        <w:t>Considerations</w:t>
      </w:r>
      <w:commentRangeEnd w:id="164"/>
      <w:r w:rsidR="00C11F18">
        <w:rPr>
          <w:rStyle w:val="CommentReference"/>
          <w:rFonts w:ascii="Times New Roman" w:eastAsia="Times New Roman" w:hAnsi="Times New Roman" w:cs="Calibri"/>
          <w:color w:val="auto"/>
          <w:szCs w:val="24"/>
          <w:lang w:val="x-none" w:eastAsia="x-none"/>
        </w:rPr>
        <w:commentReference w:id="164"/>
      </w:r>
    </w:p>
    <w:p w14:paraId="46C651F0" w14:textId="46283D42" w:rsidR="00D64F71" w:rsidRPr="00D64F71" w:rsidDel="00AD31BD" w:rsidRDefault="00DE2F93" w:rsidP="00C23110">
      <w:pPr>
        <w:pStyle w:val="BodyText"/>
        <w:rPr>
          <w:del w:id="165" w:author="Astheimer, Rosemary L. (Fed)" w:date="2025-01-06T14:39:00Z"/>
        </w:rPr>
      </w:pPr>
      <w:r w:rsidRPr="00D64F71">
        <w:t xml:space="preserve">During the CAX-IF round interoperability testing, </w:t>
      </w:r>
      <w:r w:rsidR="002B0237">
        <w:t xml:space="preserve">the implementors identified items needing an update in the test models and </w:t>
      </w:r>
      <w:r w:rsidRPr="00D64F71">
        <w:t>experimental implementations.</w:t>
      </w:r>
      <w:r w:rsidR="00D64F71" w:rsidRPr="00D64F71">
        <w:t xml:space="preserve"> </w:t>
      </w:r>
    </w:p>
    <w:p w14:paraId="7C3B2EA3" w14:textId="14B212D7" w:rsidR="00DE2F93" w:rsidRPr="00D64F71" w:rsidRDefault="00DE2F93" w:rsidP="00C23110">
      <w:pPr>
        <w:pStyle w:val="BodyText"/>
      </w:pPr>
      <w:r w:rsidRPr="00D64F71">
        <w:t>The artifacts were updated</w:t>
      </w:r>
      <w:r w:rsidR="00EF1C9F">
        <w:t xml:space="preserve">, and testing was </w:t>
      </w:r>
      <w:r w:rsidRPr="00D64F71">
        <w:t>repeated.</w:t>
      </w:r>
    </w:p>
    <w:p w14:paraId="713DD452" w14:textId="0E8990C9" w:rsidR="00DE2F93" w:rsidRPr="00D64F71" w:rsidRDefault="00DE2F93" w:rsidP="00C23110">
      <w:pPr>
        <w:pStyle w:val="BodyText"/>
      </w:pPr>
      <w:r w:rsidRPr="00D64F71">
        <w:t>One item of note was an addition to the AP 242 data model for providing a single UUID for a set of closely related items.</w:t>
      </w:r>
      <w:r w:rsidR="00B25689">
        <w:t xml:space="preserve"> </w:t>
      </w:r>
      <w:r w:rsidRPr="00D64F71">
        <w:t>The initial use of this addition is to support data exchange in the shared design collaboration use case where CAD system A provides a </w:t>
      </w:r>
      <w:r w:rsidRPr="00D64F71">
        <w:rPr>
          <w:color w:val="000000"/>
        </w:rPr>
        <w:t>periodic representation</w:t>
      </w:r>
      <w:r w:rsidRPr="00D64F71">
        <w:t> for a hole</w:t>
      </w:r>
      <w:r w:rsidR="00EF1C9F">
        <w:t>,</w:t>
      </w:r>
      <w:r w:rsidRPr="00D64F71">
        <w:t xml:space="preserve"> and</w:t>
      </w:r>
      <w:r w:rsidR="00B25689">
        <w:t xml:space="preserve"> </w:t>
      </w:r>
      <w:r w:rsidRPr="00D64F71">
        <w:t>CAD system B provides </w:t>
      </w:r>
      <w:r w:rsidRPr="00D64F71">
        <w:rPr>
          <w:color w:val="000000"/>
        </w:rPr>
        <w:t xml:space="preserve">an aperiodic representation. The capability avoids the complexity of using an array of items in the </w:t>
      </w:r>
      <w:proofErr w:type="spellStart"/>
      <w:r w:rsidRPr="00D64F71">
        <w:rPr>
          <w:color w:val="000000"/>
        </w:rPr>
        <w:t>uuid_attribute</w:t>
      </w:r>
      <w:proofErr w:type="spellEnd"/>
      <w:r w:rsidRPr="00D64F71">
        <w:rPr>
          <w:color w:val="000000"/>
        </w:rPr>
        <w:t xml:space="preserve">, thus reducing interpretation confusion and maintenance costs and implementation cycle time, by not applying an array (which is </w:t>
      </w:r>
      <w:r w:rsidR="009227BD" w:rsidRPr="00D64F71">
        <w:rPr>
          <w:color w:val="000000"/>
        </w:rPr>
        <w:t>ordered</w:t>
      </w:r>
      <w:r w:rsidRPr="00D64F71">
        <w:rPr>
          <w:color w:val="000000"/>
        </w:rPr>
        <w:t>) for a use case where the nature of the use case conforms to a set usage.</w:t>
      </w:r>
    </w:p>
    <w:p w14:paraId="474CC6CD" w14:textId="77777777" w:rsidR="008B4618" w:rsidRDefault="008B4618" w:rsidP="00C23110">
      <w:pPr>
        <w:pStyle w:val="Heading1"/>
      </w:pPr>
      <w:r>
        <w:t>Conclusion</w:t>
      </w:r>
      <w:r>
        <w:rPr>
          <w:spacing w:val="-10"/>
        </w:rPr>
        <w:t xml:space="preserve"> </w:t>
      </w:r>
      <w:r>
        <w:t>and</w:t>
      </w:r>
      <w:r>
        <w:rPr>
          <w:spacing w:val="-9"/>
        </w:rPr>
        <w:t xml:space="preserve"> </w:t>
      </w:r>
      <w:r>
        <w:t>Future</w:t>
      </w:r>
      <w:r>
        <w:rPr>
          <w:spacing w:val="-9"/>
        </w:rPr>
        <w:t xml:space="preserve"> </w:t>
      </w:r>
      <w:r>
        <w:rPr>
          <w:spacing w:val="-2"/>
        </w:rPr>
        <w:t>Research</w:t>
      </w:r>
    </w:p>
    <w:p w14:paraId="6773834F" w14:textId="114E63A8" w:rsidR="008B4618" w:rsidRDefault="008B4618" w:rsidP="00C23110">
      <w:pPr>
        <w:pStyle w:val="BodyText"/>
      </w:pPr>
      <w:r>
        <w:t xml:space="preserve">In this paper, we have described research and recommendations for </w:t>
      </w:r>
      <w:r w:rsidR="00804691">
        <w:t>using UUIDs in product data standards in the design to manufacturing and inspection workflow and examined industrial use cases to discover requirements for using</w:t>
      </w:r>
      <w:r>
        <w:t xml:space="preserve"> </w:t>
      </w:r>
      <w:hyperlink w:anchor="_bookmark366">
        <w:r>
          <w:t>UUIDs</w:t>
        </w:r>
      </w:hyperlink>
      <w:r>
        <w:t xml:space="preserve"> in product data standards. We discovered common requirements in the context of mechanical design and manufacturing model-based enterprises through literature, patents, and industrial practice standards and described our use of the term concept.</w:t>
      </w:r>
    </w:p>
    <w:p w14:paraId="5581498F" w14:textId="77777777" w:rsidR="008B4618" w:rsidRDefault="008B4618" w:rsidP="00C23110">
      <w:pPr>
        <w:pStyle w:val="BodyText"/>
      </w:pPr>
      <w:r>
        <w:t xml:space="preserve">We discussed </w:t>
      </w:r>
      <w:hyperlink w:anchor="_bookmark366">
        <w:r>
          <w:t>UUID</w:t>
        </w:r>
      </w:hyperlink>
      <w:r>
        <w:t xml:space="preserve"> encoding requirements and characteristics, types of </w:t>
      </w:r>
      <w:hyperlink w:anchor="_bookmark366">
        <w:r>
          <w:t>UUIDs</w:t>
        </w:r>
      </w:hyperlink>
      <w:r>
        <w:t xml:space="preserve">, how they are used with human-readable identifiers, and what requirements they address. We identified the </w:t>
      </w:r>
      <w:r>
        <w:lastRenderedPageBreak/>
        <w:t xml:space="preserve">requirement that the </w:t>
      </w:r>
      <w:hyperlink w:anchor="_bookmark366">
        <w:r>
          <w:t>UUID</w:t>
        </w:r>
      </w:hyperlink>
      <w:r>
        <w:t xml:space="preserve"> application in </w:t>
      </w:r>
      <w:hyperlink w:anchor="_bookmark363">
        <w:r>
          <w:t>STEP</w:t>
        </w:r>
      </w:hyperlink>
      <w:r>
        <w:t xml:space="preserve"> apply digital signatures to deter tampering with </w:t>
      </w:r>
      <w:hyperlink w:anchor="_bookmark366">
        <w:r>
          <w:t>UUID</w:t>
        </w:r>
      </w:hyperlink>
      <w:r>
        <w:t xml:space="preserve"> instances.</w:t>
      </w:r>
    </w:p>
    <w:p w14:paraId="5BEFE750" w14:textId="05F3A4D5" w:rsidR="008B4618" w:rsidRDefault="008B4618" w:rsidP="00C23110">
      <w:pPr>
        <w:pStyle w:val="BodyText"/>
      </w:pPr>
      <w:bookmarkStart w:id="166" w:name="_bookmark219"/>
      <w:bookmarkStart w:id="167" w:name="_bookmark220"/>
      <w:bookmarkEnd w:id="166"/>
      <w:bookmarkEnd w:id="167"/>
      <w:r>
        <w:t xml:space="preserve">The identification of detailed recommendations for adding </w:t>
      </w:r>
      <w:hyperlink w:anchor="_bookmark366">
        <w:r>
          <w:t>UUIDs</w:t>
        </w:r>
      </w:hyperlink>
      <w:r>
        <w:t xml:space="preserve"> to </w:t>
      </w:r>
      <w:hyperlink w:anchor="_bookmark363"/>
      <w:r>
        <w:t xml:space="preserve">a product model is a novel contribution. However, there is much left to do. In our research, we recommended the behavior of supporting software applications that do not currently exist and will be challenging to implement. In the exchange example </w:t>
      </w:r>
      <w:r w:rsidR="000D4DCA">
        <w:t>“</w:t>
      </w:r>
      <w:r>
        <w:t xml:space="preserve">Shared design collaboration,” </w:t>
      </w:r>
      <w:r w:rsidR="00D37335">
        <w:t xml:space="preserve">the </w:t>
      </w:r>
      <w:r>
        <w:t xml:space="preserve">use case </w:t>
      </w:r>
      <w:r w:rsidRPr="00F17278">
        <w:t xml:space="preserve">methods </w:t>
      </w:r>
      <w:r>
        <w:t>require the ability to maintain traceability that is not available in software. Exporting and importing multiple model types (such as native CAD, neutral formats, and others) from diverse sources and their variations in geometry definition is not trivial and requires significant effort to track.</w:t>
      </w:r>
    </w:p>
    <w:p w14:paraId="1D89C547" w14:textId="2AB940E7" w:rsidR="008B4618" w:rsidRDefault="00216687" w:rsidP="00C23110">
      <w:pPr>
        <w:pStyle w:val="BodyText"/>
      </w:pPr>
      <w:r>
        <w:t>When</w:t>
      </w:r>
      <w:r w:rsidR="008B4618">
        <w:t xml:space="preserve"> sending the data to a </w:t>
      </w:r>
      <w:hyperlink w:anchor="_bookmark333">
        <w:r w:rsidR="008B4618">
          <w:t>CMS</w:t>
        </w:r>
      </w:hyperlink>
      <w:r w:rsidR="008B4618">
        <w:t xml:space="preserve">, each annotation and its associated geometry in the model must be matched to one of the hundreds or thousands of configured machines, </w:t>
      </w:r>
      <w:hyperlink w:anchor="_bookmark358">
        <w:r w:rsidR="008B4618">
          <w:t>PMI</w:t>
        </w:r>
      </w:hyperlink>
      <w:r w:rsidR="008B4618">
        <w:t xml:space="preserve"> requirements applied, and a collision-free measurement solution generated. The software systems utilizing this information must then manage gigabytes (possibly terabytes) of critical as-measured data, converted to actionable information, from multiple measurement sources in real-time, all while maintaining rock-solid persistence and interoperability. The amount of detailed data collected by an enterprise or supply chain will vary as the product design and the supply chain communication network matures.</w:t>
      </w:r>
    </w:p>
    <w:p w14:paraId="4961E6C5" w14:textId="6B4B22CC" w:rsidR="008B4618" w:rsidRDefault="008B4618" w:rsidP="00C23110">
      <w:pPr>
        <w:pStyle w:val="BodyText"/>
      </w:pPr>
      <w:bookmarkStart w:id="168" w:name="_bookmark223"/>
      <w:bookmarkStart w:id="169" w:name="_bookmark222"/>
      <w:bookmarkStart w:id="170" w:name="References"/>
      <w:bookmarkEnd w:id="168"/>
      <w:bookmarkEnd w:id="169"/>
      <w:bookmarkEnd w:id="170"/>
      <w:r>
        <w:t xml:space="preserve">In the near term, validation of the new </w:t>
      </w:r>
      <w:hyperlink w:anchor="_bookmark322">
        <w:r>
          <w:t>AP 242</w:t>
        </w:r>
      </w:hyperlink>
      <w:r>
        <w:t xml:space="preserve"> </w:t>
      </w:r>
      <w:hyperlink w:anchor="_bookmark366">
        <w:r>
          <w:t>UUID</w:t>
        </w:r>
      </w:hyperlink>
      <w:r>
        <w:t xml:space="preserve"> constructs will continue in </w:t>
      </w:r>
      <w:hyperlink w:anchor="_bookmark330">
        <w:r w:rsidRPr="00D64992">
          <w:t>CAx-IF</w:t>
        </w:r>
      </w:hyperlink>
      <w:r w:rsidR="00A03DF6">
        <w:rPr>
          <w:vertAlign w:val="superscript"/>
        </w:rPr>
        <w:t>18</w:t>
      </w:r>
      <w:r>
        <w:t xml:space="preserve"> interoperability test rounds</w:t>
      </w:r>
      <w:r w:rsidR="001A7C92">
        <w:t>,</w:t>
      </w:r>
      <w:r>
        <w:t xml:space="preserve"> as shown </w:t>
      </w:r>
      <w:r w:rsidRPr="000D4DCA">
        <w:t xml:space="preserve">in figure </w:t>
      </w:r>
      <w:r w:rsidR="00231AA8">
        <w:rPr>
          <w:i/>
          <w:iCs/>
        </w:rPr>
        <w:t>6</w:t>
      </w:r>
      <w:r w:rsidRPr="000D4DCA">
        <w:t>.</w:t>
      </w:r>
      <w:r>
        <w:t xml:space="preserve"> The </w:t>
      </w:r>
      <w:r w:rsidR="00A83516">
        <w:t>earlier</w:t>
      </w:r>
      <w:r>
        <w:t xml:space="preserve"> </w:t>
      </w:r>
      <w:hyperlink w:anchor="_bookmark330">
        <w:r>
          <w:t>CAx-IF</w:t>
        </w:r>
      </w:hyperlink>
      <w:r>
        <w:t xml:space="preserve"> test round</w:t>
      </w:r>
      <w:r w:rsidR="00A83516">
        <w:t>s</w:t>
      </w:r>
      <w:r>
        <w:t xml:space="preserve"> focused on design iteration. In round R54J, the </w:t>
      </w:r>
      <w:hyperlink w:anchor="_bookmark330">
        <w:r>
          <w:t>CAx-IF</w:t>
        </w:r>
      </w:hyperlink>
      <w:r>
        <w:t xml:space="preserve"> </w:t>
      </w:r>
      <w:r w:rsidR="00A83516">
        <w:t>experimented with</w:t>
      </w:r>
      <w:r w:rsidR="006A3763">
        <w:t xml:space="preserve"> </w:t>
      </w:r>
      <w:r>
        <w:t xml:space="preserve">multi-domain interoperability by </w:t>
      </w:r>
      <w:r w:rsidR="00A83516">
        <w:t xml:space="preserve">manually </w:t>
      </w:r>
      <w:r>
        <w:t xml:space="preserve">testing the delivery of </w:t>
      </w:r>
      <w:hyperlink w:anchor="_bookmark366">
        <w:r>
          <w:t>UUIDs</w:t>
        </w:r>
      </w:hyperlink>
      <w:r>
        <w:t xml:space="preserve"> to metrology applications through </w:t>
      </w:r>
      <w:hyperlink w:anchor="_bookmark359">
        <w:r>
          <w:t>QIF</w:t>
        </w:r>
      </w:hyperlink>
      <w:r>
        <w:t xml:space="preserve">. </w:t>
      </w:r>
      <w:r w:rsidR="00A83516">
        <w:t>In the coming round R55J, the STEP to QIF multi-domain testi</w:t>
      </w:r>
      <w:r w:rsidR="008D6C57">
        <w:t>n</w:t>
      </w:r>
      <w:r w:rsidR="00A83516">
        <w:t>g will mature</w:t>
      </w:r>
      <w:r w:rsidR="00181944">
        <w:t>, and, depending on its success, manual testing of feedback from metrology applications back to design will be attempted,</w:t>
      </w:r>
      <w:r>
        <w:t xml:space="preserve"> and round-trip design iteration</w:t>
      </w:r>
      <w:r w:rsidR="00A83516">
        <w:t xml:space="preserve"> will also be explored</w:t>
      </w:r>
      <w:r>
        <w:t>.</w:t>
      </w:r>
    </w:p>
    <w:p w14:paraId="4BDEF353" w14:textId="3AD3A125" w:rsidR="008B4618" w:rsidRDefault="008B4618" w:rsidP="00C23110">
      <w:pPr>
        <w:pStyle w:val="BodyText"/>
      </w:pPr>
      <w:r>
        <w:lastRenderedPageBreak/>
        <w:t xml:space="preserve">Additionally, approaches for enhancing </w:t>
      </w:r>
      <w:r w:rsidR="00181944">
        <w:t>the identification and communication of object state changes using Merkle trees will be investigated to move further</w:t>
      </w:r>
      <w:r w:rsidR="00A866BB">
        <w:t xml:space="preserve"> along the path to concept-based change management</w:t>
      </w:r>
      <w:r>
        <w:t>.</w:t>
      </w:r>
    </w:p>
    <w:p w14:paraId="4329963D" w14:textId="5DF23393" w:rsidR="008B4618" w:rsidRDefault="008B4618" w:rsidP="00C23110">
      <w:pPr>
        <w:pStyle w:val="TableandFigure"/>
      </w:pPr>
      <w:r w:rsidRPr="000D4DCA">
        <w:t xml:space="preserve">FIGURE </w:t>
      </w:r>
      <w:r w:rsidR="00231AA8">
        <w:t>6</w:t>
      </w:r>
    </w:p>
    <w:p w14:paraId="2D7568E5" w14:textId="77777777" w:rsidR="008B4618" w:rsidRPr="00C42A76" w:rsidRDefault="008B4618" w:rsidP="00C23110">
      <w:pPr>
        <w:pStyle w:val="TableandFIgureCaption"/>
        <w:rPr>
          <w:b/>
          <w:bCs/>
        </w:rPr>
      </w:pPr>
      <w:r>
        <w:t>CAx-IF</w:t>
      </w:r>
      <w:r>
        <w:rPr>
          <w:spacing w:val="-8"/>
        </w:rPr>
        <w:t xml:space="preserve"> </w:t>
      </w:r>
      <w:r>
        <w:t>UUID</w:t>
      </w:r>
      <w:r>
        <w:rPr>
          <w:spacing w:val="-9"/>
        </w:rPr>
        <w:t xml:space="preserve"> </w:t>
      </w:r>
      <w:r>
        <w:t>test</w:t>
      </w:r>
      <w:r>
        <w:rPr>
          <w:spacing w:val="-8"/>
        </w:rPr>
        <w:t xml:space="preserve"> </w:t>
      </w:r>
      <w:r>
        <w:t>round</w:t>
      </w:r>
      <w:r>
        <w:rPr>
          <w:spacing w:val="-8"/>
        </w:rPr>
        <w:t xml:space="preserve"> </w:t>
      </w:r>
      <w:r>
        <w:rPr>
          <w:spacing w:val="-2"/>
        </w:rPr>
        <w:t>objectives.</w:t>
      </w:r>
    </w:p>
    <w:p w14:paraId="0C45DEA7" w14:textId="77777777" w:rsidR="008B4618" w:rsidRDefault="008B4618" w:rsidP="00C23110">
      <w:pPr>
        <w:pStyle w:val="BodyText"/>
      </w:pPr>
      <w:r w:rsidRPr="00276D53">
        <w:rPr>
          <w:noProof/>
        </w:rPr>
        <w:drawing>
          <wp:inline distT="0" distB="0" distL="0" distR="0" wp14:anchorId="356CFC15" wp14:editId="55F37DFE">
            <wp:extent cx="5630116" cy="3002728"/>
            <wp:effectExtent l="0" t="0" r="8890" b="7620"/>
            <wp:docPr id="206696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63605"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30116" cy="3002728"/>
                    </a:xfrm>
                    <a:prstGeom prst="rect">
                      <a:avLst/>
                    </a:prstGeom>
                    <a:noFill/>
                    <a:ln>
                      <a:noFill/>
                    </a:ln>
                  </pic:spPr>
                </pic:pic>
              </a:graphicData>
            </a:graphic>
          </wp:inline>
        </w:drawing>
      </w:r>
    </w:p>
    <w:p w14:paraId="6BB7166D" w14:textId="77777777" w:rsidR="00901EEE" w:rsidRDefault="00901EEE">
      <w:pPr>
        <w:widowControl/>
        <w:suppressAutoHyphens w:val="0"/>
        <w:spacing w:line="240" w:lineRule="auto"/>
        <w:jc w:val="left"/>
        <w:rPr>
          <w:rFonts w:asciiTheme="majorHAnsi" w:eastAsiaTheme="majorEastAsia" w:hAnsiTheme="majorHAnsi" w:cstheme="majorBidi"/>
          <w:color w:val="0F4761" w:themeColor="accent1" w:themeShade="BF"/>
          <w:sz w:val="40"/>
          <w:szCs w:val="40"/>
        </w:rPr>
      </w:pPr>
      <w:r>
        <w:br w:type="page"/>
      </w:r>
    </w:p>
    <w:p w14:paraId="67EC03AD" w14:textId="74188519" w:rsidR="008B4618" w:rsidRDefault="008B4618" w:rsidP="00C23110">
      <w:pPr>
        <w:pStyle w:val="Heading1"/>
      </w:pPr>
      <w:r>
        <w:lastRenderedPageBreak/>
        <w:t>References</w:t>
      </w:r>
    </w:p>
    <w:p w14:paraId="06F2018E" w14:textId="77777777" w:rsidR="008B4618" w:rsidRPr="00C20C71" w:rsidRDefault="008B4618" w:rsidP="001625E8">
      <w:pPr>
        <w:pStyle w:val="ListParagraph"/>
        <w:numPr>
          <w:ilvl w:val="0"/>
          <w:numId w:val="38"/>
        </w:numPr>
      </w:pPr>
      <w:r w:rsidRPr="00B661EF">
        <w:t>Industrial</w:t>
      </w:r>
      <w:r w:rsidRPr="00B661EF">
        <w:rPr>
          <w:spacing w:val="-6"/>
        </w:rPr>
        <w:t xml:space="preserve"> </w:t>
      </w:r>
      <w:r w:rsidRPr="00B661EF">
        <w:t>automation systems and integration – Product data representation and exchange – Part</w:t>
      </w:r>
      <w:r w:rsidRPr="00B661EF">
        <w:rPr>
          <w:spacing w:val="-3"/>
        </w:rPr>
        <w:t xml:space="preserve"> </w:t>
      </w:r>
      <w:r w:rsidRPr="00B661EF">
        <w:t>242: Application</w:t>
      </w:r>
      <w:r w:rsidRPr="00B661EF">
        <w:rPr>
          <w:spacing w:val="-3"/>
        </w:rPr>
        <w:t xml:space="preserve"> </w:t>
      </w:r>
      <w:r w:rsidRPr="00B661EF">
        <w:t>protocol: Managed</w:t>
      </w:r>
      <w:r w:rsidRPr="00B661EF">
        <w:rPr>
          <w:spacing w:val="-3"/>
        </w:rPr>
        <w:t xml:space="preserve"> </w:t>
      </w:r>
      <w:r w:rsidRPr="00B661EF">
        <w:t>model-based</w:t>
      </w:r>
      <w:r w:rsidRPr="00B661EF">
        <w:rPr>
          <w:spacing w:val="-3"/>
        </w:rPr>
        <w:t xml:space="preserve"> </w:t>
      </w:r>
      <w:r w:rsidRPr="00B661EF">
        <w:t>3D</w:t>
      </w:r>
      <w:r w:rsidRPr="00B661EF">
        <w:rPr>
          <w:spacing w:val="-3"/>
        </w:rPr>
        <w:t xml:space="preserve"> </w:t>
      </w:r>
      <w:r w:rsidRPr="00B661EF">
        <w:t>engineering</w:t>
      </w:r>
      <w:r>
        <w:t xml:space="preserve">, </w:t>
      </w:r>
      <w:r w:rsidRPr="00666B6A">
        <w:t>ISO</w:t>
      </w:r>
      <w:r w:rsidRPr="00C20C71">
        <w:rPr>
          <w:spacing w:val="-6"/>
        </w:rPr>
        <w:t xml:space="preserve"> </w:t>
      </w:r>
      <w:r w:rsidRPr="00666B6A">
        <w:t>10303-242</w:t>
      </w:r>
      <w:bookmarkStart w:id="171" w:name="_bookmark228"/>
      <w:bookmarkEnd w:id="171"/>
      <w:r w:rsidRPr="00C20C71">
        <w:rPr>
          <w:spacing w:val="-6"/>
        </w:rPr>
        <w:t xml:space="preserve">(2022) </w:t>
      </w:r>
      <w:r w:rsidRPr="00666B6A">
        <w:t>(</w:t>
      </w:r>
      <w:r>
        <w:t>Geneva, Switzerland: International Organization for Standardization</w:t>
      </w:r>
      <w:r w:rsidRPr="00666B6A">
        <w:t xml:space="preserve">, approved December 2022). </w:t>
      </w:r>
      <w:hyperlink r:id="rId19">
        <w:r w:rsidRPr="00C20C71">
          <w:rPr>
            <w:color w:val="0000FF"/>
            <w:spacing w:val="-2"/>
          </w:rPr>
          <w:t>https://www.iso.org/standard/84667.html</w:t>
        </w:r>
      </w:hyperlink>
    </w:p>
    <w:p w14:paraId="57FA5D96" w14:textId="77777777" w:rsidR="00EC7432" w:rsidRPr="001E7595" w:rsidRDefault="00EC7432" w:rsidP="00EC7432">
      <w:pPr>
        <w:pStyle w:val="ListParagraph"/>
        <w:numPr>
          <w:ilvl w:val="0"/>
          <w:numId w:val="38"/>
        </w:numPr>
      </w:pPr>
      <w:r w:rsidRPr="00666B6A">
        <w:t xml:space="preserve">A Trainer, </w:t>
      </w:r>
      <w:r w:rsidRPr="002C3EC5">
        <w:rPr>
          <w:i/>
          <w:iCs/>
        </w:rPr>
        <w:t>“Validation for downstream computer aided manufacturing and coordinate</w:t>
      </w:r>
      <w:r w:rsidRPr="002C3EC5">
        <w:rPr>
          <w:i/>
          <w:iCs/>
          <w:spacing w:val="23"/>
        </w:rPr>
        <w:t xml:space="preserve"> </w:t>
      </w:r>
      <w:r w:rsidRPr="002C3EC5">
        <w:rPr>
          <w:i/>
          <w:iCs/>
        </w:rPr>
        <w:t>metrology</w:t>
      </w:r>
      <w:r w:rsidRPr="002C3EC5">
        <w:rPr>
          <w:i/>
          <w:iCs/>
          <w:spacing w:val="23"/>
        </w:rPr>
        <w:t xml:space="preserve"> </w:t>
      </w:r>
      <w:r w:rsidRPr="002C3EC5">
        <w:rPr>
          <w:i/>
          <w:iCs/>
        </w:rPr>
        <w:t>processes</w:t>
      </w:r>
      <w:r>
        <w:rPr>
          <w:i/>
          <w:iCs/>
        </w:rPr>
        <w:t>,</w:t>
      </w:r>
      <w:r w:rsidRPr="002C3EC5">
        <w:rPr>
          <w:i/>
          <w:iCs/>
        </w:rPr>
        <w:t>”</w:t>
      </w:r>
      <w:r w:rsidRPr="002C3EC5">
        <w:rPr>
          <w:spacing w:val="23"/>
        </w:rPr>
        <w:t xml:space="preserve"> </w:t>
      </w:r>
      <w:r w:rsidRPr="00666B6A">
        <w:t>NISTGCR</w:t>
      </w:r>
      <w:r w:rsidRPr="002C3EC5">
        <w:rPr>
          <w:spacing w:val="11"/>
        </w:rPr>
        <w:t xml:space="preserve"> </w:t>
      </w:r>
      <w:r w:rsidRPr="00666B6A">
        <w:t>15-1009, National</w:t>
      </w:r>
      <w:r w:rsidRPr="002C3EC5">
        <w:rPr>
          <w:spacing w:val="23"/>
        </w:rPr>
        <w:t xml:space="preserve"> </w:t>
      </w:r>
      <w:r w:rsidRPr="00666B6A">
        <w:t>Institute</w:t>
      </w:r>
      <w:r w:rsidRPr="002C3EC5">
        <w:rPr>
          <w:spacing w:val="23"/>
        </w:rPr>
        <w:t xml:space="preserve"> </w:t>
      </w:r>
      <w:r w:rsidRPr="00666B6A">
        <w:t>of</w:t>
      </w:r>
      <w:r w:rsidRPr="002C3EC5">
        <w:rPr>
          <w:spacing w:val="23"/>
        </w:rPr>
        <w:t xml:space="preserve"> </w:t>
      </w:r>
      <w:r w:rsidRPr="00666B6A">
        <w:t>Standards</w:t>
      </w:r>
      <w:r w:rsidRPr="002C3EC5">
        <w:rPr>
          <w:spacing w:val="23"/>
        </w:rPr>
        <w:t xml:space="preserve"> </w:t>
      </w:r>
      <w:r w:rsidRPr="00666B6A">
        <w:t>and</w:t>
      </w:r>
      <w:r w:rsidRPr="002C3EC5">
        <w:rPr>
          <w:spacing w:val="23"/>
        </w:rPr>
        <w:t xml:space="preserve"> </w:t>
      </w:r>
      <w:r w:rsidRPr="00666B6A">
        <w:t>Technology,</w:t>
      </w:r>
      <w:bookmarkStart w:id="172" w:name="_bookmark251"/>
      <w:bookmarkEnd w:id="172"/>
      <w:r w:rsidRPr="00666B6A">
        <w:t xml:space="preserve"> (Gaithersburg,</w:t>
      </w:r>
      <w:r w:rsidRPr="002C3EC5">
        <w:rPr>
          <w:spacing w:val="11"/>
        </w:rPr>
        <w:t xml:space="preserve"> </w:t>
      </w:r>
      <w:r w:rsidRPr="00666B6A">
        <w:t>MD, 2016).</w:t>
      </w:r>
      <w:r w:rsidRPr="002C3EC5">
        <w:rPr>
          <w:spacing w:val="11"/>
        </w:rPr>
        <w:t xml:space="preserve"> </w:t>
      </w:r>
      <w:hyperlink r:id="rId20">
        <w:r w:rsidRPr="002C3EC5">
          <w:rPr>
            <w:color w:val="0000FF"/>
          </w:rPr>
          <w:t>https://doi.org//10.6028/NIST.GCR.16-</w:t>
        </w:r>
        <w:r w:rsidRPr="002C3EC5">
          <w:rPr>
            <w:color w:val="0000FF"/>
            <w:spacing w:val="-5"/>
          </w:rPr>
          <w:t>003</w:t>
        </w:r>
      </w:hyperlink>
    </w:p>
    <w:p w14:paraId="75C481B4" w14:textId="77777777" w:rsidR="001243BB" w:rsidRPr="001243BB" w:rsidRDefault="001243BB" w:rsidP="00A61BAA">
      <w:pPr>
        <w:pStyle w:val="ListParagraph"/>
        <w:numPr>
          <w:ilvl w:val="0"/>
          <w:numId w:val="38"/>
        </w:numPr>
      </w:pPr>
      <w:r w:rsidRPr="00666B6A">
        <w:t>A Barnard Feeney, SP Frechette, V Srinivasan, “A portrait of an ISO STEP toleranc</w:t>
      </w:r>
      <w:r w:rsidRPr="002C3EC5">
        <w:rPr>
          <w:spacing w:val="-2"/>
        </w:rPr>
        <w:t>ing</w:t>
      </w:r>
      <w:r w:rsidRPr="002C3EC5">
        <w:rPr>
          <w:spacing w:val="-12"/>
        </w:rPr>
        <w:t xml:space="preserve"> </w:t>
      </w:r>
      <w:r w:rsidRPr="002C3EC5">
        <w:rPr>
          <w:spacing w:val="-2"/>
        </w:rPr>
        <w:t>standard</w:t>
      </w:r>
      <w:r w:rsidRPr="002C3EC5">
        <w:rPr>
          <w:spacing w:val="-12"/>
        </w:rPr>
        <w:t xml:space="preserve"> </w:t>
      </w:r>
      <w:r w:rsidRPr="002C3EC5">
        <w:rPr>
          <w:spacing w:val="-2"/>
        </w:rPr>
        <w:t>as</w:t>
      </w:r>
      <w:r w:rsidRPr="002C3EC5">
        <w:rPr>
          <w:spacing w:val="-11"/>
        </w:rPr>
        <w:t xml:space="preserve"> </w:t>
      </w:r>
      <w:r w:rsidRPr="002C3EC5">
        <w:rPr>
          <w:spacing w:val="-2"/>
        </w:rPr>
        <w:t>an</w:t>
      </w:r>
      <w:r w:rsidRPr="002C3EC5">
        <w:rPr>
          <w:spacing w:val="-12"/>
        </w:rPr>
        <w:t xml:space="preserve"> </w:t>
      </w:r>
      <w:r w:rsidRPr="002C3EC5">
        <w:rPr>
          <w:spacing w:val="-2"/>
        </w:rPr>
        <w:t>enabler</w:t>
      </w:r>
      <w:r w:rsidRPr="002C3EC5">
        <w:rPr>
          <w:spacing w:val="-11"/>
        </w:rPr>
        <w:t xml:space="preserve"> </w:t>
      </w:r>
      <w:r w:rsidRPr="002C3EC5">
        <w:rPr>
          <w:spacing w:val="-2"/>
        </w:rPr>
        <w:t>of</w:t>
      </w:r>
      <w:r w:rsidRPr="002C3EC5">
        <w:rPr>
          <w:spacing w:val="-12"/>
        </w:rPr>
        <w:t xml:space="preserve"> </w:t>
      </w:r>
      <w:r w:rsidRPr="002C3EC5">
        <w:rPr>
          <w:spacing w:val="-2"/>
        </w:rPr>
        <w:t>smart</w:t>
      </w:r>
      <w:r w:rsidRPr="002C3EC5">
        <w:rPr>
          <w:spacing w:val="-11"/>
        </w:rPr>
        <w:t xml:space="preserve"> </w:t>
      </w:r>
      <w:r w:rsidRPr="002C3EC5">
        <w:rPr>
          <w:spacing w:val="-2"/>
        </w:rPr>
        <w:t>manufacturing</w:t>
      </w:r>
      <w:r w:rsidRPr="002C3EC5">
        <w:rPr>
          <w:spacing w:val="-12"/>
        </w:rPr>
        <w:t xml:space="preserve"> </w:t>
      </w:r>
      <w:r w:rsidRPr="002C3EC5">
        <w:rPr>
          <w:spacing w:val="-2"/>
        </w:rPr>
        <w:t>system</w:t>
      </w:r>
      <w:r>
        <w:rPr>
          <w:spacing w:val="-2"/>
        </w:rPr>
        <w:t>,”</w:t>
      </w:r>
      <w:r w:rsidRPr="002C3EC5">
        <w:rPr>
          <w:spacing w:val="-12"/>
        </w:rPr>
        <w:t xml:space="preserve"> </w:t>
      </w:r>
      <w:r w:rsidRPr="002C3EC5">
        <w:rPr>
          <w:i/>
          <w:spacing w:val="-2"/>
        </w:rPr>
        <w:t>Journal</w:t>
      </w:r>
      <w:r w:rsidRPr="002C3EC5">
        <w:rPr>
          <w:i/>
          <w:spacing w:val="-11"/>
        </w:rPr>
        <w:t xml:space="preserve"> </w:t>
      </w:r>
      <w:r w:rsidRPr="002C3EC5">
        <w:rPr>
          <w:i/>
          <w:spacing w:val="-2"/>
        </w:rPr>
        <w:t>of</w:t>
      </w:r>
      <w:r w:rsidRPr="002C3EC5">
        <w:rPr>
          <w:i/>
          <w:spacing w:val="-12"/>
        </w:rPr>
        <w:t xml:space="preserve"> </w:t>
      </w:r>
      <w:r w:rsidRPr="002C3EC5">
        <w:rPr>
          <w:i/>
          <w:spacing w:val="-2"/>
        </w:rPr>
        <w:t>Computing</w:t>
      </w:r>
      <w:r w:rsidRPr="002C3EC5">
        <w:rPr>
          <w:i/>
          <w:spacing w:val="-11"/>
        </w:rPr>
        <w:t xml:space="preserve"> </w:t>
      </w:r>
      <w:r w:rsidRPr="002C3EC5">
        <w:rPr>
          <w:i/>
          <w:spacing w:val="-2"/>
        </w:rPr>
        <w:t xml:space="preserve">and </w:t>
      </w:r>
      <w:bookmarkStart w:id="173" w:name="_bookmark252"/>
      <w:bookmarkEnd w:id="173"/>
      <w:r w:rsidRPr="002C3EC5">
        <w:rPr>
          <w:i/>
        </w:rPr>
        <w:t>Information</w:t>
      </w:r>
      <w:r w:rsidRPr="002C3EC5">
        <w:rPr>
          <w:i/>
          <w:spacing w:val="-14"/>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15</w:t>
      </w:r>
      <w:r>
        <w:t xml:space="preserve">, no. </w:t>
      </w:r>
      <w:r w:rsidRPr="00666B6A">
        <w:t>2 (</w:t>
      </w:r>
      <w:r>
        <w:t xml:space="preserve">June </w:t>
      </w:r>
      <w:r w:rsidRPr="00666B6A">
        <w:t>2015)</w:t>
      </w:r>
      <w:r>
        <w:t>:021001,</w:t>
      </w:r>
      <w:r w:rsidRPr="00666B6A">
        <w:t xml:space="preserve"> </w:t>
      </w:r>
      <w:r w:rsidRPr="002C3EC5">
        <w:rPr>
          <w:spacing w:val="-13"/>
        </w:rPr>
        <w:t xml:space="preserve"> </w:t>
      </w:r>
      <w:hyperlink r:id="rId21">
        <w:r w:rsidRPr="002C3EC5">
          <w:rPr>
            <w:color w:val="0000FF"/>
          </w:rPr>
          <w:t>https://doi.org/10.1115/1.4029050</w:t>
        </w:r>
      </w:hyperlink>
    </w:p>
    <w:p w14:paraId="3FE7029D" w14:textId="5EE79824" w:rsidR="00A61BAA" w:rsidRPr="00AB395B" w:rsidRDefault="00A61BAA" w:rsidP="00A61BAA">
      <w:pPr>
        <w:pStyle w:val="ListParagraph"/>
        <w:numPr>
          <w:ilvl w:val="0"/>
          <w:numId w:val="38"/>
        </w:numPr>
      </w:pPr>
      <w:r>
        <w:t xml:space="preserve">K </w:t>
      </w:r>
      <w:r w:rsidRPr="00690945">
        <w:t>Fi</w:t>
      </w:r>
      <w:r>
        <w:t>s</w:t>
      </w:r>
      <w:r w:rsidRPr="00690945">
        <w:t xml:space="preserve">cher, </w:t>
      </w:r>
      <w:r>
        <w:t xml:space="preserve">P </w:t>
      </w:r>
      <w:r w:rsidRPr="00690945">
        <w:t xml:space="preserve">Rosche, </w:t>
      </w:r>
      <w:r>
        <w:t xml:space="preserve">A </w:t>
      </w:r>
      <w:r w:rsidRPr="00690945">
        <w:t xml:space="preserve">Trainer, </w:t>
      </w:r>
      <w:r>
        <w:t xml:space="preserve">A </w:t>
      </w:r>
      <w:r w:rsidRPr="00690945">
        <w:t xml:space="preserve">Barnard Feeney, </w:t>
      </w:r>
      <w:r>
        <w:t xml:space="preserve">T </w:t>
      </w:r>
      <w:r w:rsidRPr="00690945">
        <w:t>Hedberg Jr</w:t>
      </w:r>
      <w:r>
        <w:t>, “</w:t>
      </w:r>
      <w:r w:rsidRPr="00690945">
        <w:t>Investigating the impact of standards-based interoperability for design to manufacturing and quality in the supply chain</w:t>
      </w:r>
      <w:r>
        <w:t>,”</w:t>
      </w:r>
      <w:r w:rsidRPr="00B0573B">
        <w:t xml:space="preserve"> </w:t>
      </w:r>
      <w:r w:rsidRPr="00690945">
        <w:t>NISTGCR 15-1009 (2015)</w:t>
      </w:r>
      <w:r>
        <w:t xml:space="preserve"> </w:t>
      </w:r>
      <w:r w:rsidRPr="00690945">
        <w:t>(Gaithersburg MD)</w:t>
      </w:r>
      <w:r>
        <w:t xml:space="preserve">. </w:t>
      </w:r>
      <w:hyperlink r:id="rId22" w:history="1">
        <w:r w:rsidRPr="00AD0F82">
          <w:rPr>
            <w:rStyle w:val="Hyperlink"/>
          </w:rPr>
          <w:t>https://doi.org/10.6028/NIST.GCR.15-1009</w:t>
        </w:r>
      </w:hyperlink>
    </w:p>
    <w:p w14:paraId="1D94EE43" w14:textId="77777777" w:rsidR="00EC36CC" w:rsidRPr="00D34B72" w:rsidRDefault="00EC36CC" w:rsidP="00EC36CC">
      <w:pPr>
        <w:pStyle w:val="ListParagraph"/>
        <w:numPr>
          <w:ilvl w:val="0"/>
          <w:numId w:val="38"/>
        </w:numPr>
      </w:pPr>
      <w:r w:rsidRPr="00666B6A">
        <w:t>T Hedberg Jr, J Lubell, L Fischer, L Maggiano, A Barnard Feeney, “Testing the Digital</w:t>
      </w:r>
      <w:r w:rsidRPr="002C3EC5">
        <w:rPr>
          <w:spacing w:val="-1"/>
        </w:rPr>
        <w:t xml:space="preserve"> </w:t>
      </w:r>
      <w:r w:rsidRPr="00666B6A">
        <w:t>Thread</w:t>
      </w:r>
      <w:r w:rsidRPr="002C3EC5">
        <w:rPr>
          <w:spacing w:val="-1"/>
        </w:rPr>
        <w:t xml:space="preserve"> </w:t>
      </w:r>
      <w:r w:rsidRPr="00666B6A">
        <w:t>in</w:t>
      </w:r>
      <w:r w:rsidRPr="002C3EC5">
        <w:rPr>
          <w:spacing w:val="-1"/>
        </w:rPr>
        <w:t xml:space="preserve"> </w:t>
      </w:r>
      <w:r w:rsidRPr="00666B6A">
        <w:t>Support</w:t>
      </w:r>
      <w:r w:rsidRPr="002C3EC5">
        <w:rPr>
          <w:spacing w:val="-1"/>
        </w:rPr>
        <w:t xml:space="preserve"> </w:t>
      </w:r>
      <w:r w:rsidRPr="00666B6A">
        <w:t>of</w:t>
      </w:r>
      <w:r w:rsidRPr="002C3EC5">
        <w:rPr>
          <w:spacing w:val="-1"/>
        </w:rPr>
        <w:t xml:space="preserve"> </w:t>
      </w:r>
      <w:r w:rsidRPr="00666B6A">
        <w:t>Model-Based</w:t>
      </w:r>
      <w:r w:rsidRPr="002C3EC5">
        <w:rPr>
          <w:spacing w:val="-1"/>
        </w:rPr>
        <w:t xml:space="preserve"> </w:t>
      </w:r>
      <w:r w:rsidRPr="00666B6A">
        <w:t>Manufacturing</w:t>
      </w:r>
      <w:r w:rsidRPr="002C3EC5">
        <w:rPr>
          <w:spacing w:val="-1"/>
        </w:rPr>
        <w:t xml:space="preserve"> </w:t>
      </w:r>
      <w:r w:rsidRPr="00666B6A">
        <w:t>and</w:t>
      </w:r>
      <w:r w:rsidRPr="002C3EC5">
        <w:rPr>
          <w:spacing w:val="-1"/>
        </w:rPr>
        <w:t xml:space="preserve"> </w:t>
      </w:r>
      <w:r w:rsidRPr="00666B6A">
        <w:t>Inspection</w:t>
      </w:r>
      <w:r>
        <w:t>,”</w:t>
      </w:r>
      <w:r w:rsidRPr="002C3EC5">
        <w:rPr>
          <w:spacing w:val="-1"/>
        </w:rPr>
        <w:t xml:space="preserve"> </w:t>
      </w:r>
      <w:r w:rsidRPr="002C3EC5">
        <w:rPr>
          <w:i/>
        </w:rPr>
        <w:t>Journal</w:t>
      </w:r>
      <w:r w:rsidRPr="002C3EC5">
        <w:rPr>
          <w:i/>
          <w:spacing w:val="-1"/>
        </w:rPr>
        <w:t xml:space="preserve"> </w:t>
      </w:r>
      <w:r w:rsidRPr="002C3EC5">
        <w:rPr>
          <w:i/>
        </w:rPr>
        <w:t>of Computing</w:t>
      </w:r>
      <w:r w:rsidRPr="002C3EC5">
        <w:rPr>
          <w:i/>
          <w:spacing w:val="-14"/>
        </w:rPr>
        <w:t xml:space="preserve"> </w:t>
      </w:r>
      <w:r w:rsidRPr="002C3EC5">
        <w:rPr>
          <w:i/>
        </w:rPr>
        <w:t>and</w:t>
      </w:r>
      <w:r w:rsidRPr="002C3EC5">
        <w:rPr>
          <w:i/>
          <w:spacing w:val="-14"/>
        </w:rPr>
        <w:t xml:space="preserve"> </w:t>
      </w:r>
      <w:r w:rsidRPr="002C3EC5">
        <w:rPr>
          <w:i/>
        </w:rPr>
        <w:t>Information</w:t>
      </w:r>
      <w:r w:rsidRPr="002C3EC5">
        <w:rPr>
          <w:i/>
          <w:spacing w:val="-13"/>
        </w:rPr>
        <w:t xml:space="preserve"> </w:t>
      </w:r>
      <w:r w:rsidRPr="002C3EC5">
        <w:rPr>
          <w:i/>
        </w:rPr>
        <w:t>Science</w:t>
      </w:r>
      <w:r w:rsidRPr="002C3EC5">
        <w:rPr>
          <w:i/>
          <w:spacing w:val="-14"/>
        </w:rPr>
        <w:t xml:space="preserve"> </w:t>
      </w:r>
      <w:r w:rsidRPr="002C3EC5">
        <w:rPr>
          <w:i/>
        </w:rPr>
        <w:t>in</w:t>
      </w:r>
      <w:r w:rsidRPr="002C3EC5">
        <w:rPr>
          <w:i/>
          <w:spacing w:val="-13"/>
        </w:rPr>
        <w:t xml:space="preserve"> </w:t>
      </w:r>
      <w:r w:rsidRPr="002C3EC5">
        <w:rPr>
          <w:i/>
        </w:rPr>
        <w:t>Engineering</w:t>
      </w:r>
      <w:r w:rsidRPr="002C3EC5">
        <w:rPr>
          <w:i/>
          <w:spacing w:val="-14"/>
        </w:rPr>
        <w:t xml:space="preserve"> </w:t>
      </w:r>
      <w:r w:rsidRPr="00666B6A">
        <w:t>16</w:t>
      </w:r>
      <w:r>
        <w:t xml:space="preserve">, no. </w:t>
      </w:r>
      <w:r w:rsidRPr="00666B6A">
        <w:t>2 (</w:t>
      </w:r>
      <w:r>
        <w:t xml:space="preserve">June, </w:t>
      </w:r>
      <w:r w:rsidRPr="00666B6A">
        <w:t>2016)</w:t>
      </w:r>
      <w:r>
        <w:t xml:space="preserve">:021001, </w:t>
      </w:r>
      <w:hyperlink r:id="rId23" w:history="1">
        <w:r w:rsidRPr="002C3EC5">
          <w:rPr>
            <w:rStyle w:val="Hyperlink"/>
            <w:spacing w:val="-13"/>
          </w:rPr>
          <w:t>https://doi.org/10.1115/1.4032697</w:t>
        </w:r>
      </w:hyperlink>
    </w:p>
    <w:p w14:paraId="2B9AFEBF" w14:textId="77777777" w:rsidR="00404A6B" w:rsidRPr="006A4E75" w:rsidRDefault="00404A6B" w:rsidP="00404A6B">
      <w:pPr>
        <w:pStyle w:val="ListParagraph"/>
        <w:numPr>
          <w:ilvl w:val="0"/>
          <w:numId w:val="38"/>
        </w:numPr>
      </w:pPr>
      <w:r w:rsidRPr="000F2510">
        <w:rPr>
          <w:i/>
          <w:iCs/>
          <w:spacing w:val="-2"/>
        </w:rPr>
        <w:t>Geometrical</w:t>
      </w:r>
      <w:r w:rsidRPr="000F2510">
        <w:rPr>
          <w:i/>
          <w:iCs/>
          <w:spacing w:val="-9"/>
        </w:rPr>
        <w:t xml:space="preserve"> </w:t>
      </w:r>
      <w:r w:rsidRPr="000F2510">
        <w:rPr>
          <w:i/>
          <w:iCs/>
          <w:spacing w:val="-2"/>
        </w:rPr>
        <w:t xml:space="preserve">product </w:t>
      </w:r>
      <w:r w:rsidRPr="000F2510">
        <w:rPr>
          <w:i/>
          <w:iCs/>
        </w:rPr>
        <w:t>specifications (GPS) – Geometrical tolerancing – Datums and datum systems</w:t>
      </w:r>
      <w:r w:rsidRPr="000F2510">
        <w:rPr>
          <w:spacing w:val="-2"/>
        </w:rPr>
        <w:t>, ISO</w:t>
      </w:r>
      <w:r w:rsidRPr="000F2510">
        <w:rPr>
          <w:spacing w:val="-9"/>
        </w:rPr>
        <w:t xml:space="preserve"> </w:t>
      </w:r>
      <w:r w:rsidRPr="000F2510">
        <w:rPr>
          <w:spacing w:val="-2"/>
        </w:rPr>
        <w:t>5459</w:t>
      </w:r>
      <w:r>
        <w:rPr>
          <w:spacing w:val="-2"/>
        </w:rPr>
        <w:t>(2011)</w:t>
      </w:r>
      <w:r w:rsidRPr="000F2510">
        <w:rPr>
          <w:spacing w:val="-9"/>
        </w:rPr>
        <w:t xml:space="preserve"> </w:t>
      </w:r>
      <w:r w:rsidRPr="00666B6A">
        <w:t>(</w:t>
      </w:r>
      <w:r>
        <w:t>Geneva, Switzerland: International Organization for Standardization</w:t>
      </w:r>
      <w:r w:rsidRPr="00666B6A">
        <w:t xml:space="preserve">, </w:t>
      </w:r>
      <w:r>
        <w:rPr>
          <w:spacing w:val="-2"/>
        </w:rPr>
        <w:t xml:space="preserve">August </w:t>
      </w:r>
      <w:r w:rsidRPr="000F2510">
        <w:rPr>
          <w:spacing w:val="-2"/>
        </w:rPr>
        <w:t>2011)</w:t>
      </w:r>
      <w:r w:rsidRPr="00666B6A">
        <w:t xml:space="preserve">. </w:t>
      </w:r>
      <w:hyperlink r:id="rId24">
        <w:r w:rsidRPr="000F2510">
          <w:rPr>
            <w:color w:val="0000FF"/>
          </w:rPr>
          <w:t>https://www.iso.org/standard/40358.html</w:t>
        </w:r>
      </w:hyperlink>
    </w:p>
    <w:p w14:paraId="67AA0D3D" w14:textId="77777777" w:rsidR="00F06E95" w:rsidRPr="0065490B" w:rsidRDefault="00F06E95" w:rsidP="00F06E95">
      <w:pPr>
        <w:pStyle w:val="ListParagraph"/>
        <w:numPr>
          <w:ilvl w:val="0"/>
          <w:numId w:val="38"/>
        </w:numPr>
        <w:rPr>
          <w:rStyle w:val="Hyperlink"/>
        </w:rPr>
      </w:pPr>
      <w:r w:rsidRPr="00666B6A">
        <w:t xml:space="preserve">A Trainer, T Thurman T, R Lipman, P Rosche, J Boy, </w:t>
      </w:r>
      <w:r w:rsidRPr="00666B6A">
        <w:rPr>
          <w:i/>
          <w:iCs/>
        </w:rPr>
        <w:t>“CAx-IF Recommended Practices for Persistent IDs for Design Iteration and Downstream Exchange, Release 1.0”,</w:t>
      </w:r>
      <w:r w:rsidRPr="00666B6A">
        <w:t xml:space="preserve"> (CAx Interoperability Forum</w:t>
      </w:r>
      <w:r>
        <w:t xml:space="preserve">, </w:t>
      </w:r>
      <w:r w:rsidRPr="00666B6A">
        <w:t>2024)</w:t>
      </w:r>
      <w:r>
        <w:t>.</w:t>
      </w:r>
      <w:r w:rsidRPr="00666B6A">
        <w:t xml:space="preserve"> </w:t>
      </w:r>
      <w:hyperlink r:id="rId25" w:history="1">
        <w:r w:rsidRPr="00666B6A">
          <w:rPr>
            <w:rStyle w:val="Hyperlink"/>
            <w:spacing w:val="-2"/>
          </w:rPr>
          <w:t xml:space="preserve">https://www.mbx-if.org/home/wp-content/u </w:t>
        </w:r>
        <w:proofErr w:type="spellStart"/>
        <w:r w:rsidRPr="00666B6A">
          <w:rPr>
            <w:rStyle w:val="Hyperlink"/>
            <w:spacing w:val="-2"/>
          </w:rPr>
          <w:t>ploads</w:t>
        </w:r>
        <w:proofErr w:type="spellEnd"/>
        <w:r w:rsidRPr="00666B6A">
          <w:rPr>
            <w:rStyle w:val="Hyperlink"/>
            <w:spacing w:val="-2"/>
          </w:rPr>
          <w:t>/2024/05/rec_pracs_PID_v1.pdf</w:t>
        </w:r>
      </w:hyperlink>
    </w:p>
    <w:p w14:paraId="62D94C8F" w14:textId="74142F91" w:rsidR="00003AEC" w:rsidRDefault="00003AEC" w:rsidP="00003AEC">
      <w:pPr>
        <w:pStyle w:val="ListParagraph"/>
        <w:numPr>
          <w:ilvl w:val="0"/>
          <w:numId w:val="38"/>
        </w:numPr>
      </w:pPr>
      <w:r w:rsidRPr="00E4033A">
        <w:t>Information technology – Procedures for the operation of object identifier registration authorities: Part 8: Generation of universally unique identifiers and their use in object identifiers</w:t>
      </w:r>
      <w:r w:rsidRPr="002E308A">
        <w:t>, ISO/IEC 9834-8:2014</w:t>
      </w:r>
      <w:r>
        <w:t>(2014)</w:t>
      </w:r>
      <w:r w:rsidRPr="002E308A">
        <w:t xml:space="preserve"> (</w:t>
      </w:r>
      <w:r>
        <w:t xml:space="preserve">Geneva, Switzerland: </w:t>
      </w:r>
      <w:r w:rsidRPr="002E308A">
        <w:t>International Organization for Standardization and International Electrotechnical Commission, approved August 20</w:t>
      </w:r>
      <w:r>
        <w:t>1</w:t>
      </w:r>
      <w:r w:rsidRPr="002E308A">
        <w:t xml:space="preserve">4). </w:t>
      </w:r>
      <w:hyperlink r:id="rId26" w:history="1">
        <w:r w:rsidRPr="00A863C6">
          <w:rPr>
            <w:rStyle w:val="Hyperlink"/>
          </w:rPr>
          <w:t>https://www.iso.org/standard/62795.html</w:t>
        </w:r>
      </w:hyperlink>
    </w:p>
    <w:p w14:paraId="583AEFDB" w14:textId="3EE518B3" w:rsidR="00EC7432" w:rsidRDefault="00A1114C" w:rsidP="001625E8">
      <w:pPr>
        <w:pStyle w:val="ListParagraph"/>
        <w:numPr>
          <w:ilvl w:val="0"/>
          <w:numId w:val="38"/>
        </w:numPr>
        <w:rPr>
          <w:color w:val="0000FF"/>
          <w:u w:val="single"/>
        </w:rPr>
      </w:pPr>
      <w:r w:rsidRPr="00060C2F">
        <w:t xml:space="preserve">K Davis, B Peabody, P Leach, </w:t>
      </w:r>
      <w:r>
        <w:t>“</w:t>
      </w:r>
      <w:r w:rsidRPr="00060C2F">
        <w:t xml:space="preserve">Request for Comment 9562: Universally Unique </w:t>
      </w:r>
      <w:proofErr w:type="spellStart"/>
      <w:r w:rsidRPr="00060C2F">
        <w:t>IDentifiers</w:t>
      </w:r>
      <w:proofErr w:type="spellEnd"/>
      <w:r w:rsidRPr="00060C2F">
        <w:t xml:space="preserve"> (UUIDs)</w:t>
      </w:r>
      <w:r>
        <w:t>”</w:t>
      </w:r>
      <w:r w:rsidRPr="00060C2F">
        <w:t xml:space="preserve"> </w:t>
      </w:r>
      <w:r>
        <w:t>(</w:t>
      </w:r>
      <w:r w:rsidRPr="00060C2F">
        <w:t>Internet Engineering Task Force (IETF)</w:t>
      </w:r>
      <w:r>
        <w:t>, 2024</w:t>
      </w:r>
      <w:r w:rsidRPr="00060C2F">
        <w:t>).</w:t>
      </w:r>
    </w:p>
    <w:p w14:paraId="251E177B" w14:textId="27F51800" w:rsidR="00EC7432" w:rsidRDefault="00B75A51" w:rsidP="001625E8">
      <w:pPr>
        <w:pStyle w:val="ListParagraph"/>
        <w:numPr>
          <w:ilvl w:val="0"/>
          <w:numId w:val="38"/>
        </w:numPr>
        <w:rPr>
          <w:color w:val="0000FF"/>
          <w:u w:val="single"/>
        </w:rPr>
      </w:pPr>
      <w:r w:rsidRPr="00666B6A">
        <w:t>Q Dang,</w:t>
      </w:r>
      <w:r w:rsidRPr="00666B6A">
        <w:rPr>
          <w:spacing w:val="-14"/>
        </w:rPr>
        <w:t xml:space="preserve"> </w:t>
      </w:r>
      <w:r w:rsidRPr="00666B6A">
        <w:rPr>
          <w:i/>
          <w:iCs/>
        </w:rPr>
        <w:t>Secure</w:t>
      </w:r>
      <w:r w:rsidRPr="00666B6A">
        <w:rPr>
          <w:i/>
          <w:iCs/>
          <w:spacing w:val="-13"/>
        </w:rPr>
        <w:t xml:space="preserve"> </w:t>
      </w:r>
      <w:r w:rsidRPr="00666B6A">
        <w:rPr>
          <w:i/>
          <w:iCs/>
        </w:rPr>
        <w:t>Hash</w:t>
      </w:r>
      <w:r w:rsidRPr="00666B6A">
        <w:rPr>
          <w:i/>
          <w:iCs/>
          <w:spacing w:val="-14"/>
        </w:rPr>
        <w:t xml:space="preserve"> </w:t>
      </w:r>
      <w:r w:rsidRPr="00666B6A">
        <w:rPr>
          <w:i/>
          <w:iCs/>
        </w:rPr>
        <w:t>Standard</w:t>
      </w:r>
      <w:r>
        <w:t xml:space="preserve">, </w:t>
      </w:r>
      <w:r w:rsidRPr="00666B6A">
        <w:t>NIST</w:t>
      </w:r>
      <w:r w:rsidRPr="00666B6A">
        <w:rPr>
          <w:spacing w:val="-14"/>
        </w:rPr>
        <w:t xml:space="preserve"> </w:t>
      </w:r>
      <w:r w:rsidRPr="00666B6A">
        <w:t>FIPS</w:t>
      </w:r>
      <w:r>
        <w:t xml:space="preserve"> 180-4 (</w:t>
      </w:r>
      <w:r w:rsidRPr="00666B6A">
        <w:t>Gaithersburg,</w:t>
      </w:r>
      <w:r w:rsidRPr="00666B6A">
        <w:rPr>
          <w:spacing w:val="11"/>
        </w:rPr>
        <w:t xml:space="preserve"> </w:t>
      </w:r>
      <w:r w:rsidRPr="00666B6A">
        <w:t>MD</w:t>
      </w:r>
      <w:r>
        <w:t xml:space="preserve">: U. S Department of Commerce, </w:t>
      </w:r>
      <w:r w:rsidRPr="00666B6A">
        <w:t xml:space="preserve">National </w:t>
      </w:r>
      <w:bookmarkStart w:id="174" w:name="_bookmark293"/>
      <w:bookmarkEnd w:id="174"/>
      <w:r w:rsidRPr="00666B6A">
        <w:t xml:space="preserve">Institute of Standards and Technology, 2015). </w:t>
      </w:r>
      <w:hyperlink r:id="rId27">
        <w:r w:rsidRPr="00666B6A">
          <w:rPr>
            <w:color w:val="0000FF"/>
          </w:rPr>
          <w:t>https://doi.org/10.6028/NIST.FIPS.180-4</w:t>
        </w:r>
      </w:hyperlink>
    </w:p>
    <w:p w14:paraId="4B743B06" w14:textId="77777777" w:rsidR="0011399D" w:rsidRPr="00666B6A" w:rsidRDefault="0011399D" w:rsidP="0011399D">
      <w:pPr>
        <w:pStyle w:val="ListParagraph"/>
        <w:numPr>
          <w:ilvl w:val="0"/>
          <w:numId w:val="38"/>
        </w:numPr>
      </w:pPr>
      <w:r w:rsidRPr="00666B6A">
        <w:t>WF Danner, DT Sanford, Y Yang “</w:t>
      </w:r>
      <w:r w:rsidRPr="005D1954">
        <w:rPr>
          <w:i/>
          <w:iCs/>
        </w:rPr>
        <w:t>STEP (</w:t>
      </w:r>
      <w:proofErr w:type="spellStart"/>
      <w:r w:rsidRPr="005D1954">
        <w:rPr>
          <w:i/>
          <w:iCs/>
        </w:rPr>
        <w:t>STandard</w:t>
      </w:r>
      <w:proofErr w:type="spellEnd"/>
      <w:r w:rsidRPr="005D1954">
        <w:rPr>
          <w:i/>
          <w:iCs/>
        </w:rPr>
        <w:t xml:space="preserve"> for the Exchange of Product Model Data) Resource Integration: Semantic &amp; Syntactic Rules</w:t>
      </w:r>
      <w:r>
        <w:t>,”</w:t>
      </w:r>
      <w:r w:rsidRPr="00666B6A">
        <w:t xml:space="preserve"> (Gaithersburg, MD: </w:t>
      </w:r>
      <w:r w:rsidRPr="003E25A5">
        <w:t xml:space="preserve">U.S. Department of Commerce, National Institute of Standards and Technology, </w:t>
      </w:r>
      <w:r w:rsidRPr="00666B6A">
        <w:t xml:space="preserve">2016). </w:t>
      </w:r>
      <w:hyperlink r:id="rId28" w:history="1">
        <w:r w:rsidRPr="00666B6A">
          <w:rPr>
            <w:rStyle w:val="Hyperlink"/>
            <w:spacing w:val="-2"/>
          </w:rPr>
          <w:t>https://doi.org/10.6028/NIST.IR.4528</w:t>
        </w:r>
      </w:hyperlink>
    </w:p>
    <w:p w14:paraId="2A368871" w14:textId="77777777" w:rsidR="00155723" w:rsidRDefault="00155723" w:rsidP="00155723">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21: Implementation methods: Clear text encoding of the exchange structure</w:t>
      </w:r>
      <w:r w:rsidRPr="00C20C71">
        <w:t>, ISO</w:t>
      </w:r>
      <w:r w:rsidRPr="00E8362A">
        <w:rPr>
          <w:spacing w:val="-6"/>
        </w:rPr>
        <w:t xml:space="preserve"> </w:t>
      </w:r>
      <w:r w:rsidRPr="00C20C71">
        <w:t>10303-2</w:t>
      </w:r>
      <w:r>
        <w:t>1</w:t>
      </w:r>
      <w:r w:rsidRPr="00E8362A">
        <w:rPr>
          <w:spacing w:val="-6"/>
        </w:rPr>
        <w:t>(</w:t>
      </w:r>
      <w:r w:rsidRPr="00C20C71">
        <w:t>201</w:t>
      </w:r>
      <w:r>
        <w:t>6</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March</w:t>
      </w:r>
      <w:r w:rsidRPr="00C20C71">
        <w:t xml:space="preserve"> 201</w:t>
      </w:r>
      <w:r>
        <w:t>6</w:t>
      </w:r>
      <w:r w:rsidRPr="00C20C71">
        <w:t xml:space="preserve">). </w:t>
      </w:r>
      <w:hyperlink r:id="rId29" w:history="1">
        <w:r w:rsidRPr="00E92282">
          <w:rPr>
            <w:rStyle w:val="Hyperlink"/>
          </w:rPr>
          <w:t>https://www.iso.org/standard/63141.html</w:t>
        </w:r>
      </w:hyperlink>
    </w:p>
    <w:p w14:paraId="3209906E" w14:textId="77777777" w:rsidR="008F60E2" w:rsidRDefault="008F60E2" w:rsidP="008F60E2">
      <w:pPr>
        <w:pStyle w:val="ListParagraph"/>
        <w:numPr>
          <w:ilvl w:val="0"/>
          <w:numId w:val="38"/>
        </w:numPr>
      </w:pPr>
      <w:r>
        <w:t xml:space="preserve">TR </w:t>
      </w:r>
      <w:r w:rsidRPr="00955A6A">
        <w:t>Thurman</w:t>
      </w:r>
      <w:r>
        <w:t>,</w:t>
      </w:r>
      <w:r w:rsidRPr="00955A6A">
        <w:t xml:space="preserve"> </w:t>
      </w:r>
      <w:r>
        <w:t xml:space="preserve">AG </w:t>
      </w:r>
      <w:r w:rsidRPr="00955A6A">
        <w:t xml:space="preserve">Trainer, </w:t>
      </w:r>
      <w:r>
        <w:t xml:space="preserve">A </w:t>
      </w:r>
      <w:r w:rsidRPr="00955A6A">
        <w:t xml:space="preserve">Barnard Feeney, </w:t>
      </w:r>
      <w:r>
        <w:t xml:space="preserve">M </w:t>
      </w:r>
      <w:r w:rsidRPr="00955A6A">
        <w:t xml:space="preserve">Hardwick, </w:t>
      </w:r>
      <w:r>
        <w:t xml:space="preserve">M </w:t>
      </w:r>
      <w:proofErr w:type="spellStart"/>
      <w:r w:rsidRPr="00955A6A">
        <w:t>Hedlind</w:t>
      </w:r>
      <w:proofErr w:type="spellEnd"/>
      <w:r w:rsidRPr="00955A6A">
        <w:t xml:space="preserve">, </w:t>
      </w:r>
      <w:r>
        <w:t xml:space="preserve">R </w:t>
      </w:r>
      <w:r w:rsidRPr="00955A6A">
        <w:t>Astheimer,</w:t>
      </w:r>
      <w:r>
        <w:t xml:space="preserve"> </w:t>
      </w:r>
      <w:r w:rsidRPr="00907A8C">
        <w:rPr>
          <w:i/>
          <w:iCs/>
        </w:rPr>
        <w:t>Research Results and Recommendations for Universally Unique Identifiers in Product Data Standards</w:t>
      </w:r>
      <w:r>
        <w:rPr>
          <w:i/>
          <w:iCs/>
        </w:rPr>
        <w:t>, NIST AMS 300-12</w:t>
      </w:r>
      <w:r w:rsidRPr="00955A6A">
        <w:t xml:space="preserve"> </w:t>
      </w:r>
      <w:r>
        <w:t>(</w:t>
      </w:r>
      <w:r w:rsidRPr="00955A6A">
        <w:t>Gaithersburg, MD</w:t>
      </w:r>
      <w:r>
        <w:t xml:space="preserve">: </w:t>
      </w:r>
      <w:r w:rsidRPr="003E25A5">
        <w:t>U.S. Department of Commerce, National Institute of Standards and Technology, 20</w:t>
      </w:r>
      <w:r>
        <w:t>24</w:t>
      </w:r>
      <w:r w:rsidRPr="003E25A5">
        <w:t>).</w:t>
      </w:r>
      <w:r>
        <w:t xml:space="preserve"> </w:t>
      </w:r>
      <w:hyperlink r:id="rId30" w:history="1">
        <w:r w:rsidRPr="001A172D">
          <w:rPr>
            <w:rStyle w:val="Hyperlink"/>
          </w:rPr>
          <w:t>https://doi.org/10.6028/NIST.AMS.300-12</w:t>
        </w:r>
      </w:hyperlink>
    </w:p>
    <w:p w14:paraId="75C9D920" w14:textId="77777777" w:rsidR="00EF700F" w:rsidRPr="00666B6A" w:rsidRDefault="00EF700F" w:rsidP="00EF700F">
      <w:pPr>
        <w:pStyle w:val="ListParagraph"/>
        <w:numPr>
          <w:ilvl w:val="0"/>
          <w:numId w:val="38"/>
        </w:numPr>
      </w:pPr>
      <w:r w:rsidRPr="00666B6A">
        <w:t>A Trainer,</w:t>
      </w:r>
      <w:r w:rsidRPr="00666B6A">
        <w:rPr>
          <w:spacing w:val="-13"/>
        </w:rPr>
        <w:t xml:space="preserve"> G </w:t>
      </w:r>
      <w:r w:rsidRPr="00666B6A">
        <w:t>Krishnan,</w:t>
      </w:r>
      <w:r w:rsidRPr="00666B6A">
        <w:rPr>
          <w:spacing w:val="-13"/>
        </w:rPr>
        <w:t xml:space="preserve"> Y </w:t>
      </w:r>
      <w:proofErr w:type="spellStart"/>
      <w:r w:rsidRPr="00666B6A">
        <w:t>Varvak</w:t>
      </w:r>
      <w:proofErr w:type="spellEnd"/>
      <w:r w:rsidRPr="00666B6A">
        <w:t>,</w:t>
      </w:r>
      <w:r w:rsidRPr="00666B6A">
        <w:rPr>
          <w:spacing w:val="-13"/>
        </w:rPr>
        <w:t xml:space="preserve"> S </w:t>
      </w:r>
      <w:r w:rsidRPr="00666B6A">
        <w:t>Berkeley</w:t>
      </w:r>
      <w:r>
        <w:t>.</w:t>
      </w:r>
      <w:r w:rsidRPr="00666B6A">
        <w:rPr>
          <w:spacing w:val="-13"/>
        </w:rPr>
        <w:t xml:space="preserve"> </w:t>
      </w:r>
      <w:r w:rsidRPr="00D61821">
        <w:t>Method</w:t>
      </w:r>
      <w:r w:rsidRPr="00D61821">
        <w:rPr>
          <w:spacing w:val="-13"/>
        </w:rPr>
        <w:t xml:space="preserve"> </w:t>
      </w:r>
      <w:r w:rsidRPr="00D61821">
        <w:t>and</w:t>
      </w:r>
      <w:r w:rsidRPr="00D61821">
        <w:rPr>
          <w:spacing w:val="-13"/>
        </w:rPr>
        <w:t xml:space="preserve"> </w:t>
      </w:r>
      <w:r w:rsidRPr="00D61821">
        <w:t>System</w:t>
      </w:r>
      <w:r w:rsidRPr="00D61821">
        <w:rPr>
          <w:spacing w:val="-13"/>
        </w:rPr>
        <w:t xml:space="preserve"> </w:t>
      </w:r>
      <w:r w:rsidRPr="00D61821">
        <w:t>for</w:t>
      </w:r>
      <w:r w:rsidRPr="00D61821">
        <w:rPr>
          <w:spacing w:val="-13"/>
        </w:rPr>
        <w:t xml:space="preserve"> </w:t>
      </w:r>
      <w:r w:rsidRPr="00D61821">
        <w:t>Management of Heterogeneous Assemblies.</w:t>
      </w:r>
      <w:r w:rsidRPr="00666B6A">
        <w:rPr>
          <w:spacing w:val="-13"/>
        </w:rPr>
        <w:t xml:space="preserve"> </w:t>
      </w:r>
      <w:proofErr w:type="gramStart"/>
      <w:r w:rsidRPr="00666B6A">
        <w:t>U. S. Patent 6</w:t>
      </w:r>
      <w:r>
        <w:t>,</w:t>
      </w:r>
      <w:r w:rsidRPr="00666B6A">
        <w:t>473</w:t>
      </w:r>
      <w:r>
        <w:t>,</w:t>
      </w:r>
      <w:r w:rsidRPr="00666B6A">
        <w:t>673</w:t>
      </w:r>
      <w:r>
        <w:t>,</w:t>
      </w:r>
      <w:proofErr w:type="gramEnd"/>
      <w:r>
        <w:t xml:space="preserve"> filed May 24, 1999, and issued October 29, </w:t>
      </w:r>
      <w:r w:rsidRPr="00666B6A">
        <w:t>2002.</w:t>
      </w:r>
    </w:p>
    <w:p w14:paraId="5B9BA70C" w14:textId="77777777" w:rsidR="00EF700F" w:rsidRPr="007D4459" w:rsidRDefault="00EF700F" w:rsidP="00EF700F">
      <w:pPr>
        <w:pStyle w:val="ListParagraph"/>
        <w:numPr>
          <w:ilvl w:val="0"/>
          <w:numId w:val="38"/>
        </w:numPr>
      </w:pPr>
      <w:r w:rsidRPr="00666B6A">
        <w:rPr>
          <w:spacing w:val="-2"/>
        </w:rPr>
        <w:t>A Trainer,</w:t>
      </w:r>
      <w:r w:rsidRPr="00666B6A">
        <w:rPr>
          <w:spacing w:val="-7"/>
        </w:rPr>
        <w:t xml:space="preserve"> G </w:t>
      </w:r>
      <w:r w:rsidRPr="00666B6A">
        <w:rPr>
          <w:spacing w:val="-2"/>
        </w:rPr>
        <w:t>Krishnan,</w:t>
      </w:r>
      <w:r w:rsidRPr="00666B6A">
        <w:rPr>
          <w:spacing w:val="-7"/>
        </w:rPr>
        <w:t xml:space="preserve"> Y </w:t>
      </w:r>
      <w:proofErr w:type="spellStart"/>
      <w:r w:rsidRPr="00666B6A">
        <w:rPr>
          <w:spacing w:val="-2"/>
        </w:rPr>
        <w:t>Varvak</w:t>
      </w:r>
      <w:proofErr w:type="spellEnd"/>
      <w:r w:rsidRPr="00666B6A">
        <w:rPr>
          <w:spacing w:val="-2"/>
        </w:rPr>
        <w:t>,</w:t>
      </w:r>
      <w:r w:rsidRPr="00666B6A">
        <w:rPr>
          <w:spacing w:val="-7"/>
        </w:rPr>
        <w:t xml:space="preserve"> S </w:t>
      </w:r>
      <w:r w:rsidRPr="00666B6A">
        <w:rPr>
          <w:spacing w:val="-2"/>
        </w:rPr>
        <w:t>Berkeley</w:t>
      </w:r>
      <w:r>
        <w:rPr>
          <w:spacing w:val="-2"/>
        </w:rPr>
        <w:t xml:space="preserve">. </w:t>
      </w:r>
      <w:r w:rsidRPr="007D4459">
        <w:rPr>
          <w:spacing w:val="-2"/>
        </w:rPr>
        <w:t>Methods</w:t>
      </w:r>
      <w:r w:rsidRPr="007D4459">
        <w:rPr>
          <w:spacing w:val="-7"/>
        </w:rPr>
        <w:t xml:space="preserve"> </w:t>
      </w:r>
      <w:r w:rsidRPr="007D4459">
        <w:rPr>
          <w:spacing w:val="-2"/>
        </w:rPr>
        <w:t>and</w:t>
      </w:r>
      <w:r w:rsidRPr="007D4459">
        <w:rPr>
          <w:spacing w:val="-7"/>
        </w:rPr>
        <w:t xml:space="preserve"> </w:t>
      </w:r>
      <w:r w:rsidRPr="007D4459">
        <w:rPr>
          <w:spacing w:val="-2"/>
        </w:rPr>
        <w:t>Systems</w:t>
      </w:r>
      <w:r w:rsidRPr="007D4459">
        <w:rPr>
          <w:spacing w:val="-7"/>
        </w:rPr>
        <w:t xml:space="preserve"> </w:t>
      </w:r>
      <w:r w:rsidRPr="007D4459">
        <w:rPr>
          <w:spacing w:val="-2"/>
        </w:rPr>
        <w:t>for</w:t>
      </w:r>
      <w:r w:rsidRPr="007D4459">
        <w:rPr>
          <w:spacing w:val="-7"/>
        </w:rPr>
        <w:t xml:space="preserve"> </w:t>
      </w:r>
      <w:r w:rsidRPr="007D4459">
        <w:rPr>
          <w:spacing w:val="-2"/>
        </w:rPr>
        <w:t>Managing</w:t>
      </w:r>
      <w:r w:rsidRPr="007D4459">
        <w:t xml:space="preserve"> Synchronization of a Plurality of Information Items of a Computer-Aided Design </w:t>
      </w:r>
      <w:bookmarkStart w:id="175" w:name="_bookmark305"/>
      <w:bookmarkEnd w:id="175"/>
      <w:r w:rsidRPr="007D4459">
        <w:t>Data Model. U. S. Patent 8</w:t>
      </w:r>
      <w:r>
        <w:t>,</w:t>
      </w:r>
      <w:r w:rsidRPr="007D4459">
        <w:t>818</w:t>
      </w:r>
      <w:r>
        <w:t>,</w:t>
      </w:r>
      <w:r w:rsidRPr="007D4459">
        <w:t>769.</w:t>
      </w:r>
      <w:r w:rsidRPr="00BA18B6">
        <w:t xml:space="preserve"> </w:t>
      </w:r>
      <w:r>
        <w:t>Filed October 28, 2010, and issued May 3, 2012</w:t>
      </w:r>
      <w:r w:rsidRPr="00666B6A">
        <w:t>.</w:t>
      </w:r>
    </w:p>
    <w:p w14:paraId="2094CA4C" w14:textId="77777777" w:rsidR="00D0515D" w:rsidRDefault="00D0515D" w:rsidP="00D0515D">
      <w:pPr>
        <w:pStyle w:val="ListParagraph"/>
        <w:numPr>
          <w:ilvl w:val="0"/>
          <w:numId w:val="38"/>
        </w:numPr>
      </w:pPr>
      <w:r w:rsidRPr="00681626">
        <w:t>Industrial</w:t>
      </w:r>
      <w:r w:rsidRPr="00681626">
        <w:rPr>
          <w:spacing w:val="-6"/>
        </w:rPr>
        <w:t xml:space="preserve"> </w:t>
      </w:r>
      <w:r w:rsidRPr="00681626">
        <w:t>automation systems and integration – Product data representation and exchange – Part 1824: Application module: Change management</w:t>
      </w:r>
      <w:r w:rsidRPr="00C20C71">
        <w:t>, ISO</w:t>
      </w:r>
      <w:r w:rsidRPr="00E8362A">
        <w:rPr>
          <w:spacing w:val="-6"/>
        </w:rPr>
        <w:t xml:space="preserve"> </w:t>
      </w:r>
      <w:r w:rsidRPr="00C20C71">
        <w:t>10303-</w:t>
      </w:r>
      <w:r>
        <w:t>1824</w:t>
      </w:r>
      <w:r w:rsidRPr="00E8362A">
        <w:rPr>
          <w:spacing w:val="-6"/>
        </w:rPr>
        <w:t>(</w:t>
      </w:r>
      <w:r w:rsidRPr="00C20C71">
        <w:t>201</w:t>
      </w:r>
      <w:r>
        <w:t>9</w:t>
      </w:r>
      <w:r w:rsidRPr="00C20C71">
        <w:t>)</w:t>
      </w:r>
      <w:r w:rsidRPr="00E8362A">
        <w:rPr>
          <w:spacing w:val="-6"/>
        </w:rPr>
        <w:t xml:space="preserve"> </w:t>
      </w:r>
      <w:r w:rsidRPr="00C20C71">
        <w:t>(Geneva, Switzerland: International</w:t>
      </w:r>
      <w:r w:rsidRPr="00E8362A">
        <w:rPr>
          <w:spacing w:val="-6"/>
        </w:rPr>
        <w:t xml:space="preserve"> O</w:t>
      </w:r>
      <w:r w:rsidRPr="00C20C71">
        <w:t>rganization</w:t>
      </w:r>
      <w:r w:rsidRPr="00E8362A">
        <w:rPr>
          <w:spacing w:val="-6"/>
        </w:rPr>
        <w:t xml:space="preserve"> </w:t>
      </w:r>
      <w:r w:rsidRPr="00C20C71">
        <w:t>for</w:t>
      </w:r>
      <w:r w:rsidRPr="00E8362A">
        <w:rPr>
          <w:spacing w:val="-6"/>
        </w:rPr>
        <w:t xml:space="preserve"> </w:t>
      </w:r>
      <w:r w:rsidRPr="00C20C71">
        <w:t xml:space="preserve">Standardization, approved </w:t>
      </w:r>
      <w:r>
        <w:t>November</w:t>
      </w:r>
      <w:r w:rsidRPr="00C20C71">
        <w:t xml:space="preserve"> 201</w:t>
      </w:r>
      <w:r>
        <w:t>0</w:t>
      </w:r>
      <w:r w:rsidRPr="00C20C71">
        <w:t>).</w:t>
      </w:r>
      <w:r>
        <w:t xml:space="preserve"> </w:t>
      </w:r>
      <w:hyperlink r:id="rId31" w:history="1">
        <w:r w:rsidRPr="001A172D">
          <w:rPr>
            <w:rStyle w:val="Hyperlink"/>
          </w:rPr>
          <w:t>https://www.iso.org/standard/78671.html</w:t>
        </w:r>
      </w:hyperlink>
    </w:p>
    <w:p w14:paraId="466EFF67" w14:textId="77777777" w:rsidR="00DD4858" w:rsidRPr="00114E15" w:rsidRDefault="00DD4858" w:rsidP="00DD4858">
      <w:pPr>
        <w:pStyle w:val="ListParagraph"/>
        <w:numPr>
          <w:ilvl w:val="0"/>
          <w:numId w:val="38"/>
        </w:numPr>
        <w:rPr>
          <w:rStyle w:val="Hyperlink"/>
        </w:rPr>
      </w:pPr>
      <w:r w:rsidRPr="00666B6A">
        <w:t>R Kirkwood, J Sherwood</w:t>
      </w:r>
      <w:r>
        <w:t>,</w:t>
      </w:r>
      <w:r w:rsidRPr="00666B6A">
        <w:t xml:space="preserve"> “Sustained CAD/CAE integration:</w:t>
      </w:r>
      <w:r w:rsidRPr="002C3EC5">
        <w:rPr>
          <w:spacing w:val="40"/>
        </w:rPr>
        <w:t xml:space="preserve"> </w:t>
      </w:r>
      <w:r w:rsidRPr="00666B6A">
        <w:t>integrating with successive versions of STEP or IGES files</w:t>
      </w:r>
      <w:r>
        <w:t>,”</w:t>
      </w:r>
      <w:r w:rsidRPr="00666B6A">
        <w:t xml:space="preserve"> </w:t>
      </w:r>
      <w:r w:rsidRPr="002C3EC5">
        <w:rPr>
          <w:i/>
        </w:rPr>
        <w:t xml:space="preserve">Engineering with Computers </w:t>
      </w:r>
      <w:r w:rsidRPr="00666B6A">
        <w:t>34</w:t>
      </w:r>
      <w:r>
        <w:t xml:space="preserve"> (March 29, 2017)</w:t>
      </w:r>
      <w:r w:rsidRPr="00666B6A">
        <w:t>:1–13</w:t>
      </w:r>
      <w:r>
        <w:t xml:space="preserve">, </w:t>
      </w:r>
      <w:r w:rsidRPr="00666B6A">
        <w:t xml:space="preserve"> </w:t>
      </w:r>
      <w:hyperlink r:id="rId32" w:history="1">
        <w:r w:rsidRPr="002C3EC5">
          <w:rPr>
            <w:rStyle w:val="Hyperlink"/>
            <w:spacing w:val="-2"/>
          </w:rPr>
          <w:t>https://doi.org/10.1007/s00366-017-0516-z</w:t>
        </w:r>
      </w:hyperlink>
    </w:p>
    <w:p w14:paraId="14A44CCC" w14:textId="2B8B56D2" w:rsidR="008B4618" w:rsidRDefault="00A03DF6" w:rsidP="00A03DF6">
      <w:pPr>
        <w:pStyle w:val="ListParagraph"/>
        <w:numPr>
          <w:ilvl w:val="0"/>
          <w:numId w:val="38"/>
        </w:numPr>
      </w:pPr>
      <w:proofErr w:type="spellStart"/>
      <w:r w:rsidRPr="00666B6A">
        <w:t>MBx</w:t>
      </w:r>
      <w:proofErr w:type="spellEnd"/>
      <w:r w:rsidRPr="00666B6A">
        <w:t xml:space="preserve"> Interoperability Forum</w:t>
      </w:r>
      <w:r>
        <w:t>, “</w:t>
      </w:r>
      <w:r w:rsidRPr="00666B6A">
        <w:t>CAx Interoperability Forum.</w:t>
      </w:r>
      <w:r>
        <w:t>” 2024,</w:t>
      </w:r>
      <w:r w:rsidRPr="00666B6A">
        <w:t xml:space="preserve"> </w:t>
      </w:r>
      <w:hyperlink r:id="rId33">
        <w:r w:rsidRPr="000F2510">
          <w:rPr>
            <w:color w:val="0000FF"/>
          </w:rPr>
          <w:t>https://www.mbx-if.org/home/cax/</w:t>
        </w:r>
      </w:hyperlink>
    </w:p>
    <w:sectPr w:rsidR="008B4618" w:rsidSect="008B4618">
      <w:footerReference w:type="default" r:id="rId34"/>
      <w:pgSz w:w="12240" w:h="15840"/>
      <w:pgMar w:top="1180" w:right="1280" w:bottom="1180" w:left="1640" w:header="710" w:footer="986"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Thomas Thurman" w:date="2024-12-18T13:20:00Z" w:initials="TT">
    <w:p w14:paraId="6C548502" w14:textId="641EA3ED" w:rsidR="00C11F18" w:rsidRDefault="00C11F18" w:rsidP="00C11F18">
      <w:pPr>
        <w:jc w:val="left"/>
      </w:pPr>
      <w:r>
        <w:rPr>
          <w:rStyle w:val="CommentReference"/>
        </w:rPr>
        <w:annotationRef/>
      </w:r>
      <w:r>
        <w:rPr>
          <w:rFonts w:cs="Calibri"/>
          <w:lang w:val="x-none" w:eastAsia="x-none"/>
        </w:rPr>
        <w:t>This line seems to be a hanging paragraph or something else?</w:t>
      </w:r>
    </w:p>
  </w:comment>
  <w:comment w:id="164" w:author="Thomas Thurman" w:date="2024-12-18T13:22:00Z" w:initials="TT">
    <w:p w14:paraId="545B2758" w14:textId="77777777" w:rsidR="00C11F18" w:rsidRDefault="00C11F18" w:rsidP="00C11F18">
      <w:pPr>
        <w:jc w:val="left"/>
      </w:pPr>
      <w:r>
        <w:rPr>
          <w:rStyle w:val="CommentReference"/>
        </w:rPr>
        <w:annotationRef/>
      </w:r>
      <w:r>
        <w:rPr>
          <w:rFonts w:cs="Calibri"/>
          <w:color w:val="000000"/>
          <w:lang w:val="x-none" w:eastAsia="x-none"/>
        </w:rPr>
        <w:t>Need a discussion about the evolution of shape_aspect and IIRU to using UUID_SET_ITEM</w:t>
      </w:r>
    </w:p>
    <w:p w14:paraId="2B2AFA85" w14:textId="77777777" w:rsidR="00C11F18" w:rsidRDefault="00C11F18" w:rsidP="00C11F18">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548502" w15:done="0"/>
  <w15:commentEx w15:paraId="2B2AFA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976924" w16cex:dateUtc="2024-12-18T19:20:00Z"/>
  <w16cex:commentExtensible w16cex:durableId="68C67510" w16cex:dateUtc="2024-12-18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548502" w16cid:durableId="17976924"/>
  <w16cid:commentId w16cid:paraId="2B2AFA85" w16cid:durableId="68C675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F06A" w14:textId="77777777" w:rsidR="00A61580" w:rsidRDefault="00A61580" w:rsidP="00C23110">
      <w:r>
        <w:separator/>
      </w:r>
    </w:p>
  </w:endnote>
  <w:endnote w:type="continuationSeparator" w:id="0">
    <w:p w14:paraId="4355309F" w14:textId="77777777" w:rsidR="00A61580" w:rsidRDefault="00A61580" w:rsidP="00C2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rlito">
    <w:altName w:val="Calibri"/>
    <w:charset w:val="01"/>
    <w:family w:val="roman"/>
    <w:pitch w:val="variable"/>
    <w:sig w:usb0="00000001" w:usb1="00000000" w:usb2="00000000" w:usb3="00000000" w:csb0="00000001" w:csb1="00000000"/>
  </w:font>
  <w:font w:name="Noto Sans Kannada">
    <w:altName w:val="Mangal"/>
    <w:charset w:val="00"/>
    <w:family w:val="swiss"/>
    <w:pitch w:val="variable"/>
    <w:sig w:usb0="8040800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A00D" w14:textId="77777777" w:rsidR="00FF2BBA" w:rsidRDefault="008B4618" w:rsidP="00C23110">
    <w:pPr>
      <w:pStyle w:val="BodyText"/>
      <w:rPr>
        <w:sz w:val="20"/>
      </w:rPr>
    </w:pPr>
    <w:r>
      <w:rPr>
        <w:noProof/>
      </w:rPr>
      <mc:AlternateContent>
        <mc:Choice Requires="wps">
          <w:drawing>
            <wp:anchor distT="0" distB="0" distL="0" distR="0" simplePos="0" relativeHeight="251658240" behindDoc="1" locked="0" layoutInCell="0" allowOverlap="1" wp14:anchorId="5DF80697" wp14:editId="0F21AC98">
              <wp:simplePos x="0" y="0"/>
              <wp:positionH relativeFrom="page">
                <wp:posOffset>3771265</wp:posOffset>
              </wp:positionH>
              <wp:positionV relativeFrom="page">
                <wp:posOffset>9292590</wp:posOffset>
              </wp:positionV>
              <wp:extent cx="243205" cy="177800"/>
              <wp:effectExtent l="0" t="0" r="10795" b="0"/>
              <wp:wrapNone/>
              <wp:docPr id="23381550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205" cy="177800"/>
                      </a:xfrm>
                      <a:prstGeom prst="rect">
                        <a:avLst/>
                      </a:prstGeom>
                      <a:noFill/>
                      <a:ln w="0">
                        <a:noFill/>
                      </a:ln>
                      <a:effectLst/>
                    </wps:spPr>
                    <wps:txbx>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5DF80697" id="Rectangle 9" o:spid="_x0000_s1026" style="position:absolute;left:0;text-align:left;margin-left:296.95pt;margin-top:731.7pt;width:19.1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" o:allowincell="f" filled="f" stroked="f" strokeweight="0">
              <v:textbox inset="0,0,0,0">
                <w:txbxContent>
                  <w:p w14:paraId="7BE1099A" w14:textId="77777777" w:rsidR="00FF2BBA" w:rsidRDefault="00F9511B" w:rsidP="00C23110">
                    <w:pPr>
                      <w:pStyle w:val="BodyText"/>
                    </w:pPr>
                    <w:r>
                      <w:fldChar w:fldCharType="begin"/>
                    </w:r>
                    <w:r>
                      <w:instrText xml:space="preserve"> PAGE </w:instrText>
                    </w:r>
                    <w:r>
                      <w:fldChar w:fldCharType="separate"/>
                    </w:r>
                    <w:r>
                      <w:t>94</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FD1A8" w14:textId="77777777" w:rsidR="00A61580" w:rsidRDefault="00A61580" w:rsidP="00C23110">
      <w:r>
        <w:separator/>
      </w:r>
    </w:p>
  </w:footnote>
  <w:footnote w:type="continuationSeparator" w:id="0">
    <w:p w14:paraId="0DD5467A" w14:textId="77777777" w:rsidR="00A61580" w:rsidRDefault="00A61580" w:rsidP="00C23110">
      <w:r>
        <w:continuationSeparator/>
      </w:r>
    </w:p>
  </w:footnote>
  <w:footnote w:id="1">
    <w:p w14:paraId="28439934" w14:textId="77777777" w:rsidR="00C05466" w:rsidRDefault="00C05466" w:rsidP="00C05466">
      <w:pPr>
        <w:pStyle w:val="FootnoteText"/>
      </w:pPr>
      <w:r>
        <w:rPr>
          <w:rStyle w:val="FootnoteCharacters4"/>
          <w:rFonts w:eastAsiaTheme="majorEastAsia"/>
        </w:rPr>
        <w:footnoteRef/>
      </w:r>
      <w:r>
        <w:rPr>
          <w:rStyle w:val="FootnoteCharacters"/>
        </w:rPr>
        <w:t xml:space="preserve"> </w:t>
      </w:r>
      <w:proofErr w:type="spellStart"/>
      <w:r w:rsidRPr="00AC5B7E">
        <w:rPr>
          <w:rStyle w:val="FootnoteCharacters"/>
        </w:rPr>
        <w:t>TRThurman</w:t>
      </w:r>
      <w:proofErr w:type="spellEnd"/>
      <w:r w:rsidRPr="00AC5B7E">
        <w:rPr>
          <w:rStyle w:val="FootnoteCharacters"/>
        </w:rPr>
        <w:t xml:space="preserve"> Consulting, Marion, Iowa, 52302, USA; ORCID 0000-0002-1550-9913</w:t>
      </w:r>
    </w:p>
  </w:footnote>
  <w:footnote w:id="2">
    <w:p w14:paraId="7C47E39C" w14:textId="77777777" w:rsidR="00D10864" w:rsidRDefault="00D10864" w:rsidP="00D10864">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Trainer Engineering Associates, Dighton, MA, </w:t>
      </w:r>
      <w:r w:rsidRPr="00185291">
        <w:rPr>
          <w:rStyle w:val="FootnoteCharacters"/>
        </w:rPr>
        <w:t>02715, USA</w:t>
      </w:r>
      <w:r w:rsidRPr="00AC5B7E">
        <w:rPr>
          <w:rStyle w:val="FootnoteCharacters"/>
        </w:rPr>
        <w:t>; ORCID 0009-0009-7060-7493</w:t>
      </w:r>
    </w:p>
  </w:footnote>
  <w:footnote w:id="3">
    <w:p w14:paraId="19E6FF9D"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0009-0001-0534-5054</w:t>
      </w:r>
    </w:p>
  </w:footnote>
  <w:footnote w:id="4">
    <w:p w14:paraId="4DE8ECF2" w14:textId="77777777" w:rsidR="008B4618" w:rsidRDefault="008B4618" w:rsidP="00C23110">
      <w:pPr>
        <w:pStyle w:val="FootnoteText"/>
      </w:pPr>
      <w:r>
        <w:rPr>
          <w:rStyle w:val="FootnoteCharacters4"/>
          <w:rFonts w:eastAsiaTheme="majorEastAsia"/>
        </w:rPr>
        <w:footnoteRef/>
      </w:r>
      <w:r>
        <w:rPr>
          <w:rStyle w:val="FootnoteCharacters"/>
        </w:rPr>
        <w:t xml:space="preserve"> </w:t>
      </w:r>
      <w:r w:rsidRPr="00AC5B7E">
        <w:rPr>
          <w:rStyle w:val="FootnoteCharacters"/>
        </w:rPr>
        <w:t xml:space="preserve">Smart Connected Systems Division, National Institute of Standards and Technology, Gaithersburg, MD, 20899, USA; ORCID </w:t>
      </w:r>
      <w:proofErr w:type="spellStart"/>
      <w:r w:rsidRPr="00AC5B7E">
        <w:rPr>
          <w:rStyle w:val="FootnoteCharacters"/>
        </w:rPr>
        <w:t>iD</w:t>
      </w:r>
      <w:proofErr w:type="spellEnd"/>
      <w:r w:rsidRPr="00AC5B7E">
        <w:rPr>
          <w:rStyle w:val="FootnoteCharacters"/>
        </w:rPr>
        <w:t xml:space="preserve"> 0000-0002-0866-9572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920"/>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 w15:restartNumberingAfterBreak="0">
    <w:nsid w:val="06F478F1"/>
    <w:multiLevelType w:val="hybridMultilevel"/>
    <w:tmpl w:val="FFFFFFFF"/>
    <w:lvl w:ilvl="0" w:tplc="0409000F">
      <w:start w:val="1"/>
      <w:numFmt w:val="decimal"/>
      <w:lvlText w:val="%1."/>
      <w:lvlJc w:val="left"/>
      <w:pPr>
        <w:ind w:left="720" w:hanging="360"/>
      </w:pPr>
      <w:rPr>
        <w:rFonts w:cs="Times New Roman"/>
      </w:rPr>
    </w:lvl>
    <w:lvl w:ilvl="1" w:tplc="ECCE3BDA">
      <w:numFmt w:val="bullet"/>
      <w:lvlText w:val="-"/>
      <w:lvlJc w:val="left"/>
      <w:pPr>
        <w:ind w:left="1440" w:hanging="360"/>
      </w:pPr>
      <w:rPr>
        <w:rFonts w:ascii="Times New Roman" w:eastAsia="Times New Roman" w:hAnsi="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7EC17E2"/>
    <w:multiLevelType w:val="hybridMultilevel"/>
    <w:tmpl w:val="F580BC50"/>
    <w:lvl w:ilvl="0" w:tplc="9C18EB0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0BC82894"/>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4" w15:restartNumberingAfterBreak="0">
    <w:nsid w:val="0D0A600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5" w15:restartNumberingAfterBreak="0">
    <w:nsid w:val="0FC361FE"/>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15:restartNumberingAfterBreak="0">
    <w:nsid w:val="10651BF7"/>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7" w15:restartNumberingAfterBreak="0">
    <w:nsid w:val="11837E5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7721D23"/>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15:restartNumberingAfterBreak="0">
    <w:nsid w:val="1DCA0677"/>
    <w:multiLevelType w:val="multilevel"/>
    <w:tmpl w:val="FFFFFFFF"/>
    <w:styleLink w:val="11111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EC36298"/>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15:restartNumberingAfterBreak="0">
    <w:nsid w:val="1F065E27"/>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2" w15:restartNumberingAfterBreak="0">
    <w:nsid w:val="21C128AB"/>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3" w15:restartNumberingAfterBreak="0">
    <w:nsid w:val="2EB17631"/>
    <w:multiLevelType w:val="hybridMultilevel"/>
    <w:tmpl w:val="28FA6B86"/>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F0263"/>
    <w:multiLevelType w:val="hybridMultilevel"/>
    <w:tmpl w:val="FFFFFFFF"/>
    <w:lvl w:ilvl="0" w:tplc="9D3ED2B4">
      <w:start w:val="2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79B7511"/>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16" w15:restartNumberingAfterBreak="0">
    <w:nsid w:val="39111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C8612C"/>
    <w:multiLevelType w:val="hybridMultilevel"/>
    <w:tmpl w:val="72DE53CA"/>
    <w:lvl w:ilvl="0" w:tplc="E61C7E10">
      <w:start w:val="1"/>
      <w:numFmt w:val="decimal"/>
      <w:lvlText w:val="%1."/>
      <w:lvlJc w:val="left"/>
      <w:pPr>
        <w:ind w:left="360" w:hanging="360"/>
      </w:pPr>
      <w:rPr>
        <w:rFonts w:ascii="Times New Roman" w:eastAsiaTheme="minorHAnsi" w:hAnsi="Times New Roman" w:cs="Times New Roman"/>
        <w:color w:val="auto"/>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3A3664FC"/>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15:restartNumberingAfterBreak="0">
    <w:nsid w:val="3F99163C"/>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661A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1" w15:restartNumberingAfterBreak="0">
    <w:nsid w:val="410237E3"/>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1273239"/>
    <w:multiLevelType w:val="multilevel"/>
    <w:tmpl w:val="FFFFFFFF"/>
    <w:lvl w:ilvl="0">
      <w:start w:val="1"/>
      <w:numFmt w:val="decimal"/>
      <w:lvlText w:val="%1."/>
      <w:lvlJc w:val="left"/>
      <w:pPr>
        <w:tabs>
          <w:tab w:val="num" w:pos="0"/>
        </w:tabs>
        <w:ind w:left="416" w:hanging="257"/>
      </w:pPr>
      <w:rPr>
        <w:rFonts w:ascii="Calibri" w:eastAsia="Times New Roman" w:hAnsi="Calibri" w:cs="Calibri"/>
        <w:b/>
        <w:bCs/>
        <w:i w:val="0"/>
        <w:iCs w:val="0"/>
        <w:spacing w:val="0"/>
        <w:w w:val="99"/>
        <w:sz w:val="24"/>
        <w:szCs w:val="24"/>
      </w:rPr>
    </w:lvl>
    <w:lvl w:ilvl="1">
      <w:start w:val="1"/>
      <w:numFmt w:val="decimal"/>
      <w:lvlText w:val="%1.%2."/>
      <w:lvlJc w:val="left"/>
      <w:pPr>
        <w:tabs>
          <w:tab w:val="num" w:pos="0"/>
        </w:tabs>
        <w:ind w:left="601" w:hanging="442"/>
      </w:pPr>
      <w:rPr>
        <w:rFonts w:ascii="Calibri" w:eastAsia="Times New Roman" w:hAnsi="Calibri" w:cs="Calibri"/>
        <w:b/>
        <w:bCs/>
        <w:i w:val="0"/>
        <w:iCs w:val="0"/>
        <w:spacing w:val="0"/>
        <w:w w:val="99"/>
        <w:sz w:val="24"/>
        <w:szCs w:val="24"/>
      </w:rPr>
    </w:lvl>
    <w:lvl w:ilvl="2">
      <w:start w:val="1"/>
      <w:numFmt w:val="decimal"/>
      <w:lvlText w:val="%1.%2.%3."/>
      <w:lvlJc w:val="left"/>
      <w:pPr>
        <w:tabs>
          <w:tab w:val="num" w:pos="0"/>
        </w:tabs>
        <w:ind w:left="786" w:hanging="627"/>
      </w:pPr>
      <w:rPr>
        <w:rFonts w:ascii="Calibri" w:eastAsia="Times New Roman" w:hAnsi="Calibri" w:cs="Calibri"/>
        <w:b/>
        <w:bCs/>
        <w:i w:val="0"/>
        <w:iCs w:val="0"/>
        <w:spacing w:val="0"/>
        <w:w w:val="99"/>
        <w:sz w:val="24"/>
        <w:szCs w:val="24"/>
      </w:rPr>
    </w:lvl>
    <w:lvl w:ilvl="3">
      <w:numFmt w:val="bullet"/>
      <w:lvlText w:val="•"/>
      <w:lvlJc w:val="left"/>
      <w:pPr>
        <w:tabs>
          <w:tab w:val="num" w:pos="0"/>
        </w:tabs>
        <w:ind w:left="757" w:hanging="239"/>
      </w:pPr>
      <w:rPr>
        <w:rFonts w:ascii="Calibri" w:hAnsi="Calibri" w:hint="default"/>
        <w:b w:val="0"/>
        <w:i w:val="0"/>
        <w:spacing w:val="0"/>
        <w:w w:val="99"/>
        <w:sz w:val="24"/>
      </w:rPr>
    </w:lvl>
    <w:lvl w:ilvl="4">
      <w:numFmt w:val="bullet"/>
      <w:lvlText w:val=""/>
      <w:lvlJc w:val="left"/>
      <w:pPr>
        <w:tabs>
          <w:tab w:val="num" w:pos="0"/>
        </w:tabs>
        <w:ind w:left="780" w:hanging="239"/>
      </w:pPr>
      <w:rPr>
        <w:rFonts w:ascii="Symbol" w:hAnsi="Symbol" w:hint="default"/>
      </w:rPr>
    </w:lvl>
    <w:lvl w:ilvl="5">
      <w:numFmt w:val="bullet"/>
      <w:lvlText w:val=""/>
      <w:lvlJc w:val="left"/>
      <w:pPr>
        <w:tabs>
          <w:tab w:val="num" w:pos="0"/>
        </w:tabs>
        <w:ind w:left="900" w:hanging="239"/>
      </w:pPr>
      <w:rPr>
        <w:rFonts w:ascii="Symbol" w:hAnsi="Symbol" w:hint="default"/>
      </w:rPr>
    </w:lvl>
    <w:lvl w:ilvl="6">
      <w:numFmt w:val="bullet"/>
      <w:lvlText w:val=""/>
      <w:lvlJc w:val="left"/>
      <w:pPr>
        <w:tabs>
          <w:tab w:val="num" w:pos="0"/>
        </w:tabs>
        <w:ind w:left="2584" w:hanging="239"/>
      </w:pPr>
      <w:rPr>
        <w:rFonts w:ascii="Symbol" w:hAnsi="Symbol" w:hint="default"/>
      </w:rPr>
    </w:lvl>
    <w:lvl w:ilvl="7">
      <w:numFmt w:val="bullet"/>
      <w:lvlText w:val=""/>
      <w:lvlJc w:val="left"/>
      <w:pPr>
        <w:tabs>
          <w:tab w:val="num" w:pos="0"/>
        </w:tabs>
        <w:ind w:left="4268" w:hanging="239"/>
      </w:pPr>
      <w:rPr>
        <w:rFonts w:ascii="Symbol" w:hAnsi="Symbol" w:hint="default"/>
      </w:rPr>
    </w:lvl>
    <w:lvl w:ilvl="8">
      <w:numFmt w:val="bullet"/>
      <w:lvlText w:val=""/>
      <w:lvlJc w:val="left"/>
      <w:pPr>
        <w:tabs>
          <w:tab w:val="num" w:pos="0"/>
        </w:tabs>
        <w:ind w:left="5952" w:hanging="239"/>
      </w:pPr>
      <w:rPr>
        <w:rFonts w:ascii="Symbol" w:hAnsi="Symbol" w:hint="default"/>
      </w:rPr>
    </w:lvl>
  </w:abstractNum>
  <w:abstractNum w:abstractNumId="23" w15:restartNumberingAfterBreak="0">
    <w:nsid w:val="44EF514C"/>
    <w:multiLevelType w:val="hybridMultilevel"/>
    <w:tmpl w:val="5532E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0E58E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5" w15:restartNumberingAfterBreak="0">
    <w:nsid w:val="46B302FE"/>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6" w15:restartNumberingAfterBreak="0">
    <w:nsid w:val="46E04C14"/>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7" w15:restartNumberingAfterBreak="0">
    <w:nsid w:val="48CE463C"/>
    <w:multiLevelType w:val="multilevel"/>
    <w:tmpl w:val="FFFFFFFF"/>
    <w:lvl w:ilvl="0">
      <w:numFmt w:val="bullet"/>
      <w:lvlText w:val="•"/>
      <w:lvlJc w:val="left"/>
      <w:pPr>
        <w:tabs>
          <w:tab w:val="num" w:pos="0"/>
        </w:tabs>
        <w:ind w:left="720" w:hanging="360"/>
      </w:pPr>
      <w:rPr>
        <w:rFonts w:ascii="Times New Roman" w:hAnsi="Times New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8" w15:restartNumberingAfterBreak="0">
    <w:nsid w:val="48EE2365"/>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29" w15:restartNumberingAfterBreak="0">
    <w:nsid w:val="4A2536BC"/>
    <w:multiLevelType w:val="multilevel"/>
    <w:tmpl w:val="FFFFFFFF"/>
    <w:lvl w:ilvl="0">
      <w:numFmt w:val="bullet"/>
      <w:lvlText w:val="•"/>
      <w:lvlJc w:val="left"/>
      <w:pPr>
        <w:tabs>
          <w:tab w:val="num" w:pos="0"/>
        </w:tabs>
        <w:ind w:left="757" w:hanging="239"/>
      </w:pPr>
      <w:rPr>
        <w:rFonts w:ascii="Calibri" w:hAnsi="Calibri" w:hint="default"/>
        <w:b w:val="0"/>
        <w:i w:val="0"/>
        <w:spacing w:val="0"/>
        <w:w w:val="99"/>
        <w:sz w:val="24"/>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0" w15:restartNumberingAfterBreak="0">
    <w:nsid w:val="4A7833E2"/>
    <w:multiLevelType w:val="hybridMultilevel"/>
    <w:tmpl w:val="FFFFFFFF"/>
    <w:lvl w:ilvl="0" w:tplc="FE5EE87C">
      <w:start w:val="2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C6B72D8"/>
    <w:multiLevelType w:val="multilevel"/>
    <w:tmpl w:val="FFFFFFFF"/>
    <w:lvl w:ilvl="0">
      <w:start w:val="1"/>
      <w:numFmt w:val="bullet"/>
      <w:lvlText w:val=""/>
      <w:lvlJc w:val="left"/>
      <w:pPr>
        <w:tabs>
          <w:tab w:val="num" w:pos="0"/>
        </w:tabs>
        <w:ind w:left="757" w:hanging="302"/>
      </w:pPr>
      <w:rPr>
        <w:rFonts w:ascii="Symbol" w:hAnsi="Symbol" w:hint="default"/>
        <w:b w:val="0"/>
        <w:i w:val="0"/>
        <w:spacing w:val="0"/>
        <w:w w:val="99"/>
        <w:sz w:val="24"/>
      </w:rPr>
    </w:lvl>
    <w:lvl w:ilvl="1">
      <w:numFmt w:val="bullet"/>
      <w:lvlText w:val=""/>
      <w:lvlJc w:val="left"/>
      <w:pPr>
        <w:tabs>
          <w:tab w:val="num" w:pos="0"/>
        </w:tabs>
        <w:ind w:left="1616" w:hanging="302"/>
      </w:pPr>
      <w:rPr>
        <w:rFonts w:ascii="Symbol" w:hAnsi="Symbol" w:hint="default"/>
      </w:rPr>
    </w:lvl>
    <w:lvl w:ilvl="2">
      <w:numFmt w:val="bullet"/>
      <w:lvlText w:val=""/>
      <w:lvlJc w:val="left"/>
      <w:pPr>
        <w:tabs>
          <w:tab w:val="num" w:pos="0"/>
        </w:tabs>
        <w:ind w:left="2472" w:hanging="302"/>
      </w:pPr>
      <w:rPr>
        <w:rFonts w:ascii="Symbol" w:hAnsi="Symbol" w:hint="default"/>
      </w:rPr>
    </w:lvl>
    <w:lvl w:ilvl="3">
      <w:numFmt w:val="bullet"/>
      <w:lvlText w:val=""/>
      <w:lvlJc w:val="left"/>
      <w:pPr>
        <w:tabs>
          <w:tab w:val="num" w:pos="0"/>
        </w:tabs>
        <w:ind w:left="3328" w:hanging="302"/>
      </w:pPr>
      <w:rPr>
        <w:rFonts w:ascii="Symbol" w:hAnsi="Symbol" w:hint="default"/>
      </w:rPr>
    </w:lvl>
    <w:lvl w:ilvl="4">
      <w:numFmt w:val="bullet"/>
      <w:lvlText w:val=""/>
      <w:lvlJc w:val="left"/>
      <w:pPr>
        <w:tabs>
          <w:tab w:val="num" w:pos="0"/>
        </w:tabs>
        <w:ind w:left="4184" w:hanging="302"/>
      </w:pPr>
      <w:rPr>
        <w:rFonts w:ascii="Symbol" w:hAnsi="Symbol" w:hint="default"/>
      </w:rPr>
    </w:lvl>
    <w:lvl w:ilvl="5">
      <w:numFmt w:val="bullet"/>
      <w:lvlText w:val=""/>
      <w:lvlJc w:val="left"/>
      <w:pPr>
        <w:tabs>
          <w:tab w:val="num" w:pos="0"/>
        </w:tabs>
        <w:ind w:left="5040" w:hanging="302"/>
      </w:pPr>
      <w:rPr>
        <w:rFonts w:ascii="Symbol" w:hAnsi="Symbol" w:hint="default"/>
      </w:rPr>
    </w:lvl>
    <w:lvl w:ilvl="6">
      <w:numFmt w:val="bullet"/>
      <w:lvlText w:val=""/>
      <w:lvlJc w:val="left"/>
      <w:pPr>
        <w:tabs>
          <w:tab w:val="num" w:pos="0"/>
        </w:tabs>
        <w:ind w:left="5896" w:hanging="302"/>
      </w:pPr>
      <w:rPr>
        <w:rFonts w:ascii="Symbol" w:hAnsi="Symbol" w:hint="default"/>
      </w:rPr>
    </w:lvl>
    <w:lvl w:ilvl="7">
      <w:numFmt w:val="bullet"/>
      <w:lvlText w:val=""/>
      <w:lvlJc w:val="left"/>
      <w:pPr>
        <w:tabs>
          <w:tab w:val="num" w:pos="0"/>
        </w:tabs>
        <w:ind w:left="6752" w:hanging="302"/>
      </w:pPr>
      <w:rPr>
        <w:rFonts w:ascii="Symbol" w:hAnsi="Symbol" w:hint="default"/>
      </w:rPr>
    </w:lvl>
    <w:lvl w:ilvl="8">
      <w:numFmt w:val="bullet"/>
      <w:lvlText w:val=""/>
      <w:lvlJc w:val="left"/>
      <w:pPr>
        <w:tabs>
          <w:tab w:val="num" w:pos="0"/>
        </w:tabs>
        <w:ind w:left="7608" w:hanging="302"/>
      </w:pPr>
      <w:rPr>
        <w:rFonts w:ascii="Symbol" w:hAnsi="Symbol" w:hint="default"/>
      </w:rPr>
    </w:lvl>
  </w:abstractNum>
  <w:abstractNum w:abstractNumId="32" w15:restartNumberingAfterBreak="0">
    <w:nsid w:val="4F301B78"/>
    <w:multiLevelType w:val="hybridMultilevel"/>
    <w:tmpl w:val="FFFFFFFF"/>
    <w:lvl w:ilvl="0" w:tplc="2A42A1AC">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FAF216A"/>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514C20C5"/>
    <w:multiLevelType w:val="multilevel"/>
    <w:tmpl w:val="FFFFFFFF"/>
    <w:numStyleLink w:val="111111"/>
  </w:abstractNum>
  <w:abstractNum w:abstractNumId="35" w15:restartNumberingAfterBreak="0">
    <w:nsid w:val="54D77F50"/>
    <w:multiLevelType w:val="hybridMultilevel"/>
    <w:tmpl w:val="FFFFFFFF"/>
    <w:lvl w:ilvl="0" w:tplc="DCB6D3D8">
      <w:start w:val="4"/>
      <w:numFmt w:val="decimal"/>
      <w:lvlText w:val="%1"/>
      <w:lvlJc w:val="left"/>
      <w:pPr>
        <w:ind w:left="630" w:hanging="360"/>
      </w:pPr>
      <w:rPr>
        <w:rFonts w:cs="Times New Roman" w:hint="default"/>
        <w:i/>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36" w15:restartNumberingAfterBreak="0">
    <w:nsid w:val="58A032BC"/>
    <w:multiLevelType w:val="multilevel"/>
    <w:tmpl w:val="F768EF26"/>
    <w:lvl w:ilvl="0">
      <w:numFmt w:val="bullet"/>
      <w:pStyle w:val="ListParagraph"/>
      <w:lvlText w:val="•"/>
      <w:lvlJc w:val="left"/>
      <w:pPr>
        <w:tabs>
          <w:tab w:val="num" w:pos="0"/>
        </w:tabs>
        <w:ind w:left="757" w:hanging="239"/>
      </w:pPr>
      <w:rPr>
        <w:rFonts w:ascii="Calibri" w:hAnsi="Calibri" w:hint="default"/>
        <w:b w:val="0"/>
        <w:i w:val="0"/>
        <w:spacing w:val="0"/>
        <w:w w:val="99"/>
        <w:sz w:val="24"/>
      </w:rPr>
    </w:lvl>
    <w:lvl w:ilvl="1">
      <w:numFmt w:val="bullet"/>
      <w:lvlText w:val=""/>
      <w:lvlJc w:val="left"/>
      <w:pPr>
        <w:tabs>
          <w:tab w:val="num" w:pos="0"/>
        </w:tabs>
        <w:ind w:left="1616" w:hanging="239"/>
      </w:pPr>
      <w:rPr>
        <w:rFonts w:ascii="Symbol" w:hAnsi="Symbol" w:hint="default"/>
      </w:rPr>
    </w:lvl>
    <w:lvl w:ilvl="2">
      <w:numFmt w:val="bullet"/>
      <w:lvlText w:val=""/>
      <w:lvlJc w:val="left"/>
      <w:pPr>
        <w:tabs>
          <w:tab w:val="num" w:pos="0"/>
        </w:tabs>
        <w:ind w:left="2472" w:hanging="239"/>
      </w:pPr>
      <w:rPr>
        <w:rFonts w:ascii="Symbol" w:hAnsi="Symbol" w:hint="default"/>
      </w:rPr>
    </w:lvl>
    <w:lvl w:ilvl="3">
      <w:numFmt w:val="bullet"/>
      <w:lvlText w:val=""/>
      <w:lvlJc w:val="left"/>
      <w:pPr>
        <w:tabs>
          <w:tab w:val="num" w:pos="0"/>
        </w:tabs>
        <w:ind w:left="3328" w:hanging="239"/>
      </w:pPr>
      <w:rPr>
        <w:rFonts w:ascii="Symbol" w:hAnsi="Symbol" w:hint="default"/>
      </w:rPr>
    </w:lvl>
    <w:lvl w:ilvl="4">
      <w:numFmt w:val="bullet"/>
      <w:lvlText w:val=""/>
      <w:lvlJc w:val="left"/>
      <w:pPr>
        <w:tabs>
          <w:tab w:val="num" w:pos="0"/>
        </w:tabs>
        <w:ind w:left="4184" w:hanging="239"/>
      </w:pPr>
      <w:rPr>
        <w:rFonts w:ascii="Symbol" w:hAnsi="Symbol" w:hint="default"/>
      </w:rPr>
    </w:lvl>
    <w:lvl w:ilvl="5">
      <w:numFmt w:val="bullet"/>
      <w:lvlText w:val=""/>
      <w:lvlJc w:val="left"/>
      <w:pPr>
        <w:tabs>
          <w:tab w:val="num" w:pos="0"/>
        </w:tabs>
        <w:ind w:left="5040" w:hanging="239"/>
      </w:pPr>
      <w:rPr>
        <w:rFonts w:ascii="Symbol" w:hAnsi="Symbol" w:hint="default"/>
      </w:rPr>
    </w:lvl>
    <w:lvl w:ilvl="6">
      <w:numFmt w:val="bullet"/>
      <w:lvlText w:val=""/>
      <w:lvlJc w:val="left"/>
      <w:pPr>
        <w:tabs>
          <w:tab w:val="num" w:pos="0"/>
        </w:tabs>
        <w:ind w:left="5896" w:hanging="239"/>
      </w:pPr>
      <w:rPr>
        <w:rFonts w:ascii="Symbol" w:hAnsi="Symbol" w:hint="default"/>
      </w:rPr>
    </w:lvl>
    <w:lvl w:ilvl="7">
      <w:numFmt w:val="bullet"/>
      <w:lvlText w:val=""/>
      <w:lvlJc w:val="left"/>
      <w:pPr>
        <w:tabs>
          <w:tab w:val="num" w:pos="0"/>
        </w:tabs>
        <w:ind w:left="6752" w:hanging="239"/>
      </w:pPr>
      <w:rPr>
        <w:rFonts w:ascii="Symbol" w:hAnsi="Symbol" w:hint="default"/>
      </w:rPr>
    </w:lvl>
    <w:lvl w:ilvl="8">
      <w:numFmt w:val="bullet"/>
      <w:lvlText w:val=""/>
      <w:lvlJc w:val="left"/>
      <w:pPr>
        <w:tabs>
          <w:tab w:val="num" w:pos="0"/>
        </w:tabs>
        <w:ind w:left="7608" w:hanging="239"/>
      </w:pPr>
      <w:rPr>
        <w:rFonts w:ascii="Symbol" w:hAnsi="Symbol" w:hint="default"/>
      </w:rPr>
    </w:lvl>
  </w:abstractNum>
  <w:abstractNum w:abstractNumId="37" w15:restartNumberingAfterBreak="0">
    <w:nsid w:val="5950227A"/>
    <w:multiLevelType w:val="hybridMultilevel"/>
    <w:tmpl w:val="FFFFFFFF"/>
    <w:lvl w:ilvl="0" w:tplc="C8CAA774">
      <w:start w:val="13"/>
      <w:numFmt w:val="decimal"/>
      <w:lvlText w:val="%1"/>
      <w:lvlJc w:val="left"/>
      <w:pPr>
        <w:ind w:left="720" w:hanging="360"/>
      </w:pPr>
      <w:rPr>
        <w:rFonts w:cs="Times New Roman" w:hint="default"/>
        <w: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7417829"/>
    <w:multiLevelType w:val="multilevel"/>
    <w:tmpl w:val="FFFFFFFF"/>
    <w:lvl w:ilvl="0">
      <w:start w:val="1"/>
      <w:numFmt w:val="decimal"/>
      <w:lvlText w:val="%1."/>
      <w:lvlJc w:val="left"/>
      <w:pPr>
        <w:tabs>
          <w:tab w:val="num" w:pos="0"/>
        </w:tabs>
        <w:ind w:left="668" w:hanging="388"/>
      </w:pPr>
      <w:rPr>
        <w:rFonts w:ascii="Calibri" w:eastAsia="Times New Roman" w:hAnsi="Calibri" w:cs="Calibri"/>
        <w:b w:val="0"/>
        <w:bCs w:val="0"/>
        <w:i w:val="0"/>
        <w:iCs w:val="0"/>
        <w:spacing w:val="0"/>
        <w:w w:val="99"/>
        <w:sz w:val="24"/>
        <w:szCs w:val="24"/>
      </w:rPr>
    </w:lvl>
    <w:lvl w:ilvl="1">
      <w:numFmt w:val="bullet"/>
      <w:lvlText w:val=""/>
      <w:lvlJc w:val="left"/>
      <w:pPr>
        <w:tabs>
          <w:tab w:val="num" w:pos="0"/>
        </w:tabs>
        <w:ind w:left="1526" w:hanging="388"/>
      </w:pPr>
      <w:rPr>
        <w:rFonts w:ascii="Symbol" w:hAnsi="Symbol" w:hint="default"/>
      </w:rPr>
    </w:lvl>
    <w:lvl w:ilvl="2">
      <w:numFmt w:val="bullet"/>
      <w:lvlText w:val=""/>
      <w:lvlJc w:val="left"/>
      <w:pPr>
        <w:tabs>
          <w:tab w:val="num" w:pos="0"/>
        </w:tabs>
        <w:ind w:left="2392" w:hanging="388"/>
      </w:pPr>
      <w:rPr>
        <w:rFonts w:ascii="Symbol" w:hAnsi="Symbol" w:hint="default"/>
      </w:rPr>
    </w:lvl>
    <w:lvl w:ilvl="3">
      <w:numFmt w:val="bullet"/>
      <w:lvlText w:val=""/>
      <w:lvlJc w:val="left"/>
      <w:pPr>
        <w:tabs>
          <w:tab w:val="num" w:pos="0"/>
        </w:tabs>
        <w:ind w:left="3258" w:hanging="388"/>
      </w:pPr>
      <w:rPr>
        <w:rFonts w:ascii="Symbol" w:hAnsi="Symbol" w:hint="default"/>
      </w:rPr>
    </w:lvl>
    <w:lvl w:ilvl="4">
      <w:numFmt w:val="bullet"/>
      <w:lvlText w:val=""/>
      <w:lvlJc w:val="left"/>
      <w:pPr>
        <w:tabs>
          <w:tab w:val="num" w:pos="0"/>
        </w:tabs>
        <w:ind w:left="4124" w:hanging="388"/>
      </w:pPr>
      <w:rPr>
        <w:rFonts w:ascii="Symbol" w:hAnsi="Symbol" w:hint="default"/>
      </w:rPr>
    </w:lvl>
    <w:lvl w:ilvl="5">
      <w:numFmt w:val="bullet"/>
      <w:lvlText w:val=""/>
      <w:lvlJc w:val="left"/>
      <w:pPr>
        <w:tabs>
          <w:tab w:val="num" w:pos="0"/>
        </w:tabs>
        <w:ind w:left="4990" w:hanging="388"/>
      </w:pPr>
      <w:rPr>
        <w:rFonts w:ascii="Symbol" w:hAnsi="Symbol" w:hint="default"/>
      </w:rPr>
    </w:lvl>
    <w:lvl w:ilvl="6">
      <w:numFmt w:val="bullet"/>
      <w:lvlText w:val=""/>
      <w:lvlJc w:val="left"/>
      <w:pPr>
        <w:tabs>
          <w:tab w:val="num" w:pos="0"/>
        </w:tabs>
        <w:ind w:left="5856" w:hanging="388"/>
      </w:pPr>
      <w:rPr>
        <w:rFonts w:ascii="Symbol" w:hAnsi="Symbol" w:hint="default"/>
      </w:rPr>
    </w:lvl>
    <w:lvl w:ilvl="7">
      <w:numFmt w:val="bullet"/>
      <w:lvlText w:val=""/>
      <w:lvlJc w:val="left"/>
      <w:pPr>
        <w:tabs>
          <w:tab w:val="num" w:pos="0"/>
        </w:tabs>
        <w:ind w:left="6722" w:hanging="388"/>
      </w:pPr>
      <w:rPr>
        <w:rFonts w:ascii="Symbol" w:hAnsi="Symbol" w:hint="default"/>
      </w:rPr>
    </w:lvl>
    <w:lvl w:ilvl="8">
      <w:numFmt w:val="bullet"/>
      <w:lvlText w:val=""/>
      <w:lvlJc w:val="left"/>
      <w:pPr>
        <w:tabs>
          <w:tab w:val="num" w:pos="0"/>
        </w:tabs>
        <w:ind w:left="7588" w:hanging="388"/>
      </w:pPr>
      <w:rPr>
        <w:rFonts w:ascii="Symbol" w:hAnsi="Symbol" w:hint="default"/>
      </w:rPr>
    </w:lvl>
  </w:abstractNum>
  <w:abstractNum w:abstractNumId="39" w15:restartNumberingAfterBreak="0">
    <w:nsid w:val="6C80469F"/>
    <w:multiLevelType w:val="hybridMultilevel"/>
    <w:tmpl w:val="F5185F34"/>
    <w:lvl w:ilvl="0" w:tplc="9C18EB0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E2431B8"/>
    <w:multiLevelType w:val="multilevel"/>
    <w:tmpl w:val="FFFFFFFF"/>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1" w15:restartNumberingAfterBreak="0">
    <w:nsid w:val="7AF9664D"/>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2" w15:restartNumberingAfterBreak="0">
    <w:nsid w:val="7B177116"/>
    <w:multiLevelType w:val="multilevel"/>
    <w:tmpl w:val="FFFFFFFF"/>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DCB1D05"/>
    <w:multiLevelType w:val="hybridMultilevel"/>
    <w:tmpl w:val="FFFFFFFF"/>
    <w:lvl w:ilvl="0" w:tplc="DCB6D3D8">
      <w:start w:val="4"/>
      <w:numFmt w:val="decimal"/>
      <w:lvlText w:val="%1"/>
      <w:lvlJc w:val="left"/>
      <w:pPr>
        <w:ind w:left="990" w:hanging="360"/>
      </w:pPr>
      <w:rPr>
        <w:rFonts w:cs="Times New Roman" w:hint="default"/>
        <w:i/>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7F886BD8"/>
    <w:multiLevelType w:val="hybridMultilevel"/>
    <w:tmpl w:val="FFFFFFFF"/>
    <w:lvl w:ilvl="0" w:tplc="1B946546">
      <w:start w:val="2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46697339">
    <w:abstractNumId w:val="38"/>
  </w:num>
  <w:num w:numId="2" w16cid:durableId="501898375">
    <w:abstractNumId w:val="15"/>
  </w:num>
  <w:num w:numId="3" w16cid:durableId="1580479214">
    <w:abstractNumId w:val="36"/>
  </w:num>
  <w:num w:numId="4" w16cid:durableId="268052010">
    <w:abstractNumId w:val="11"/>
  </w:num>
  <w:num w:numId="5" w16cid:durableId="1114325546">
    <w:abstractNumId w:val="12"/>
  </w:num>
  <w:num w:numId="6" w16cid:durableId="393163805">
    <w:abstractNumId w:val="25"/>
  </w:num>
  <w:num w:numId="7" w16cid:durableId="1867715334">
    <w:abstractNumId w:val="28"/>
  </w:num>
  <w:num w:numId="8" w16cid:durableId="2143036599">
    <w:abstractNumId w:val="3"/>
  </w:num>
  <w:num w:numId="9" w16cid:durableId="894975011">
    <w:abstractNumId w:val="31"/>
  </w:num>
  <w:num w:numId="10" w16cid:durableId="1161889497">
    <w:abstractNumId w:val="4"/>
  </w:num>
  <w:num w:numId="11" w16cid:durableId="1661612862">
    <w:abstractNumId w:val="0"/>
  </w:num>
  <w:num w:numId="12" w16cid:durableId="550775471">
    <w:abstractNumId w:val="22"/>
  </w:num>
  <w:num w:numId="13" w16cid:durableId="1059206485">
    <w:abstractNumId w:val="8"/>
  </w:num>
  <w:num w:numId="14" w16cid:durableId="1319071894">
    <w:abstractNumId w:val="18"/>
  </w:num>
  <w:num w:numId="15" w16cid:durableId="2027563038">
    <w:abstractNumId w:val="5"/>
  </w:num>
  <w:num w:numId="16" w16cid:durableId="949972715">
    <w:abstractNumId w:val="10"/>
  </w:num>
  <w:num w:numId="17" w16cid:durableId="2104105164">
    <w:abstractNumId w:val="26"/>
  </w:num>
  <w:num w:numId="18" w16cid:durableId="2019188400">
    <w:abstractNumId w:val="42"/>
  </w:num>
  <w:num w:numId="19" w16cid:durableId="1638336184">
    <w:abstractNumId w:val="33"/>
  </w:num>
  <w:num w:numId="20" w16cid:durableId="1822767351">
    <w:abstractNumId w:val="7"/>
  </w:num>
  <w:num w:numId="21" w16cid:durableId="647512717">
    <w:abstractNumId w:val="41"/>
  </w:num>
  <w:num w:numId="22" w16cid:durableId="1462459249">
    <w:abstractNumId w:val="24"/>
  </w:num>
  <w:num w:numId="23" w16cid:durableId="1500383213">
    <w:abstractNumId w:val="20"/>
  </w:num>
  <w:num w:numId="24" w16cid:durableId="974875393">
    <w:abstractNumId w:val="29"/>
  </w:num>
  <w:num w:numId="25" w16cid:durableId="1294096260">
    <w:abstractNumId w:val="27"/>
  </w:num>
  <w:num w:numId="26" w16cid:durableId="435709295">
    <w:abstractNumId w:val="40"/>
  </w:num>
  <w:num w:numId="27" w16cid:durableId="398947185">
    <w:abstractNumId w:val="1"/>
  </w:num>
  <w:num w:numId="28" w16cid:durableId="1987736134">
    <w:abstractNumId w:val="21"/>
  </w:num>
  <w:num w:numId="29" w16cid:durableId="662247053">
    <w:abstractNumId w:val="6"/>
  </w:num>
  <w:num w:numId="30" w16cid:durableId="1520462485">
    <w:abstractNumId w:val="19"/>
  </w:num>
  <w:num w:numId="31" w16cid:durableId="363790616">
    <w:abstractNumId w:val="35"/>
  </w:num>
  <w:num w:numId="32" w16cid:durableId="310716160">
    <w:abstractNumId w:val="43"/>
  </w:num>
  <w:num w:numId="33" w16cid:durableId="1566911819">
    <w:abstractNumId w:val="37"/>
  </w:num>
  <w:num w:numId="34" w16cid:durableId="1160344773">
    <w:abstractNumId w:val="32"/>
  </w:num>
  <w:num w:numId="35" w16cid:durableId="1916893831">
    <w:abstractNumId w:val="44"/>
  </w:num>
  <w:num w:numId="36" w16cid:durableId="1908956582">
    <w:abstractNumId w:val="14"/>
  </w:num>
  <w:num w:numId="37" w16cid:durableId="1755321826">
    <w:abstractNumId w:val="30"/>
  </w:num>
  <w:num w:numId="38" w16cid:durableId="725177819">
    <w:abstractNumId w:val="17"/>
  </w:num>
  <w:num w:numId="39" w16cid:durableId="2102602309">
    <w:abstractNumId w:val="9"/>
  </w:num>
  <w:num w:numId="40" w16cid:durableId="1451970948">
    <w:abstractNumId w:val="34"/>
  </w:num>
  <w:num w:numId="41" w16cid:durableId="101538399">
    <w:abstractNumId w:val="16"/>
  </w:num>
  <w:num w:numId="42" w16cid:durableId="436412666">
    <w:abstractNumId w:val="23"/>
  </w:num>
  <w:num w:numId="43" w16cid:durableId="695620858">
    <w:abstractNumId w:val="39"/>
  </w:num>
  <w:num w:numId="44" w16cid:durableId="1799253859">
    <w:abstractNumId w:val="2"/>
  </w:num>
  <w:num w:numId="45" w16cid:durableId="18871784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theimer, Rosemary L. (Fed)">
    <w15:presenceInfo w15:providerId="AD" w15:userId="S::rla3@NIST.GOV::3b6d66f3-97ce-447a-992d-fe9bbe7289a8"/>
  </w15:person>
  <w15:person w15:author="Thomas Thurman">
    <w15:presenceInfo w15:providerId="Windows Live" w15:userId="e6deb8bc7a0b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18"/>
    <w:rsid w:val="00003AEC"/>
    <w:rsid w:val="0000430F"/>
    <w:rsid w:val="00005989"/>
    <w:rsid w:val="000176CE"/>
    <w:rsid w:val="00024DDA"/>
    <w:rsid w:val="00024FC6"/>
    <w:rsid w:val="00025932"/>
    <w:rsid w:val="00027B33"/>
    <w:rsid w:val="00034633"/>
    <w:rsid w:val="00044139"/>
    <w:rsid w:val="000467EE"/>
    <w:rsid w:val="00054410"/>
    <w:rsid w:val="00056B44"/>
    <w:rsid w:val="00062B82"/>
    <w:rsid w:val="00066B10"/>
    <w:rsid w:val="00066E05"/>
    <w:rsid w:val="00077D27"/>
    <w:rsid w:val="0008216D"/>
    <w:rsid w:val="000827B5"/>
    <w:rsid w:val="000876DF"/>
    <w:rsid w:val="00090731"/>
    <w:rsid w:val="0009184A"/>
    <w:rsid w:val="000B11FA"/>
    <w:rsid w:val="000B3D48"/>
    <w:rsid w:val="000B4142"/>
    <w:rsid w:val="000B5F96"/>
    <w:rsid w:val="000C5580"/>
    <w:rsid w:val="000D4DCA"/>
    <w:rsid w:val="000D7185"/>
    <w:rsid w:val="000D74A8"/>
    <w:rsid w:val="000D7781"/>
    <w:rsid w:val="000F0633"/>
    <w:rsid w:val="000F2A12"/>
    <w:rsid w:val="000F5989"/>
    <w:rsid w:val="00100394"/>
    <w:rsid w:val="001014ED"/>
    <w:rsid w:val="0010378C"/>
    <w:rsid w:val="0010793B"/>
    <w:rsid w:val="001104D1"/>
    <w:rsid w:val="0011399D"/>
    <w:rsid w:val="001145B1"/>
    <w:rsid w:val="001243BB"/>
    <w:rsid w:val="001321D1"/>
    <w:rsid w:val="00134E9E"/>
    <w:rsid w:val="00137C0C"/>
    <w:rsid w:val="00144DE7"/>
    <w:rsid w:val="00145C51"/>
    <w:rsid w:val="001462E6"/>
    <w:rsid w:val="00151025"/>
    <w:rsid w:val="00155723"/>
    <w:rsid w:val="001625E8"/>
    <w:rsid w:val="00174922"/>
    <w:rsid w:val="00176ABC"/>
    <w:rsid w:val="00181944"/>
    <w:rsid w:val="00183F39"/>
    <w:rsid w:val="00185291"/>
    <w:rsid w:val="001911DF"/>
    <w:rsid w:val="001A03D7"/>
    <w:rsid w:val="001A2395"/>
    <w:rsid w:val="001A477D"/>
    <w:rsid w:val="001A7C92"/>
    <w:rsid w:val="001C1224"/>
    <w:rsid w:val="001C783B"/>
    <w:rsid w:val="001D4E7D"/>
    <w:rsid w:val="001D5818"/>
    <w:rsid w:val="002059BC"/>
    <w:rsid w:val="0020796D"/>
    <w:rsid w:val="00210531"/>
    <w:rsid w:val="00210C2D"/>
    <w:rsid w:val="00210D3E"/>
    <w:rsid w:val="00216687"/>
    <w:rsid w:val="0022176D"/>
    <w:rsid w:val="00231AA8"/>
    <w:rsid w:val="00234032"/>
    <w:rsid w:val="002345C3"/>
    <w:rsid w:val="00242F09"/>
    <w:rsid w:val="00250C53"/>
    <w:rsid w:val="002533B3"/>
    <w:rsid w:val="00272E0C"/>
    <w:rsid w:val="002733DD"/>
    <w:rsid w:val="0027356D"/>
    <w:rsid w:val="00281277"/>
    <w:rsid w:val="002865DC"/>
    <w:rsid w:val="00291501"/>
    <w:rsid w:val="00292E45"/>
    <w:rsid w:val="0029614D"/>
    <w:rsid w:val="002961D7"/>
    <w:rsid w:val="00296A01"/>
    <w:rsid w:val="00297F1D"/>
    <w:rsid w:val="002A009F"/>
    <w:rsid w:val="002A0BBE"/>
    <w:rsid w:val="002B00C8"/>
    <w:rsid w:val="002B0237"/>
    <w:rsid w:val="002B0766"/>
    <w:rsid w:val="002B5323"/>
    <w:rsid w:val="002B7266"/>
    <w:rsid w:val="002C13BC"/>
    <w:rsid w:val="002C6D01"/>
    <w:rsid w:val="002C7DA7"/>
    <w:rsid w:val="002E392C"/>
    <w:rsid w:val="002E6A58"/>
    <w:rsid w:val="002F1CA2"/>
    <w:rsid w:val="00301DB5"/>
    <w:rsid w:val="003162C5"/>
    <w:rsid w:val="00316F3E"/>
    <w:rsid w:val="00325B6E"/>
    <w:rsid w:val="0033178E"/>
    <w:rsid w:val="00331EB8"/>
    <w:rsid w:val="00334026"/>
    <w:rsid w:val="003377D0"/>
    <w:rsid w:val="00337F4D"/>
    <w:rsid w:val="003410AD"/>
    <w:rsid w:val="00344589"/>
    <w:rsid w:val="00344728"/>
    <w:rsid w:val="003467A7"/>
    <w:rsid w:val="003501D2"/>
    <w:rsid w:val="0035329E"/>
    <w:rsid w:val="00362889"/>
    <w:rsid w:val="003650F3"/>
    <w:rsid w:val="0036754E"/>
    <w:rsid w:val="003741EF"/>
    <w:rsid w:val="0038097D"/>
    <w:rsid w:val="00382F95"/>
    <w:rsid w:val="00383481"/>
    <w:rsid w:val="00383883"/>
    <w:rsid w:val="00395830"/>
    <w:rsid w:val="003B36A6"/>
    <w:rsid w:val="003B526B"/>
    <w:rsid w:val="003B78FD"/>
    <w:rsid w:val="003C0676"/>
    <w:rsid w:val="003C4AF5"/>
    <w:rsid w:val="003C5982"/>
    <w:rsid w:val="003D6EE0"/>
    <w:rsid w:val="003E25A5"/>
    <w:rsid w:val="003E3F0F"/>
    <w:rsid w:val="003E6F18"/>
    <w:rsid w:val="003E7655"/>
    <w:rsid w:val="003F3EE7"/>
    <w:rsid w:val="003F4CC2"/>
    <w:rsid w:val="00401033"/>
    <w:rsid w:val="004011A0"/>
    <w:rsid w:val="00404A6B"/>
    <w:rsid w:val="00407ABC"/>
    <w:rsid w:val="004113FD"/>
    <w:rsid w:val="00426E94"/>
    <w:rsid w:val="00437E2E"/>
    <w:rsid w:val="00442872"/>
    <w:rsid w:val="00443551"/>
    <w:rsid w:val="0045193A"/>
    <w:rsid w:val="00453AFB"/>
    <w:rsid w:val="004615E5"/>
    <w:rsid w:val="004626F0"/>
    <w:rsid w:val="004812BD"/>
    <w:rsid w:val="004816F2"/>
    <w:rsid w:val="004832A8"/>
    <w:rsid w:val="00490F64"/>
    <w:rsid w:val="004A3BBA"/>
    <w:rsid w:val="004A5CF1"/>
    <w:rsid w:val="004B43FE"/>
    <w:rsid w:val="004C1B5C"/>
    <w:rsid w:val="004C39C4"/>
    <w:rsid w:val="004C59B6"/>
    <w:rsid w:val="004D0701"/>
    <w:rsid w:val="004D4CC8"/>
    <w:rsid w:val="004E0366"/>
    <w:rsid w:val="004F5555"/>
    <w:rsid w:val="00500AA0"/>
    <w:rsid w:val="005206C5"/>
    <w:rsid w:val="005237FF"/>
    <w:rsid w:val="005275CF"/>
    <w:rsid w:val="00533579"/>
    <w:rsid w:val="00534B53"/>
    <w:rsid w:val="00536EEE"/>
    <w:rsid w:val="00545E87"/>
    <w:rsid w:val="00551BF0"/>
    <w:rsid w:val="00552581"/>
    <w:rsid w:val="00552AE6"/>
    <w:rsid w:val="00564E3B"/>
    <w:rsid w:val="00570F66"/>
    <w:rsid w:val="00583CCB"/>
    <w:rsid w:val="0059459F"/>
    <w:rsid w:val="005A3A02"/>
    <w:rsid w:val="005B7882"/>
    <w:rsid w:val="005C1754"/>
    <w:rsid w:val="005C245F"/>
    <w:rsid w:val="005C2587"/>
    <w:rsid w:val="005D0F0C"/>
    <w:rsid w:val="005D1954"/>
    <w:rsid w:val="005D1D98"/>
    <w:rsid w:val="005E17A7"/>
    <w:rsid w:val="005E4A23"/>
    <w:rsid w:val="005F07A0"/>
    <w:rsid w:val="005F0C85"/>
    <w:rsid w:val="005F3048"/>
    <w:rsid w:val="005F7B89"/>
    <w:rsid w:val="00600998"/>
    <w:rsid w:val="00603FAE"/>
    <w:rsid w:val="00614F40"/>
    <w:rsid w:val="006203D7"/>
    <w:rsid w:val="0063490D"/>
    <w:rsid w:val="0063633D"/>
    <w:rsid w:val="00642731"/>
    <w:rsid w:val="00647758"/>
    <w:rsid w:val="00647924"/>
    <w:rsid w:val="00650A42"/>
    <w:rsid w:val="006639E3"/>
    <w:rsid w:val="00675EF8"/>
    <w:rsid w:val="00676A80"/>
    <w:rsid w:val="00681626"/>
    <w:rsid w:val="00684310"/>
    <w:rsid w:val="00695966"/>
    <w:rsid w:val="006A3763"/>
    <w:rsid w:val="006A7FD9"/>
    <w:rsid w:val="006C4D31"/>
    <w:rsid w:val="006D3DED"/>
    <w:rsid w:val="006D4152"/>
    <w:rsid w:val="006E0AB4"/>
    <w:rsid w:val="006F26C9"/>
    <w:rsid w:val="006F2E22"/>
    <w:rsid w:val="00714589"/>
    <w:rsid w:val="0071527D"/>
    <w:rsid w:val="00716324"/>
    <w:rsid w:val="007165AA"/>
    <w:rsid w:val="00720270"/>
    <w:rsid w:val="0072733F"/>
    <w:rsid w:val="0073699F"/>
    <w:rsid w:val="00737E5A"/>
    <w:rsid w:val="007405F3"/>
    <w:rsid w:val="0074363C"/>
    <w:rsid w:val="00743751"/>
    <w:rsid w:val="00745A42"/>
    <w:rsid w:val="00755BED"/>
    <w:rsid w:val="00756DFD"/>
    <w:rsid w:val="0076291D"/>
    <w:rsid w:val="007659BE"/>
    <w:rsid w:val="007743B7"/>
    <w:rsid w:val="007767EC"/>
    <w:rsid w:val="0078112A"/>
    <w:rsid w:val="00790C2A"/>
    <w:rsid w:val="00794794"/>
    <w:rsid w:val="007A0627"/>
    <w:rsid w:val="007B0816"/>
    <w:rsid w:val="007D400D"/>
    <w:rsid w:val="007D4223"/>
    <w:rsid w:val="007E0730"/>
    <w:rsid w:val="007E5CE4"/>
    <w:rsid w:val="007F0AA9"/>
    <w:rsid w:val="00804691"/>
    <w:rsid w:val="008179AA"/>
    <w:rsid w:val="00821869"/>
    <w:rsid w:val="008243C5"/>
    <w:rsid w:val="008317C7"/>
    <w:rsid w:val="008433DC"/>
    <w:rsid w:val="0085652B"/>
    <w:rsid w:val="00861B37"/>
    <w:rsid w:val="00871463"/>
    <w:rsid w:val="00872A9F"/>
    <w:rsid w:val="00880D57"/>
    <w:rsid w:val="008958A5"/>
    <w:rsid w:val="008A3748"/>
    <w:rsid w:val="008A5E83"/>
    <w:rsid w:val="008B2486"/>
    <w:rsid w:val="008B4618"/>
    <w:rsid w:val="008B7E8F"/>
    <w:rsid w:val="008C308F"/>
    <w:rsid w:val="008C3912"/>
    <w:rsid w:val="008D0EA2"/>
    <w:rsid w:val="008D15F2"/>
    <w:rsid w:val="008D1C08"/>
    <w:rsid w:val="008D6C57"/>
    <w:rsid w:val="008F3B75"/>
    <w:rsid w:val="008F60E2"/>
    <w:rsid w:val="00901EEE"/>
    <w:rsid w:val="00907A8C"/>
    <w:rsid w:val="0091239B"/>
    <w:rsid w:val="00913BEE"/>
    <w:rsid w:val="00920C49"/>
    <w:rsid w:val="00921526"/>
    <w:rsid w:val="009227BD"/>
    <w:rsid w:val="00926C5C"/>
    <w:rsid w:val="0093726B"/>
    <w:rsid w:val="00945BC7"/>
    <w:rsid w:val="00951F86"/>
    <w:rsid w:val="00955C15"/>
    <w:rsid w:val="00957041"/>
    <w:rsid w:val="00964C52"/>
    <w:rsid w:val="00973E3C"/>
    <w:rsid w:val="0098054C"/>
    <w:rsid w:val="00983CCC"/>
    <w:rsid w:val="00985B2C"/>
    <w:rsid w:val="00985C6C"/>
    <w:rsid w:val="00986EF5"/>
    <w:rsid w:val="00990C9D"/>
    <w:rsid w:val="009A2382"/>
    <w:rsid w:val="009B0688"/>
    <w:rsid w:val="009B56F3"/>
    <w:rsid w:val="009B60C4"/>
    <w:rsid w:val="009C580C"/>
    <w:rsid w:val="009D1C74"/>
    <w:rsid w:val="009D33B9"/>
    <w:rsid w:val="009D4A46"/>
    <w:rsid w:val="009D4FA3"/>
    <w:rsid w:val="009E796E"/>
    <w:rsid w:val="009F21EF"/>
    <w:rsid w:val="009F533E"/>
    <w:rsid w:val="00A03DF6"/>
    <w:rsid w:val="00A1114C"/>
    <w:rsid w:val="00A11969"/>
    <w:rsid w:val="00A21417"/>
    <w:rsid w:val="00A26A36"/>
    <w:rsid w:val="00A31733"/>
    <w:rsid w:val="00A31D94"/>
    <w:rsid w:val="00A44816"/>
    <w:rsid w:val="00A51B13"/>
    <w:rsid w:val="00A52815"/>
    <w:rsid w:val="00A55BCD"/>
    <w:rsid w:val="00A55FDA"/>
    <w:rsid w:val="00A61580"/>
    <w:rsid w:val="00A61BAA"/>
    <w:rsid w:val="00A82E9E"/>
    <w:rsid w:val="00A83516"/>
    <w:rsid w:val="00A866BB"/>
    <w:rsid w:val="00A879BB"/>
    <w:rsid w:val="00A93830"/>
    <w:rsid w:val="00A94CF8"/>
    <w:rsid w:val="00AA5C67"/>
    <w:rsid w:val="00AA6BE8"/>
    <w:rsid w:val="00AB1ECF"/>
    <w:rsid w:val="00AB390A"/>
    <w:rsid w:val="00AB541B"/>
    <w:rsid w:val="00AB5AD7"/>
    <w:rsid w:val="00AC0902"/>
    <w:rsid w:val="00AC65A6"/>
    <w:rsid w:val="00AD31BD"/>
    <w:rsid w:val="00AE2C57"/>
    <w:rsid w:val="00AE69B4"/>
    <w:rsid w:val="00AF1359"/>
    <w:rsid w:val="00AF2EB3"/>
    <w:rsid w:val="00AF7C22"/>
    <w:rsid w:val="00B037AD"/>
    <w:rsid w:val="00B043ED"/>
    <w:rsid w:val="00B14E91"/>
    <w:rsid w:val="00B20585"/>
    <w:rsid w:val="00B25689"/>
    <w:rsid w:val="00B3290A"/>
    <w:rsid w:val="00B359CC"/>
    <w:rsid w:val="00B43177"/>
    <w:rsid w:val="00B434D6"/>
    <w:rsid w:val="00B50FE6"/>
    <w:rsid w:val="00B545AE"/>
    <w:rsid w:val="00B55BBD"/>
    <w:rsid w:val="00B661EF"/>
    <w:rsid w:val="00B70AB9"/>
    <w:rsid w:val="00B745C7"/>
    <w:rsid w:val="00B75A51"/>
    <w:rsid w:val="00B8375C"/>
    <w:rsid w:val="00B9260D"/>
    <w:rsid w:val="00B9417C"/>
    <w:rsid w:val="00BA0639"/>
    <w:rsid w:val="00BB4EFB"/>
    <w:rsid w:val="00BB6514"/>
    <w:rsid w:val="00BB7B61"/>
    <w:rsid w:val="00BC1C26"/>
    <w:rsid w:val="00BC2D8C"/>
    <w:rsid w:val="00BC3ED5"/>
    <w:rsid w:val="00BC6E7C"/>
    <w:rsid w:val="00BC7625"/>
    <w:rsid w:val="00BD2A86"/>
    <w:rsid w:val="00BD4B7F"/>
    <w:rsid w:val="00BE1A35"/>
    <w:rsid w:val="00BE3DEC"/>
    <w:rsid w:val="00BE616E"/>
    <w:rsid w:val="00BF21FC"/>
    <w:rsid w:val="00BF5B26"/>
    <w:rsid w:val="00C02989"/>
    <w:rsid w:val="00C05466"/>
    <w:rsid w:val="00C11F18"/>
    <w:rsid w:val="00C14BD2"/>
    <w:rsid w:val="00C160F7"/>
    <w:rsid w:val="00C16B4F"/>
    <w:rsid w:val="00C16EC6"/>
    <w:rsid w:val="00C177A3"/>
    <w:rsid w:val="00C21877"/>
    <w:rsid w:val="00C23110"/>
    <w:rsid w:val="00C3156B"/>
    <w:rsid w:val="00C3518D"/>
    <w:rsid w:val="00C35C8F"/>
    <w:rsid w:val="00C55226"/>
    <w:rsid w:val="00C71852"/>
    <w:rsid w:val="00C7329E"/>
    <w:rsid w:val="00C90EF9"/>
    <w:rsid w:val="00CA04CC"/>
    <w:rsid w:val="00CD2C15"/>
    <w:rsid w:val="00CD3041"/>
    <w:rsid w:val="00CE06C2"/>
    <w:rsid w:val="00CE366F"/>
    <w:rsid w:val="00CF0BC9"/>
    <w:rsid w:val="00CF5535"/>
    <w:rsid w:val="00D00F65"/>
    <w:rsid w:val="00D03B36"/>
    <w:rsid w:val="00D03DCD"/>
    <w:rsid w:val="00D04882"/>
    <w:rsid w:val="00D0515D"/>
    <w:rsid w:val="00D10864"/>
    <w:rsid w:val="00D10F68"/>
    <w:rsid w:val="00D135E5"/>
    <w:rsid w:val="00D15A6D"/>
    <w:rsid w:val="00D306C6"/>
    <w:rsid w:val="00D30EC0"/>
    <w:rsid w:val="00D342CB"/>
    <w:rsid w:val="00D37335"/>
    <w:rsid w:val="00D37BDE"/>
    <w:rsid w:val="00D52B62"/>
    <w:rsid w:val="00D55532"/>
    <w:rsid w:val="00D562C8"/>
    <w:rsid w:val="00D64992"/>
    <w:rsid w:val="00D64F71"/>
    <w:rsid w:val="00D8465C"/>
    <w:rsid w:val="00D9057F"/>
    <w:rsid w:val="00D92527"/>
    <w:rsid w:val="00D934F2"/>
    <w:rsid w:val="00DA2384"/>
    <w:rsid w:val="00DA3DFB"/>
    <w:rsid w:val="00DB20CB"/>
    <w:rsid w:val="00DB47A6"/>
    <w:rsid w:val="00DC58BE"/>
    <w:rsid w:val="00DD2B28"/>
    <w:rsid w:val="00DD35EC"/>
    <w:rsid w:val="00DD4858"/>
    <w:rsid w:val="00DD7364"/>
    <w:rsid w:val="00DD76F4"/>
    <w:rsid w:val="00DE2F93"/>
    <w:rsid w:val="00DE336B"/>
    <w:rsid w:val="00DF2400"/>
    <w:rsid w:val="00DF3731"/>
    <w:rsid w:val="00DF5D53"/>
    <w:rsid w:val="00DF7CE4"/>
    <w:rsid w:val="00E006D4"/>
    <w:rsid w:val="00E0086C"/>
    <w:rsid w:val="00E04CA5"/>
    <w:rsid w:val="00E06388"/>
    <w:rsid w:val="00E07869"/>
    <w:rsid w:val="00E10990"/>
    <w:rsid w:val="00E161F4"/>
    <w:rsid w:val="00E23070"/>
    <w:rsid w:val="00E4033A"/>
    <w:rsid w:val="00E52550"/>
    <w:rsid w:val="00E54204"/>
    <w:rsid w:val="00E7097F"/>
    <w:rsid w:val="00E737F0"/>
    <w:rsid w:val="00E76EC2"/>
    <w:rsid w:val="00E81717"/>
    <w:rsid w:val="00E82CA2"/>
    <w:rsid w:val="00E87FE3"/>
    <w:rsid w:val="00E9227C"/>
    <w:rsid w:val="00E953DA"/>
    <w:rsid w:val="00EA0E5A"/>
    <w:rsid w:val="00EA1A41"/>
    <w:rsid w:val="00EA41A9"/>
    <w:rsid w:val="00EA64F1"/>
    <w:rsid w:val="00EA6896"/>
    <w:rsid w:val="00EB32AC"/>
    <w:rsid w:val="00EB395D"/>
    <w:rsid w:val="00EC36CC"/>
    <w:rsid w:val="00EC7432"/>
    <w:rsid w:val="00ED3655"/>
    <w:rsid w:val="00ED5179"/>
    <w:rsid w:val="00EE40D8"/>
    <w:rsid w:val="00EF1C9F"/>
    <w:rsid w:val="00EF700F"/>
    <w:rsid w:val="00F04BE0"/>
    <w:rsid w:val="00F04EBA"/>
    <w:rsid w:val="00F06E95"/>
    <w:rsid w:val="00F143AF"/>
    <w:rsid w:val="00F2081D"/>
    <w:rsid w:val="00F228CF"/>
    <w:rsid w:val="00F23998"/>
    <w:rsid w:val="00F33612"/>
    <w:rsid w:val="00F36B7D"/>
    <w:rsid w:val="00F42B20"/>
    <w:rsid w:val="00F45D87"/>
    <w:rsid w:val="00F80B7C"/>
    <w:rsid w:val="00F8286C"/>
    <w:rsid w:val="00F84CB3"/>
    <w:rsid w:val="00F84CEA"/>
    <w:rsid w:val="00F868E6"/>
    <w:rsid w:val="00F8741B"/>
    <w:rsid w:val="00F87A8E"/>
    <w:rsid w:val="00F87E48"/>
    <w:rsid w:val="00F9511B"/>
    <w:rsid w:val="00FA0C42"/>
    <w:rsid w:val="00FA3734"/>
    <w:rsid w:val="00FA633E"/>
    <w:rsid w:val="00FB0594"/>
    <w:rsid w:val="00FB0E1E"/>
    <w:rsid w:val="00FB3975"/>
    <w:rsid w:val="00FB770B"/>
    <w:rsid w:val="00FB7717"/>
    <w:rsid w:val="00FC7B9D"/>
    <w:rsid w:val="00FD36F1"/>
    <w:rsid w:val="00FD3C0B"/>
    <w:rsid w:val="00FD684B"/>
    <w:rsid w:val="00FD7D58"/>
    <w:rsid w:val="00FE21F3"/>
    <w:rsid w:val="00FF1A4D"/>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1FED3"/>
  <w15:chartTrackingRefBased/>
  <w15:docId w15:val="{CCB5F2C6-A4EE-954C-B7BC-4C06A0CF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rsid w:val="00C23110"/>
    <w:pPr>
      <w:widowControl w:val="0"/>
      <w:suppressAutoHyphens/>
      <w:spacing w:line="48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8B4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HEADING ONE (Heading 2)"/>
    <w:basedOn w:val="Normal"/>
    <w:next w:val="Normal"/>
    <w:link w:val="Heading2Char"/>
    <w:unhideWhenUsed/>
    <w:qFormat/>
    <w:rsid w:val="008B4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heading Two (Heading 3)"/>
    <w:basedOn w:val="Normal"/>
    <w:next w:val="Normal"/>
    <w:link w:val="Heading3Char"/>
    <w:uiPriority w:val="9"/>
    <w:unhideWhenUsed/>
    <w:qFormat/>
    <w:rsid w:val="008B4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4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B4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B46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B46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B46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B4618"/>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HEADING ONE (Heading 2) Char"/>
    <w:basedOn w:val="DefaultParagraphFont"/>
    <w:link w:val="Heading2"/>
    <w:qFormat/>
    <w:rsid w:val="008B4618"/>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heading Two (Heading 3) Char"/>
    <w:basedOn w:val="DefaultParagraphFont"/>
    <w:link w:val="Heading3"/>
    <w:uiPriority w:val="9"/>
    <w:qFormat/>
    <w:rsid w:val="008B4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8B4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sid w:val="008B4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sid w:val="008B4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B461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B4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18"/>
    <w:rPr>
      <w:rFonts w:eastAsiaTheme="majorEastAsia" w:cstheme="majorBidi"/>
      <w:color w:val="272727" w:themeColor="text1" w:themeTint="D8"/>
    </w:rPr>
  </w:style>
  <w:style w:type="paragraph" w:styleId="Title">
    <w:name w:val="Title"/>
    <w:basedOn w:val="Normal"/>
    <w:next w:val="Normal"/>
    <w:link w:val="TitleChar"/>
    <w:uiPriority w:val="10"/>
    <w:qFormat/>
    <w:rsid w:val="008B46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8B4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18"/>
    <w:rPr>
      <w:rFonts w:eastAsiaTheme="majorEastAsia" w:cstheme="majorBidi"/>
      <w:color w:val="595959" w:themeColor="text1" w:themeTint="A6"/>
      <w:spacing w:val="15"/>
      <w:sz w:val="28"/>
      <w:szCs w:val="28"/>
    </w:rPr>
  </w:style>
  <w:style w:type="paragraph" w:styleId="Quote">
    <w:name w:val="Quote"/>
    <w:basedOn w:val="Normal"/>
    <w:next w:val="Normal"/>
    <w:link w:val="QuoteChar"/>
    <w:qFormat/>
    <w:rsid w:val="00292E45"/>
    <w:pPr>
      <w:spacing w:before="160" w:after="160"/>
      <w:ind w:left="720"/>
      <w:jc w:val="left"/>
    </w:pPr>
    <w:rPr>
      <w:i/>
      <w:iCs/>
      <w:color w:val="404040" w:themeColor="text1" w:themeTint="BF"/>
    </w:rPr>
  </w:style>
  <w:style w:type="character" w:customStyle="1" w:styleId="QuoteChar">
    <w:name w:val="Quote Char"/>
    <w:basedOn w:val="DefaultParagraphFont"/>
    <w:link w:val="Quote"/>
    <w:qFormat/>
    <w:rsid w:val="00292E45"/>
    <w:rPr>
      <w:rFonts w:ascii="Times New Roman" w:eastAsia="Times New Roman" w:hAnsi="Times New Roman" w:cs="Times New Roman"/>
      <w:i/>
      <w:iCs/>
      <w:color w:val="404040" w:themeColor="text1" w:themeTint="BF"/>
    </w:rPr>
  </w:style>
  <w:style w:type="paragraph" w:styleId="ListParagraph">
    <w:name w:val="List Paragraph"/>
    <w:basedOn w:val="Normal"/>
    <w:uiPriority w:val="1"/>
    <w:qFormat/>
    <w:rsid w:val="001625E8"/>
    <w:pPr>
      <w:numPr>
        <w:numId w:val="3"/>
      </w:numPr>
      <w:ind w:left="720" w:hanging="202"/>
      <w:contextualSpacing/>
    </w:pPr>
  </w:style>
  <w:style w:type="character" w:styleId="IntenseEmphasis">
    <w:name w:val="Intense Emphasis"/>
    <w:basedOn w:val="DefaultParagraphFont"/>
    <w:uiPriority w:val="21"/>
    <w:qFormat/>
    <w:rsid w:val="008B4618"/>
    <w:rPr>
      <w:i/>
      <w:iCs/>
      <w:color w:val="0F4761" w:themeColor="accent1" w:themeShade="BF"/>
    </w:rPr>
  </w:style>
  <w:style w:type="paragraph" w:styleId="IntenseQuote">
    <w:name w:val="Intense Quote"/>
    <w:basedOn w:val="Normal"/>
    <w:next w:val="Normal"/>
    <w:link w:val="IntenseQuoteChar"/>
    <w:qFormat/>
    <w:rsid w:val="008B4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qFormat/>
    <w:rsid w:val="008B4618"/>
    <w:rPr>
      <w:i/>
      <w:iCs/>
      <w:color w:val="0F4761" w:themeColor="accent1" w:themeShade="BF"/>
    </w:rPr>
  </w:style>
  <w:style w:type="character" w:styleId="IntenseReference">
    <w:name w:val="Intense Reference"/>
    <w:basedOn w:val="DefaultParagraphFont"/>
    <w:uiPriority w:val="32"/>
    <w:qFormat/>
    <w:rsid w:val="008B4618"/>
    <w:rPr>
      <w:b/>
      <w:bCs/>
      <w:smallCaps/>
      <w:color w:val="0F4761" w:themeColor="accent1" w:themeShade="BF"/>
      <w:spacing w:val="5"/>
    </w:rPr>
  </w:style>
  <w:style w:type="character" w:customStyle="1" w:styleId="HeaderChar">
    <w:name w:val="Header Char"/>
    <w:basedOn w:val="DefaultParagraphFont"/>
    <w:link w:val="Header"/>
    <w:uiPriority w:val="99"/>
    <w:qFormat/>
    <w:rsid w:val="008B4618"/>
    <w:rPr>
      <w:rFonts w:ascii="Calibri" w:eastAsia="Times New Roman" w:hAnsi="Calibri" w:cs="Calibri"/>
    </w:rPr>
  </w:style>
  <w:style w:type="character" w:customStyle="1" w:styleId="FooterChar">
    <w:name w:val="Footer Char"/>
    <w:basedOn w:val="DefaultParagraphFont"/>
    <w:link w:val="Footer"/>
    <w:uiPriority w:val="99"/>
    <w:qFormat/>
    <w:rsid w:val="008B4618"/>
    <w:rPr>
      <w:rFonts w:ascii="Calibri" w:eastAsia="Times New Roman" w:hAnsi="Calibri" w:cs="Calibri"/>
    </w:rPr>
  </w:style>
  <w:style w:type="character" w:customStyle="1" w:styleId="FootnoteTextChar">
    <w:name w:val="Footnote Text Char"/>
    <w:basedOn w:val="DefaultParagraphFont"/>
    <w:link w:val="FootnoteText"/>
    <w:qFormat/>
    <w:rsid w:val="008B4618"/>
    <w:rPr>
      <w:rFonts w:ascii="Times New Roman" w:hAnsi="Times New Roman" w:cs="Calibri"/>
      <w:sz w:val="20"/>
      <w:szCs w:val="20"/>
    </w:rPr>
  </w:style>
  <w:style w:type="character" w:customStyle="1" w:styleId="FootnoteCharacters">
    <w:name w:val="Footnote Characters"/>
    <w:qFormat/>
    <w:rsid w:val="008B4618"/>
    <w:rPr>
      <w:vertAlign w:val="superscript"/>
    </w:rPr>
  </w:style>
  <w:style w:type="character" w:customStyle="1" w:styleId="FootnoteCharacters1">
    <w:name w:val="Footnote Characters1"/>
    <w:qFormat/>
    <w:rsid w:val="008B4618"/>
    <w:rPr>
      <w:vertAlign w:val="superscript"/>
    </w:rPr>
  </w:style>
  <w:style w:type="character" w:customStyle="1" w:styleId="FootnoteCharacters2">
    <w:name w:val="Footnote Characters2"/>
    <w:qFormat/>
    <w:rsid w:val="008B4618"/>
    <w:rPr>
      <w:vertAlign w:val="superscript"/>
    </w:rPr>
  </w:style>
  <w:style w:type="character" w:customStyle="1" w:styleId="FootnoteCharacters3">
    <w:name w:val="Footnote Characters3"/>
    <w:qFormat/>
    <w:rsid w:val="008B4618"/>
    <w:rPr>
      <w:vertAlign w:val="superscript"/>
    </w:rPr>
  </w:style>
  <w:style w:type="character" w:customStyle="1" w:styleId="FootnoteCharacters4">
    <w:name w:val="Footnote Characters4"/>
    <w:qFormat/>
    <w:rsid w:val="008B4618"/>
    <w:rPr>
      <w:vertAlign w:val="superscript"/>
    </w:rPr>
  </w:style>
  <w:style w:type="character" w:styleId="FootnoteReference">
    <w:name w:val="footnote reference"/>
    <w:basedOn w:val="DefaultParagraphFont"/>
    <w:rsid w:val="008B4618"/>
    <w:rPr>
      <w:vertAlign w:val="superscript"/>
    </w:rPr>
  </w:style>
  <w:style w:type="character" w:customStyle="1" w:styleId="ArticleTitleChar">
    <w:name w:val="Article Title Char"/>
    <w:basedOn w:val="DefaultParagraphFont"/>
    <w:link w:val="ArticleTitle"/>
    <w:qFormat/>
    <w:rsid w:val="008B4618"/>
    <w:rPr>
      <w:rFonts w:ascii="Times New Roman" w:hAnsi="Times New Roman" w:cs="Calibri"/>
      <w:b/>
      <w:bCs/>
      <w:sz w:val="32"/>
      <w:szCs w:val="32"/>
    </w:rPr>
  </w:style>
  <w:style w:type="character" w:styleId="Strong">
    <w:name w:val="Strong"/>
    <w:basedOn w:val="DefaultParagraphFont"/>
    <w:qFormat/>
    <w:rsid w:val="008B4618"/>
    <w:rPr>
      <w:rFonts w:cs="Times New Roman"/>
      <w:b/>
      <w:bCs/>
    </w:rPr>
  </w:style>
  <w:style w:type="character" w:customStyle="1" w:styleId="ABSTRACTChar">
    <w:name w:val="ABSTRACT Char"/>
    <w:basedOn w:val="DefaultParagraphFont"/>
    <w:link w:val="ABSTRACT"/>
    <w:qFormat/>
    <w:rsid w:val="008B4618"/>
    <w:rPr>
      <w:rFonts w:ascii="Times New Roman" w:hAnsi="Times New Roman" w:cs="Calibri"/>
      <w:b/>
      <w:caps/>
    </w:rPr>
  </w:style>
  <w:style w:type="character" w:customStyle="1" w:styleId="IntroParagraphChar">
    <w:name w:val="Intro Paragraph Char"/>
    <w:basedOn w:val="DefaultParagraphFont"/>
    <w:link w:val="IntroParagraph"/>
    <w:qFormat/>
    <w:rsid w:val="000D4DCA"/>
    <w:rPr>
      <w:rFonts w:ascii="Times New Roman" w:hAnsi="Times New Roman" w:cs="Times New Roman"/>
    </w:rPr>
  </w:style>
  <w:style w:type="character" w:customStyle="1" w:styleId="TableandFigureChar">
    <w:name w:val="Table and Figure Char"/>
    <w:basedOn w:val="DefaultParagraphFont"/>
    <w:link w:val="TableandFigure"/>
    <w:qFormat/>
    <w:rsid w:val="008B4618"/>
    <w:rPr>
      <w:rFonts w:ascii="Times New Roman" w:hAnsi="Times New Roman" w:cs="Times New Roman"/>
      <w:b/>
      <w:bCs/>
      <w:caps/>
    </w:rPr>
  </w:style>
  <w:style w:type="character" w:customStyle="1" w:styleId="ASTMSectionChar">
    <w:name w:val="ASTM Section Char"/>
    <w:basedOn w:val="DefaultParagraphFont"/>
    <w:link w:val="ASTMSection"/>
    <w:qFormat/>
    <w:rsid w:val="008B4618"/>
    <w:rPr>
      <w:rFonts w:ascii="Times New Roman" w:hAnsi="Times New Roman" w:cs="Calibri"/>
      <w:b/>
      <w:caps/>
    </w:rPr>
  </w:style>
  <w:style w:type="character" w:styleId="CommentReference">
    <w:name w:val="annotation reference"/>
    <w:basedOn w:val="DefaultParagraphFont"/>
    <w:qFormat/>
    <w:rsid w:val="008B4618"/>
    <w:rPr>
      <w:sz w:val="18"/>
    </w:rPr>
  </w:style>
  <w:style w:type="character" w:customStyle="1" w:styleId="CommentTextChar">
    <w:name w:val="Comment Text Char"/>
    <w:basedOn w:val="DefaultParagraphFont"/>
    <w:link w:val="CommentText"/>
    <w:qFormat/>
    <w:rsid w:val="008B4618"/>
    <w:rPr>
      <w:rFonts w:ascii="Times New Roman" w:hAnsi="Times New Roman" w:cs="Calibri"/>
      <w:lang w:val="x-none" w:eastAsia="x-none"/>
    </w:rPr>
  </w:style>
  <w:style w:type="character" w:styleId="BookTitle">
    <w:name w:val="Book Title"/>
    <w:basedOn w:val="DefaultParagraphFont"/>
    <w:qFormat/>
    <w:rsid w:val="008B4618"/>
    <w:rPr>
      <w:rFonts w:cs="Times New Roman"/>
      <w:b/>
      <w:bCs/>
      <w:i/>
      <w:iCs/>
      <w:spacing w:val="5"/>
    </w:rPr>
  </w:style>
  <w:style w:type="character" w:styleId="Hyperlink">
    <w:name w:val="Hyperlink"/>
    <w:basedOn w:val="DefaultParagraphFont"/>
    <w:uiPriority w:val="99"/>
    <w:rsid w:val="008B4618"/>
    <w:rPr>
      <w:color w:val="0000FF"/>
      <w:u w:val="single"/>
    </w:rPr>
  </w:style>
  <w:style w:type="character" w:customStyle="1" w:styleId="CommentSubjectChar">
    <w:name w:val="Comment Subject Char"/>
    <w:basedOn w:val="CommentTextChar"/>
    <w:link w:val="CommentSubject"/>
    <w:qFormat/>
    <w:rsid w:val="008B4618"/>
    <w:rPr>
      <w:rFonts w:ascii="Times New Roman" w:hAnsi="Times New Roman" w:cs="Calibri"/>
      <w:b/>
      <w:bCs/>
      <w:lang w:val="x-none" w:eastAsia="x-none"/>
    </w:rPr>
  </w:style>
  <w:style w:type="character" w:styleId="PageNumber">
    <w:name w:val="page number"/>
    <w:basedOn w:val="DefaultParagraphFont"/>
    <w:rsid w:val="008B4618"/>
    <w:rPr>
      <w:rFonts w:cs="Times New Roman"/>
    </w:rPr>
  </w:style>
  <w:style w:type="character" w:styleId="FollowedHyperlink">
    <w:name w:val="FollowedHyperlink"/>
    <w:basedOn w:val="DefaultParagraphFont"/>
    <w:rsid w:val="008B4618"/>
    <w:rPr>
      <w:color w:val="800080"/>
      <w:u w:val="single"/>
    </w:rPr>
  </w:style>
  <w:style w:type="character" w:styleId="UnresolvedMention">
    <w:name w:val="Unresolved Mention"/>
    <w:basedOn w:val="DefaultParagraphFont"/>
    <w:uiPriority w:val="99"/>
    <w:semiHidden/>
    <w:unhideWhenUsed/>
    <w:qFormat/>
    <w:rsid w:val="008B4618"/>
    <w:rPr>
      <w:color w:val="605E5C"/>
      <w:shd w:val="clear" w:color="auto" w:fill="E1DFDD"/>
    </w:rPr>
  </w:style>
  <w:style w:type="character" w:customStyle="1" w:styleId="pagecontents">
    <w:name w:val="pagecontents"/>
    <w:basedOn w:val="DefaultParagraphFont"/>
    <w:qFormat/>
    <w:rsid w:val="008B4618"/>
    <w:rPr>
      <w:rFonts w:cs="Times New Roman"/>
    </w:rPr>
  </w:style>
  <w:style w:type="character" w:customStyle="1" w:styleId="BodyTextChar">
    <w:name w:val="Body Text Char"/>
    <w:basedOn w:val="DefaultParagraphFont"/>
    <w:link w:val="BodyText"/>
    <w:uiPriority w:val="1"/>
    <w:qFormat/>
    <w:rsid w:val="008B4618"/>
    <w:rPr>
      <w:rFonts w:ascii="Times New Roman" w:eastAsia="Times New Roman" w:hAnsi="Times New Roman" w:cs="Times New Roman"/>
    </w:rPr>
  </w:style>
  <w:style w:type="character" w:customStyle="1" w:styleId="IntroductionHeadingChar">
    <w:name w:val="Introduction Heading Char"/>
    <w:basedOn w:val="Heading1Char"/>
    <w:link w:val="IntroductionHeading"/>
    <w:qFormat/>
    <w:rsid w:val="008B4618"/>
    <w:rPr>
      <w:rFonts w:ascii="Times New Roman" w:eastAsiaTheme="majorEastAsia" w:hAnsi="Times New Roman" w:cs="Times New Roman"/>
      <w:color w:val="0F4761" w:themeColor="accent1" w:themeShade="BF"/>
      <w:sz w:val="28"/>
      <w:szCs w:val="28"/>
    </w:rPr>
  </w:style>
  <w:style w:type="character" w:customStyle="1" w:styleId="SectionChar">
    <w:name w:val="Section Char"/>
    <w:basedOn w:val="DefaultParagraphFont"/>
    <w:link w:val="Section"/>
    <w:qFormat/>
    <w:rsid w:val="008B4618"/>
    <w:rPr>
      <w:rFonts w:ascii="Times New Roman" w:hAnsi="Times New Roman" w:cs="Times New Roman"/>
      <w:sz w:val="28"/>
      <w:szCs w:val="28"/>
    </w:rPr>
  </w:style>
  <w:style w:type="character" w:customStyle="1" w:styleId="IntroductionChar">
    <w:name w:val="Introduction Char"/>
    <w:basedOn w:val="Heading1Char"/>
    <w:link w:val="Introduction"/>
    <w:qFormat/>
    <w:rsid w:val="008B4618"/>
    <w:rPr>
      <w:rFonts w:ascii="Times New Roman" w:eastAsiaTheme="majorEastAsia" w:hAnsi="Times New Roman" w:cs="Times New Roman"/>
      <w:color w:val="0F4761" w:themeColor="accent1" w:themeShade="BF"/>
      <w:sz w:val="28"/>
      <w:szCs w:val="28"/>
    </w:rPr>
  </w:style>
  <w:style w:type="character" w:customStyle="1" w:styleId="KeywordsChar">
    <w:name w:val="Keywords Char"/>
    <w:basedOn w:val="DefaultParagraphFont"/>
    <w:link w:val="Keywords"/>
    <w:qFormat/>
    <w:rsid w:val="008B4618"/>
    <w:rPr>
      <w:rFonts w:ascii="Times New Roman" w:hAnsi="Times New Roman" w:cs="Calibri"/>
    </w:rPr>
  </w:style>
  <w:style w:type="character" w:customStyle="1" w:styleId="EndnoteTextChar">
    <w:name w:val="Endnote Text Char"/>
    <w:basedOn w:val="DefaultParagraphFont"/>
    <w:link w:val="EndnoteText"/>
    <w:uiPriority w:val="99"/>
    <w:semiHidden/>
    <w:qFormat/>
    <w:rsid w:val="008B4618"/>
    <w:rPr>
      <w:rFonts w:ascii="Times New Roman" w:eastAsia="Times New Roman" w:hAnsi="Times New Roman" w:cs="Times New Roman"/>
      <w:sz w:val="20"/>
      <w:szCs w:val="20"/>
    </w:rPr>
  </w:style>
  <w:style w:type="character" w:customStyle="1" w:styleId="EndnoteCharacters">
    <w:name w:val="Endnote Characters"/>
    <w:basedOn w:val="DefaultParagraphFont"/>
    <w:uiPriority w:val="99"/>
    <w:semiHidden/>
    <w:unhideWhenUsed/>
    <w:qFormat/>
    <w:rsid w:val="008B4618"/>
    <w:rPr>
      <w:rFonts w:cs="Times New Roman"/>
      <w:vertAlign w:val="superscript"/>
    </w:rPr>
  </w:style>
  <w:style w:type="character" w:customStyle="1" w:styleId="EndnoteCharacters1">
    <w:name w:val="Endnote Characters1"/>
    <w:qFormat/>
    <w:rsid w:val="008B4618"/>
    <w:rPr>
      <w:vertAlign w:val="superscript"/>
    </w:rPr>
  </w:style>
  <w:style w:type="character" w:customStyle="1" w:styleId="EndnoteCharacters2">
    <w:name w:val="Endnote Characters2"/>
    <w:qFormat/>
    <w:rsid w:val="008B4618"/>
    <w:rPr>
      <w:vertAlign w:val="superscript"/>
    </w:rPr>
  </w:style>
  <w:style w:type="character" w:customStyle="1" w:styleId="EndnoteCharacters3">
    <w:name w:val="Endnote Characters3"/>
    <w:qFormat/>
    <w:rsid w:val="008B4618"/>
    <w:rPr>
      <w:vertAlign w:val="superscript"/>
    </w:rPr>
  </w:style>
  <w:style w:type="character" w:customStyle="1" w:styleId="EndnoteCharacters4">
    <w:name w:val="Endnote Characters4"/>
    <w:qFormat/>
    <w:rsid w:val="008B4618"/>
    <w:rPr>
      <w:vertAlign w:val="superscript"/>
    </w:rPr>
  </w:style>
  <w:style w:type="character" w:styleId="EndnoteReference">
    <w:name w:val="endnote reference"/>
    <w:basedOn w:val="DefaultParagraphFont"/>
    <w:rsid w:val="008B4618"/>
    <w:rPr>
      <w:vertAlign w:val="superscript"/>
    </w:rPr>
  </w:style>
  <w:style w:type="character" w:styleId="PlaceholderText">
    <w:name w:val="Placeholder Text"/>
    <w:basedOn w:val="DefaultParagraphFont"/>
    <w:uiPriority w:val="99"/>
    <w:semiHidden/>
    <w:qFormat/>
    <w:rsid w:val="008B4618"/>
    <w:rPr>
      <w:rFonts w:cs="Times New Roman"/>
      <w:color w:val="808080"/>
    </w:rPr>
  </w:style>
  <w:style w:type="character" w:styleId="LineNumber">
    <w:name w:val="line number"/>
    <w:basedOn w:val="DefaultParagraphFont"/>
    <w:rsid w:val="008B4618"/>
  </w:style>
  <w:style w:type="paragraph" w:customStyle="1" w:styleId="Heading">
    <w:name w:val="Heading"/>
    <w:basedOn w:val="Normal"/>
    <w:next w:val="BodyText"/>
    <w:qFormat/>
    <w:rsid w:val="008B4618"/>
    <w:pPr>
      <w:keepNext/>
      <w:spacing w:before="240" w:after="120"/>
    </w:pPr>
    <w:rPr>
      <w:rFonts w:ascii="Carlito" w:hAnsi="Carlito" w:cs="Noto Sans Kannada"/>
      <w:kern w:val="0"/>
      <w:sz w:val="28"/>
      <w:szCs w:val="28"/>
      <w14:ligatures w14:val="none"/>
    </w:rPr>
  </w:style>
  <w:style w:type="paragraph" w:styleId="BodyText">
    <w:name w:val="Body Text"/>
    <w:basedOn w:val="Normal"/>
    <w:link w:val="BodyTextChar"/>
    <w:uiPriority w:val="1"/>
    <w:qFormat/>
    <w:rsid w:val="008B4618"/>
  </w:style>
  <w:style w:type="character" w:customStyle="1" w:styleId="BodyTextChar1">
    <w:name w:val="Body Text Char1"/>
    <w:basedOn w:val="DefaultParagraphFont"/>
    <w:uiPriority w:val="1"/>
    <w:semiHidden/>
    <w:rsid w:val="008B4618"/>
  </w:style>
  <w:style w:type="character" w:customStyle="1" w:styleId="BodyTextChar11">
    <w:name w:val="Body Text Char11"/>
    <w:basedOn w:val="DefaultParagraphFont"/>
    <w:uiPriority w:val="99"/>
    <w:semiHidden/>
    <w:rsid w:val="008B4618"/>
    <w:rPr>
      <w:rFonts w:ascii="Times New Roman" w:hAnsi="Times New Roman" w:cs="Times New Roman"/>
      <w:sz w:val="24"/>
      <w:szCs w:val="24"/>
    </w:rPr>
  </w:style>
  <w:style w:type="paragraph" w:styleId="List">
    <w:name w:val="List"/>
    <w:basedOn w:val="BodyText"/>
    <w:rsid w:val="008B4618"/>
    <w:rPr>
      <w:rFonts w:cs="Noto Sans Kannada"/>
    </w:rPr>
  </w:style>
  <w:style w:type="paragraph" w:styleId="Caption">
    <w:name w:val="caption"/>
    <w:basedOn w:val="Normal"/>
    <w:next w:val="Normal"/>
    <w:uiPriority w:val="35"/>
    <w:unhideWhenUsed/>
    <w:qFormat/>
    <w:rsid w:val="008B4618"/>
    <w:pPr>
      <w:spacing w:after="200"/>
    </w:pPr>
    <w:rPr>
      <w:b/>
      <w:bCs/>
      <w:kern w:val="0"/>
      <w14:ligatures w14:val="none"/>
    </w:rPr>
  </w:style>
  <w:style w:type="paragraph" w:customStyle="1" w:styleId="Index">
    <w:name w:val="Index"/>
    <w:basedOn w:val="Normal"/>
    <w:qFormat/>
    <w:rsid w:val="008B4618"/>
    <w:pPr>
      <w:suppressLineNumbers/>
    </w:pPr>
    <w:rPr>
      <w:rFonts w:cs="Noto Sans Kannada"/>
      <w:kern w:val="0"/>
      <w14:ligatures w14:val="none"/>
    </w:rPr>
  </w:style>
  <w:style w:type="paragraph" w:styleId="TOC1">
    <w:name w:val="toc 1"/>
    <w:basedOn w:val="Normal"/>
    <w:uiPriority w:val="39"/>
    <w:qFormat/>
    <w:rsid w:val="008B4618"/>
    <w:pPr>
      <w:ind w:left="637" w:hanging="477"/>
    </w:pPr>
    <w:rPr>
      <w:kern w:val="0"/>
      <w14:ligatures w14:val="none"/>
    </w:rPr>
  </w:style>
  <w:style w:type="paragraph" w:styleId="TOC2">
    <w:name w:val="toc 2"/>
    <w:basedOn w:val="Normal"/>
    <w:uiPriority w:val="39"/>
    <w:qFormat/>
    <w:rsid w:val="008B4618"/>
    <w:pPr>
      <w:spacing w:before="97"/>
      <w:ind w:left="1235" w:hanging="717"/>
    </w:pPr>
    <w:rPr>
      <w:kern w:val="0"/>
      <w14:ligatures w14:val="none"/>
    </w:rPr>
  </w:style>
  <w:style w:type="paragraph" w:styleId="TOC3">
    <w:name w:val="toc 3"/>
    <w:basedOn w:val="Normal"/>
    <w:uiPriority w:val="39"/>
    <w:qFormat/>
    <w:rsid w:val="008B4618"/>
    <w:pPr>
      <w:spacing w:before="98"/>
      <w:ind w:left="1905" w:hanging="837"/>
    </w:pPr>
    <w:rPr>
      <w:kern w:val="0"/>
      <w14:ligatures w14:val="none"/>
    </w:rPr>
  </w:style>
  <w:style w:type="paragraph" w:customStyle="1" w:styleId="TableParagraph">
    <w:name w:val="Table Paragraph"/>
    <w:basedOn w:val="Normal"/>
    <w:uiPriority w:val="1"/>
    <w:qFormat/>
    <w:rsid w:val="008B4618"/>
    <w:rPr>
      <w:kern w:val="0"/>
      <w14:ligatures w14:val="none"/>
    </w:rPr>
  </w:style>
  <w:style w:type="paragraph" w:customStyle="1" w:styleId="HeaderandFooter">
    <w:name w:val="Header and Footer"/>
    <w:basedOn w:val="Normal"/>
    <w:qFormat/>
    <w:rsid w:val="008B4618"/>
    <w:rPr>
      <w:kern w:val="0"/>
      <w14:ligatures w14:val="none"/>
    </w:rPr>
  </w:style>
  <w:style w:type="paragraph" w:styleId="Header">
    <w:name w:val="header"/>
    <w:basedOn w:val="Normal"/>
    <w:link w:val="HeaderChar"/>
    <w:uiPriority w:val="99"/>
    <w:unhideWhenUsed/>
    <w:rsid w:val="008B4618"/>
    <w:pPr>
      <w:tabs>
        <w:tab w:val="center" w:pos="4680"/>
        <w:tab w:val="right" w:pos="9360"/>
      </w:tabs>
    </w:pPr>
    <w:rPr>
      <w:rFonts w:ascii="Calibri" w:hAnsi="Calibri" w:cs="Calibri"/>
    </w:rPr>
  </w:style>
  <w:style w:type="character" w:customStyle="1" w:styleId="HeaderChar1">
    <w:name w:val="Header Char1"/>
    <w:basedOn w:val="DefaultParagraphFont"/>
    <w:uiPriority w:val="99"/>
    <w:semiHidden/>
    <w:rsid w:val="008B4618"/>
  </w:style>
  <w:style w:type="character" w:customStyle="1" w:styleId="HeaderChar11">
    <w:name w:val="Header Char11"/>
    <w:basedOn w:val="DefaultParagraphFont"/>
    <w:uiPriority w:val="99"/>
    <w:semiHidden/>
    <w:rsid w:val="008B4618"/>
    <w:rPr>
      <w:rFonts w:ascii="Times New Roman" w:hAnsi="Times New Roman" w:cs="Times New Roman"/>
      <w:sz w:val="24"/>
      <w:szCs w:val="24"/>
    </w:rPr>
  </w:style>
  <w:style w:type="paragraph" w:styleId="Footer">
    <w:name w:val="footer"/>
    <w:basedOn w:val="Normal"/>
    <w:link w:val="FooterChar"/>
    <w:uiPriority w:val="99"/>
    <w:unhideWhenUsed/>
    <w:rsid w:val="008B4618"/>
    <w:pPr>
      <w:tabs>
        <w:tab w:val="center" w:pos="4680"/>
        <w:tab w:val="right" w:pos="9360"/>
      </w:tabs>
    </w:pPr>
    <w:rPr>
      <w:rFonts w:ascii="Calibri" w:hAnsi="Calibri" w:cs="Calibri"/>
    </w:rPr>
  </w:style>
  <w:style w:type="character" w:customStyle="1" w:styleId="FooterChar1">
    <w:name w:val="Footer Char1"/>
    <w:basedOn w:val="DefaultParagraphFont"/>
    <w:uiPriority w:val="99"/>
    <w:semiHidden/>
    <w:rsid w:val="008B4618"/>
  </w:style>
  <w:style w:type="character" w:customStyle="1" w:styleId="FooterChar11">
    <w:name w:val="Footer Char11"/>
    <w:basedOn w:val="DefaultParagraphFont"/>
    <w:uiPriority w:val="99"/>
    <w:semiHidden/>
    <w:rsid w:val="008B4618"/>
    <w:rPr>
      <w:rFonts w:ascii="Times New Roman" w:hAnsi="Times New Roman" w:cs="Times New Roman"/>
      <w:sz w:val="24"/>
      <w:szCs w:val="24"/>
    </w:rPr>
  </w:style>
  <w:style w:type="paragraph" w:styleId="FootnoteText">
    <w:name w:val="footnote text"/>
    <w:basedOn w:val="Normal"/>
    <w:link w:val="FootnoteTextChar"/>
    <w:rsid w:val="008B4618"/>
    <w:pPr>
      <w:contextualSpacing/>
    </w:pPr>
    <w:rPr>
      <w:rFonts w:cs="Calibri"/>
      <w:sz w:val="20"/>
      <w:szCs w:val="20"/>
    </w:rPr>
  </w:style>
  <w:style w:type="character" w:customStyle="1" w:styleId="FootnoteTextChar1">
    <w:name w:val="Footnote Text Char1"/>
    <w:basedOn w:val="DefaultParagraphFont"/>
    <w:semiHidden/>
    <w:rsid w:val="008B4618"/>
    <w:rPr>
      <w:sz w:val="20"/>
      <w:szCs w:val="20"/>
    </w:rPr>
  </w:style>
  <w:style w:type="character" w:customStyle="1" w:styleId="FootnoteTextChar11">
    <w:name w:val="Footnote Text Char11"/>
    <w:basedOn w:val="DefaultParagraphFont"/>
    <w:uiPriority w:val="99"/>
    <w:semiHidden/>
    <w:rsid w:val="008B4618"/>
    <w:rPr>
      <w:rFonts w:ascii="Times New Roman" w:hAnsi="Times New Roman" w:cs="Times New Roman"/>
      <w:sz w:val="20"/>
      <w:szCs w:val="20"/>
    </w:rPr>
  </w:style>
  <w:style w:type="paragraph" w:customStyle="1" w:styleId="ArticleTitle">
    <w:name w:val="Article Title"/>
    <w:basedOn w:val="Normal"/>
    <w:link w:val="ArticleTitleChar"/>
    <w:qFormat/>
    <w:rsid w:val="008B4618"/>
    <w:pPr>
      <w:contextualSpacing/>
    </w:pPr>
    <w:rPr>
      <w:rFonts w:cs="Calibri"/>
      <w:b/>
      <w:bCs/>
      <w:sz w:val="32"/>
      <w:szCs w:val="32"/>
    </w:rPr>
  </w:style>
  <w:style w:type="paragraph" w:customStyle="1" w:styleId="ABSTRACT">
    <w:name w:val="ABSTRACT"/>
    <w:basedOn w:val="Normal"/>
    <w:link w:val="ABSTRACTChar"/>
    <w:qFormat/>
    <w:rsid w:val="008B4618"/>
    <w:pPr>
      <w:contextualSpacing/>
    </w:pPr>
    <w:rPr>
      <w:rFonts w:cs="Calibri"/>
      <w:b/>
      <w:caps/>
    </w:rPr>
  </w:style>
  <w:style w:type="paragraph" w:customStyle="1" w:styleId="IntroParagraph">
    <w:name w:val="Intro Paragraph"/>
    <w:basedOn w:val="Normal"/>
    <w:link w:val="IntroParagraphChar"/>
    <w:qFormat/>
    <w:rsid w:val="000D4DCA"/>
    <w:pPr>
      <w:ind w:firstLine="720"/>
    </w:pPr>
  </w:style>
  <w:style w:type="paragraph" w:customStyle="1" w:styleId="TableandFigure">
    <w:name w:val="Table and Figure"/>
    <w:basedOn w:val="Normal"/>
    <w:link w:val="TableandFigureChar"/>
    <w:qFormat/>
    <w:rsid w:val="008B4618"/>
    <w:rPr>
      <w:b/>
      <w:bCs/>
      <w:caps/>
    </w:rPr>
  </w:style>
  <w:style w:type="paragraph" w:customStyle="1" w:styleId="ASTMSection">
    <w:name w:val="ASTM Section"/>
    <w:basedOn w:val="ABSTRACT"/>
    <w:link w:val="ASTMSectionChar"/>
    <w:qFormat/>
    <w:rsid w:val="008B4618"/>
  </w:style>
  <w:style w:type="paragraph" w:styleId="CommentText">
    <w:name w:val="annotation text"/>
    <w:basedOn w:val="Normal"/>
    <w:link w:val="CommentTextChar"/>
    <w:rsid w:val="008B4618"/>
    <w:pPr>
      <w:contextualSpacing/>
    </w:pPr>
    <w:rPr>
      <w:rFonts w:cs="Calibri"/>
      <w:lang w:val="x-none" w:eastAsia="x-none"/>
    </w:rPr>
  </w:style>
  <w:style w:type="character" w:customStyle="1" w:styleId="CommentTextChar1">
    <w:name w:val="Comment Text Char1"/>
    <w:basedOn w:val="DefaultParagraphFont"/>
    <w:semiHidden/>
    <w:rsid w:val="008B4618"/>
    <w:rPr>
      <w:sz w:val="20"/>
      <w:szCs w:val="20"/>
    </w:rPr>
  </w:style>
  <w:style w:type="character" w:customStyle="1" w:styleId="CommentTextChar11">
    <w:name w:val="Comment Text Char11"/>
    <w:basedOn w:val="DefaultParagraphFont"/>
    <w:uiPriority w:val="99"/>
    <w:semiHidden/>
    <w:rsid w:val="008B4618"/>
    <w:rPr>
      <w:rFonts w:ascii="Times New Roman" w:hAnsi="Times New Roman" w:cs="Times New Roman"/>
      <w:sz w:val="20"/>
      <w:szCs w:val="20"/>
    </w:rPr>
  </w:style>
  <w:style w:type="paragraph" w:styleId="NormalWeb">
    <w:name w:val="Normal (Web)"/>
    <w:basedOn w:val="Normal"/>
    <w:uiPriority w:val="99"/>
    <w:qFormat/>
    <w:rsid w:val="008B4618"/>
    <w:pPr>
      <w:spacing w:beforeAutospacing="1" w:afterAutospacing="1"/>
      <w:contextualSpacing/>
    </w:pPr>
    <w:rPr>
      <w:rFonts w:cs="Calibri"/>
      <w:kern w:val="0"/>
      <w14:ligatures w14:val="none"/>
    </w:rPr>
  </w:style>
  <w:style w:type="paragraph" w:styleId="CommentSubject">
    <w:name w:val="annotation subject"/>
    <w:basedOn w:val="CommentText"/>
    <w:next w:val="CommentText"/>
    <w:link w:val="CommentSubjectChar"/>
    <w:qFormat/>
    <w:rsid w:val="008B4618"/>
    <w:rPr>
      <w:b/>
      <w:bCs/>
    </w:rPr>
  </w:style>
  <w:style w:type="character" w:customStyle="1" w:styleId="CommentSubjectChar1">
    <w:name w:val="Comment Subject Char1"/>
    <w:basedOn w:val="CommentTextChar1"/>
    <w:semiHidden/>
    <w:rsid w:val="008B4618"/>
    <w:rPr>
      <w:b/>
      <w:bCs/>
      <w:sz w:val="20"/>
      <w:szCs w:val="20"/>
    </w:rPr>
  </w:style>
  <w:style w:type="character" w:customStyle="1" w:styleId="CommentSubjectChar11">
    <w:name w:val="Comment Subject Char11"/>
    <w:basedOn w:val="CommentTextChar11"/>
    <w:uiPriority w:val="99"/>
    <w:semiHidden/>
    <w:rsid w:val="008B4618"/>
    <w:rPr>
      <w:rFonts w:ascii="Times New Roman" w:hAnsi="Times New Roman" w:cs="Times New Roman"/>
      <w:b/>
      <w:bCs/>
      <w:sz w:val="20"/>
      <w:szCs w:val="20"/>
    </w:rPr>
  </w:style>
  <w:style w:type="character" w:customStyle="1" w:styleId="IntenseQuoteChar1">
    <w:name w:val="Intense Quote Char1"/>
    <w:basedOn w:val="DefaultParagraphFont"/>
    <w:rsid w:val="008B4618"/>
    <w:rPr>
      <w:rFonts w:ascii="Times New Roman" w:hAnsi="Times New Roman" w:cs="Times New Roman"/>
      <w:i/>
      <w:iCs/>
      <w:color w:val="0F4761" w:themeColor="accent1" w:themeShade="BF"/>
      <w:sz w:val="24"/>
      <w:szCs w:val="24"/>
    </w:rPr>
  </w:style>
  <w:style w:type="character" w:customStyle="1" w:styleId="IntenseQuoteChar11">
    <w:name w:val="Intense Quote Char11"/>
    <w:basedOn w:val="DefaultParagraphFont"/>
    <w:uiPriority w:val="30"/>
    <w:rsid w:val="008B4618"/>
    <w:rPr>
      <w:rFonts w:ascii="Times New Roman" w:hAnsi="Times New Roman" w:cs="Times New Roman"/>
      <w:i/>
      <w:iCs/>
      <w:color w:val="0F4761" w:themeColor="accent1" w:themeShade="BF"/>
      <w:sz w:val="24"/>
      <w:szCs w:val="24"/>
    </w:rPr>
  </w:style>
  <w:style w:type="paragraph" w:styleId="NoSpacing">
    <w:name w:val="No Spacing"/>
    <w:qFormat/>
    <w:rsid w:val="008B4618"/>
    <w:pPr>
      <w:suppressAutoHyphens/>
    </w:pPr>
    <w:rPr>
      <w:rFonts w:ascii="Times New Roman" w:eastAsia="Times New Roman" w:hAnsi="Times New Roman" w:cs="Times New Roman"/>
      <w:kern w:val="0"/>
      <w14:ligatures w14:val="none"/>
    </w:rPr>
  </w:style>
  <w:style w:type="paragraph" w:customStyle="1" w:styleId="IntroductionHeading">
    <w:name w:val="Introduction Heading"/>
    <w:basedOn w:val="Heading1"/>
    <w:link w:val="IntroductionHeading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TableandFIgureCaption">
    <w:name w:val="Table and FIgure Caption"/>
    <w:basedOn w:val="Normal"/>
    <w:qFormat/>
    <w:rsid w:val="008B4618"/>
    <w:rPr>
      <w:kern w:val="0"/>
      <w14:ligatures w14:val="none"/>
    </w:rPr>
  </w:style>
  <w:style w:type="character" w:customStyle="1" w:styleId="QuoteChar1">
    <w:name w:val="Quote Char1"/>
    <w:basedOn w:val="DefaultParagraphFont"/>
    <w:rsid w:val="008B4618"/>
    <w:rPr>
      <w:rFonts w:ascii="Times New Roman" w:hAnsi="Times New Roman" w:cs="Times New Roman"/>
      <w:i/>
      <w:iCs/>
      <w:color w:val="404040" w:themeColor="text1" w:themeTint="BF"/>
      <w:sz w:val="24"/>
      <w:szCs w:val="24"/>
    </w:rPr>
  </w:style>
  <w:style w:type="character" w:customStyle="1" w:styleId="QuoteChar11">
    <w:name w:val="Quote Char11"/>
    <w:basedOn w:val="DefaultParagraphFont"/>
    <w:uiPriority w:val="29"/>
    <w:rsid w:val="008B4618"/>
    <w:rPr>
      <w:rFonts w:ascii="Times New Roman" w:hAnsi="Times New Roman" w:cs="Times New Roman"/>
      <w:i/>
      <w:iCs/>
      <w:color w:val="404040" w:themeColor="text1" w:themeTint="BF"/>
      <w:sz w:val="24"/>
      <w:szCs w:val="24"/>
    </w:rPr>
  </w:style>
  <w:style w:type="paragraph" w:customStyle="1" w:styleId="Section">
    <w:name w:val="Section"/>
    <w:basedOn w:val="Normal"/>
    <w:link w:val="SectionChar"/>
    <w:qFormat/>
    <w:rsid w:val="008B4618"/>
    <w:pPr>
      <w:contextualSpacing/>
    </w:pPr>
    <w:rPr>
      <w:sz w:val="28"/>
      <w:szCs w:val="28"/>
    </w:rPr>
  </w:style>
  <w:style w:type="paragraph" w:customStyle="1" w:styleId="Introduction">
    <w:name w:val="Introduction"/>
    <w:basedOn w:val="Heading1"/>
    <w:link w:val="IntroductionChar"/>
    <w:qFormat/>
    <w:rsid w:val="008B4618"/>
    <w:pPr>
      <w:keepNext w:val="0"/>
      <w:keepLines w:val="0"/>
      <w:spacing w:before="0" w:after="0"/>
      <w:contextualSpacing/>
    </w:pPr>
    <w:rPr>
      <w:rFonts w:ascii="Times New Roman" w:eastAsiaTheme="minorHAnsi" w:hAnsi="Times New Roman" w:cs="Times New Roman"/>
      <w:color w:val="auto"/>
      <w:sz w:val="28"/>
      <w:szCs w:val="28"/>
    </w:rPr>
  </w:style>
  <w:style w:type="paragraph" w:customStyle="1" w:styleId="Keywords">
    <w:name w:val="Keywords"/>
    <w:basedOn w:val="Normal"/>
    <w:link w:val="KeywordsChar"/>
    <w:qFormat/>
    <w:rsid w:val="008B4618"/>
    <w:pPr>
      <w:contextualSpacing/>
    </w:pPr>
    <w:rPr>
      <w:rFonts w:cs="Calibri"/>
    </w:rPr>
  </w:style>
  <w:style w:type="paragraph" w:styleId="Bibliography">
    <w:name w:val="Bibliography"/>
    <w:basedOn w:val="Normal"/>
    <w:next w:val="Normal"/>
    <w:uiPriority w:val="37"/>
    <w:unhideWhenUsed/>
    <w:qFormat/>
    <w:rsid w:val="008B4618"/>
    <w:rPr>
      <w:kern w:val="0"/>
      <w14:ligatures w14:val="none"/>
    </w:rPr>
  </w:style>
  <w:style w:type="paragraph" w:styleId="EndnoteText">
    <w:name w:val="endnote text"/>
    <w:basedOn w:val="Normal"/>
    <w:link w:val="EndnoteTextChar"/>
    <w:uiPriority w:val="99"/>
    <w:semiHidden/>
    <w:unhideWhenUsed/>
    <w:rsid w:val="008B4618"/>
    <w:rPr>
      <w:sz w:val="20"/>
      <w:szCs w:val="20"/>
    </w:rPr>
  </w:style>
  <w:style w:type="character" w:customStyle="1" w:styleId="EndnoteTextChar1">
    <w:name w:val="Endnote Text Char1"/>
    <w:basedOn w:val="DefaultParagraphFont"/>
    <w:uiPriority w:val="99"/>
    <w:semiHidden/>
    <w:rsid w:val="008B4618"/>
    <w:rPr>
      <w:sz w:val="20"/>
      <w:szCs w:val="20"/>
    </w:rPr>
  </w:style>
  <w:style w:type="character" w:customStyle="1" w:styleId="EndnoteTextChar11">
    <w:name w:val="Endnote Text Char11"/>
    <w:basedOn w:val="DefaultParagraphFont"/>
    <w:uiPriority w:val="99"/>
    <w:semiHidden/>
    <w:rsid w:val="008B4618"/>
    <w:rPr>
      <w:rFonts w:ascii="Times New Roman" w:hAnsi="Times New Roman" w:cs="Times New Roman"/>
      <w:sz w:val="20"/>
      <w:szCs w:val="20"/>
    </w:rPr>
  </w:style>
  <w:style w:type="paragraph" w:styleId="Revision">
    <w:name w:val="Revision"/>
    <w:uiPriority w:val="99"/>
    <w:semiHidden/>
    <w:qFormat/>
    <w:rsid w:val="008B4618"/>
    <w:pPr>
      <w:suppressAutoHyphens/>
    </w:pPr>
    <w:rPr>
      <w:rFonts w:ascii="Times New Roman" w:eastAsia="Times New Roman" w:hAnsi="Times New Roman" w:cs="Times New Roman"/>
      <w:kern w:val="0"/>
      <w14:ligatures w14:val="none"/>
    </w:rPr>
  </w:style>
  <w:style w:type="character" w:customStyle="1" w:styleId="TitleChar1">
    <w:name w:val="Title Char1"/>
    <w:basedOn w:val="DefaultParagraphFont"/>
    <w:uiPriority w:val="10"/>
    <w:rsid w:val="008B4618"/>
    <w:rPr>
      <w:rFonts w:asciiTheme="majorHAnsi" w:eastAsiaTheme="majorEastAsia" w:hAnsiTheme="majorHAnsi" w:cstheme="majorBidi"/>
      <w:spacing w:val="-10"/>
      <w:kern w:val="28"/>
      <w:sz w:val="56"/>
      <w:szCs w:val="56"/>
    </w:rPr>
  </w:style>
  <w:style w:type="character" w:customStyle="1" w:styleId="TitleChar11">
    <w:name w:val="Title Char11"/>
    <w:basedOn w:val="DefaultParagraphFont"/>
    <w:uiPriority w:val="10"/>
    <w:rsid w:val="008B4618"/>
    <w:rPr>
      <w:rFonts w:asciiTheme="majorHAnsi" w:eastAsiaTheme="majorEastAsia" w:hAnsiTheme="majorHAnsi" w:cs="Times New Roman"/>
      <w:spacing w:val="-10"/>
      <w:kern w:val="28"/>
      <w:sz w:val="56"/>
      <w:szCs w:val="56"/>
    </w:rPr>
  </w:style>
  <w:style w:type="paragraph" w:customStyle="1" w:styleId="Default">
    <w:name w:val="Default"/>
    <w:qFormat/>
    <w:rsid w:val="008B4618"/>
    <w:pPr>
      <w:suppressAutoHyphens/>
    </w:pPr>
    <w:rPr>
      <w:rFonts w:ascii="Calibri" w:eastAsia="Times New Roman" w:hAnsi="Calibri" w:cs="Calibri"/>
      <w:color w:val="000000"/>
      <w:kern w:val="0"/>
      <w14:ligatures w14:val="none"/>
    </w:rPr>
  </w:style>
  <w:style w:type="paragraph" w:customStyle="1" w:styleId="FrameContents">
    <w:name w:val="Frame Contents"/>
    <w:basedOn w:val="Normal"/>
    <w:qFormat/>
    <w:rsid w:val="008B4618"/>
    <w:rPr>
      <w:kern w:val="0"/>
      <w14:ligatures w14:val="none"/>
    </w:rPr>
  </w:style>
  <w:style w:type="paragraph" w:customStyle="1" w:styleId="HeaderLeft">
    <w:name w:val="Header Left"/>
    <w:basedOn w:val="Header"/>
    <w:qFormat/>
    <w:rsid w:val="008B4618"/>
  </w:style>
  <w:style w:type="paragraph" w:customStyle="1" w:styleId="Comment">
    <w:name w:val="Comment"/>
    <w:basedOn w:val="Normal"/>
    <w:qFormat/>
    <w:rsid w:val="008B4618"/>
    <w:rPr>
      <w:kern w:val="0"/>
      <w:sz w:val="20"/>
      <w:szCs w:val="20"/>
      <w14:ligatures w14:val="none"/>
    </w:rPr>
  </w:style>
  <w:style w:type="table" w:styleId="PlainTable2">
    <w:name w:val="Plain Table 2"/>
    <w:basedOn w:val="TableNormal"/>
    <w:uiPriority w:val="42"/>
    <w:rsid w:val="008B4618"/>
    <w:pPr>
      <w:suppressAutoHyphens/>
    </w:pPr>
    <w:rPr>
      <w:rFonts w:eastAsia="Times New Roman" w:cs="Times New Roman"/>
      <w:kern w:val="0"/>
      <w:sz w:val="20"/>
      <w:szCs w:val="2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rFonts w:cs="Times New Roman"/>
        <w:b/>
        <w:bCs/>
      </w:rPr>
      <w:tblPr/>
      <w:tcPr>
        <w:tcBorders>
          <w:bottom w:val="single" w:sz="4" w:space="0" w:color="000000" w:themeColor="text1"/>
        </w:tcBorders>
      </w:tcPr>
    </w:tblStylePr>
    <w:tblStylePr w:type="lastRow">
      <w:rPr>
        <w:rFonts w:cs="Times New Roman"/>
        <w:b/>
        <w:bCs/>
      </w:rPr>
      <w:tblPr/>
      <w:tcPr>
        <w:tcBorders>
          <w:top w:val="single" w:sz="4"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000000" w:themeColor="text1"/>
          <w:right w:val="single" w:sz="4" w:space="0" w:color="000000" w:themeColor="text1"/>
        </w:tcBorders>
      </w:tcPr>
    </w:tblStylePr>
    <w:tblStylePr w:type="band2Vert">
      <w:rPr>
        <w:rFonts w:cs="Times New Roman"/>
      </w:rPr>
      <w:tblPr/>
      <w:tcPr>
        <w:tcBorders>
          <w:left w:val="single" w:sz="4" w:space="0" w:color="000000" w:themeColor="text1"/>
          <w:right w:val="single" w:sz="4" w:space="0" w:color="000000" w:themeColor="text1"/>
        </w:tcBorders>
      </w:tcPr>
    </w:tblStylePr>
    <w:tblStylePr w:type="band1Horz">
      <w:rPr>
        <w:rFonts w:cs="Times New Roman"/>
      </w:rPr>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8B4618"/>
    <w:pPr>
      <w:suppressAutoHyphens/>
    </w:pPr>
    <w:rPr>
      <w:rFonts w:eastAsia="Times New Roman"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4618"/>
    <w:pPr>
      <w:suppressAutoHyphens/>
    </w:pPr>
    <w:rPr>
      <w:rFonts w:eastAsia="Times New Roman" w:cs="Times New Roman"/>
      <w:kern w:val="0"/>
      <w:sz w:val="22"/>
      <w:szCs w:val="22"/>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Example">
    <w:name w:val="Example"/>
    <w:basedOn w:val="Heading4"/>
    <w:link w:val="ExampleChar"/>
    <w:qFormat/>
    <w:rsid w:val="008B4618"/>
    <w:pPr>
      <w:keepNext w:val="0"/>
      <w:keepLines w:val="0"/>
      <w:spacing w:before="0" w:after="0"/>
    </w:pPr>
    <w:rPr>
      <w:rFonts w:eastAsia="Times New Roman" w:cs="Times New Roman"/>
      <w:bCs/>
      <w:kern w:val="0"/>
      <w14:ligatures w14:val="none"/>
    </w:rPr>
  </w:style>
  <w:style w:type="character" w:customStyle="1" w:styleId="ExampleChar">
    <w:name w:val="Example Char"/>
    <w:basedOn w:val="Heading4Char"/>
    <w:link w:val="Example"/>
    <w:rsid w:val="008B4618"/>
    <w:rPr>
      <w:rFonts w:ascii="Times New Roman" w:eastAsia="Times New Roman" w:hAnsi="Times New Roman" w:cs="Times New Roman"/>
      <w:bCs/>
      <w:i/>
      <w:iCs/>
      <w:color w:val="0F4761" w:themeColor="accent1" w:themeShade="BF"/>
      <w:kern w:val="0"/>
      <w14:ligatures w14:val="none"/>
    </w:rPr>
  </w:style>
  <w:style w:type="paragraph" w:styleId="TOCHeading">
    <w:name w:val="TOC Heading"/>
    <w:basedOn w:val="Heading1"/>
    <w:next w:val="Normal"/>
    <w:uiPriority w:val="39"/>
    <w:unhideWhenUsed/>
    <w:qFormat/>
    <w:rsid w:val="008B4618"/>
    <w:pPr>
      <w:spacing w:before="240" w:after="0" w:line="259" w:lineRule="auto"/>
      <w:outlineLvl w:val="9"/>
    </w:pPr>
    <w:rPr>
      <w:rFonts w:cs="Times New Roman"/>
      <w:kern w:val="0"/>
      <w:sz w:val="32"/>
      <w:szCs w:val="32"/>
      <w14:ligatures w14:val="none"/>
    </w:rPr>
  </w:style>
  <w:style w:type="numbering" w:styleId="111111">
    <w:name w:val="Outline List 2"/>
    <w:basedOn w:val="NoList"/>
    <w:uiPriority w:val="99"/>
    <w:semiHidden/>
    <w:unhideWhenUsed/>
    <w:rsid w:val="008B4618"/>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9507">
      <w:bodyDiv w:val="1"/>
      <w:marLeft w:val="0"/>
      <w:marRight w:val="0"/>
      <w:marTop w:val="0"/>
      <w:marBottom w:val="0"/>
      <w:divBdr>
        <w:top w:val="none" w:sz="0" w:space="0" w:color="auto"/>
        <w:left w:val="none" w:sz="0" w:space="0" w:color="auto"/>
        <w:bottom w:val="none" w:sz="0" w:space="0" w:color="auto"/>
        <w:right w:val="none" w:sz="0" w:space="0" w:color="auto"/>
      </w:divBdr>
    </w:div>
    <w:div w:id="1479956534">
      <w:bodyDiv w:val="1"/>
      <w:marLeft w:val="0"/>
      <w:marRight w:val="0"/>
      <w:marTop w:val="0"/>
      <w:marBottom w:val="0"/>
      <w:divBdr>
        <w:top w:val="none" w:sz="0" w:space="0" w:color="auto"/>
        <w:left w:val="none" w:sz="0" w:space="0" w:color="auto"/>
        <w:bottom w:val="none" w:sz="0" w:space="0" w:color="auto"/>
        <w:right w:val="none" w:sz="0" w:space="0" w:color="auto"/>
      </w:divBdr>
    </w:div>
    <w:div w:id="15585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yperlink" Target="https://www.iso.org/standard/62795.html" TargetMode="External"/><Relationship Id="rId3" Type="http://schemas.openxmlformats.org/officeDocument/2006/relationships/settings" Target="settings.xml"/><Relationship Id="rId21" Type="http://schemas.openxmlformats.org/officeDocument/2006/relationships/hyperlink" Target="https://doi.org/10.1115/1.4029050" TargetMode="External"/><Relationship Id="rId34" Type="http://schemas.openxmlformats.org/officeDocument/2006/relationships/footer" Target="foot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mbx-if.org/home/wp-content/u%20ploads/2024/05/rec_pracs_PID_v1.pdf" TargetMode="External"/><Relationship Id="rId33" Type="http://schemas.openxmlformats.org/officeDocument/2006/relationships/hyperlink" Target="https://www.mbx-if.org/home/cax/"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i.org//10.6028/NIST.GCR.16-003" TargetMode="External"/><Relationship Id="rId29" Type="http://schemas.openxmlformats.org/officeDocument/2006/relationships/hyperlink" Target="https://www.iso.org/standard/6314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iso.org/standard/40358.html" TargetMode="External"/><Relationship Id="rId32" Type="http://schemas.openxmlformats.org/officeDocument/2006/relationships/hyperlink" Target="https://doi.org/10.1007/s00366-017-0516-z"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115/1.4032697" TargetMode="External"/><Relationship Id="rId28" Type="http://schemas.openxmlformats.org/officeDocument/2006/relationships/hyperlink" Target="https://doi.org/10.6028/NIST.IR.4528" TargetMode="External"/><Relationship Id="rId36"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s://www.iso.org/standard/84667.html" TargetMode="External"/><Relationship Id="rId31" Type="http://schemas.openxmlformats.org/officeDocument/2006/relationships/hyperlink" Target="https://www.iso.org/standard/78671.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usnistgov/UUID" TargetMode="External"/><Relationship Id="rId22" Type="http://schemas.openxmlformats.org/officeDocument/2006/relationships/hyperlink" Target="https://doi.org/10.6028/NIST.GCR.15-1009" TargetMode="External"/><Relationship Id="rId27" Type="http://schemas.openxmlformats.org/officeDocument/2006/relationships/hyperlink" Target="https://doi.org/10.6028/NIST.FIPS.180-4" TargetMode="External"/><Relationship Id="rId30" Type="http://schemas.openxmlformats.org/officeDocument/2006/relationships/hyperlink" Target="https://doi.org/10.6028/NIST.AMS.300-1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7013</Words>
  <Characters>41728</Characters>
  <Application>Microsoft Office Word</Application>
  <DocSecurity>0</DocSecurity>
  <Lines>745</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Thurman</dc:creator>
  <cp:keywords/>
  <dc:description/>
  <cp:lastModifiedBy>Astheimer, Rosemary L. (Fed)</cp:lastModifiedBy>
  <cp:revision>2</cp:revision>
  <dcterms:created xsi:type="dcterms:W3CDTF">2025-01-07T19:30:00Z</dcterms:created>
  <dcterms:modified xsi:type="dcterms:W3CDTF">2025-01-07T19:30:00Z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303b83957f0b5aa7fb322efd25bc3e124b27f271f99b205465eb835c8a0a220c</vt:lpwstr>
  </property>
</Properties>
</file>