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65F6" w14:textId="6D3DE6C7" w:rsidR="008B4618" w:rsidRDefault="00FB0594" w:rsidP="00C23110">
      <w:pPr>
        <w:pStyle w:val="ArticleTitle"/>
      </w:pPr>
      <w:ins w:id="0" w:author="Thomas Thurman" w:date="2024-12-18T14:03:00Z">
        <w:r w:rsidRPr="00FB0594">
          <w:t>Evaluation of a standard model designed to Support Traceability of Product Requirements in a Digital Twin through interoperability testing.</w:t>
        </w:r>
      </w:ins>
      <w:del w:id="1" w:author="Thomas Thurman" w:date="2024-12-18T14:03:00Z" w16du:dateUtc="2024-12-18T20:03:00Z">
        <w:r w:rsidR="008B4618" w:rsidDel="00FB0594">
          <w:delText xml:space="preserve">Standards Development to Support Traceability of Product Requirements in a Digital Twin </w:delText>
        </w:r>
      </w:del>
    </w:p>
    <w:p w14:paraId="1EE24152" w14:textId="7E953C06" w:rsidR="008B4618" w:rsidRPr="00165C22" w:rsidRDefault="00C05466" w:rsidP="00C23110">
      <w:pPr>
        <w:pStyle w:val="BodyText"/>
      </w:pPr>
      <w:r w:rsidRPr="00165C22">
        <w:t>Thomas R. Thurman</w:t>
      </w:r>
      <w:r w:rsidRPr="00165C22">
        <w:rPr>
          <w:rStyle w:val="FootnoteReference"/>
          <w:b/>
          <w:bCs/>
        </w:rPr>
        <w:footnoteReference w:id="1"/>
      </w:r>
      <w:r w:rsidR="00D10864">
        <w:t xml:space="preserve">, </w:t>
      </w:r>
      <w:r w:rsidR="00D10864" w:rsidRPr="00165C22">
        <w:t>Asa G. Trainer</w:t>
      </w:r>
      <w:r w:rsidR="00D10864" w:rsidRPr="00165C22">
        <w:rPr>
          <w:rStyle w:val="FootnoteReference"/>
          <w:b/>
          <w:bCs/>
        </w:rPr>
        <w:footnoteReference w:id="2"/>
      </w:r>
      <w:r w:rsidR="00D10864">
        <w:t>,</w:t>
      </w:r>
      <w:r w:rsidR="00D10864" w:rsidRPr="00165C22">
        <w:t xml:space="preserve"> </w:t>
      </w:r>
      <w:r w:rsidR="008B4618" w:rsidRPr="00165C22">
        <w:t>Rosemary L. Astheimer</w:t>
      </w:r>
      <w:r w:rsidR="008B4618" w:rsidRPr="00165C22">
        <w:rPr>
          <w:rStyle w:val="FootnoteReference"/>
          <w:b/>
          <w:bCs/>
        </w:rPr>
        <w:footnoteReference w:id="3"/>
      </w:r>
      <w:r w:rsidR="008B4618" w:rsidRPr="00165C22">
        <w:t xml:space="preserve">, </w:t>
      </w:r>
      <w:r w:rsidR="00D10864">
        <w:t xml:space="preserve">and </w:t>
      </w:r>
      <w:r w:rsidR="008B4618" w:rsidRPr="00165C22">
        <w:t>Allison Barnard Feeney</w:t>
      </w:r>
      <w:r w:rsidR="008B4618" w:rsidRPr="00165C22">
        <w:rPr>
          <w:rStyle w:val="FootnoteReference"/>
          <w:b/>
          <w:bCs/>
        </w:rPr>
        <w:footnoteReference w:id="4"/>
      </w:r>
      <w:r w:rsidR="00D10864">
        <w:t>.</w:t>
      </w:r>
      <w:r w:rsidR="008B4618" w:rsidRPr="00165C22">
        <w:t xml:space="preserve"> </w:t>
      </w:r>
    </w:p>
    <w:p w14:paraId="68F0AE0B" w14:textId="77777777" w:rsidR="008B4618" w:rsidRPr="007A3BCB" w:rsidRDefault="008B4618" w:rsidP="00D10864">
      <w:pPr>
        <w:pStyle w:val="ABSTRACT"/>
        <w:rPr>
          <w:sz w:val="28"/>
          <w:szCs w:val="28"/>
        </w:rPr>
      </w:pPr>
      <w:r w:rsidRPr="007A3BCB">
        <w:t>ABSTRACT</w:t>
      </w:r>
    </w:p>
    <w:p w14:paraId="7451D23B" w14:textId="33CA5377" w:rsidR="008B4618" w:rsidRPr="000D4DCA" w:rsidRDefault="008B4618" w:rsidP="00C23110">
      <w:pPr>
        <w:pStyle w:val="IntroParagraph"/>
      </w:pPr>
      <w:r w:rsidRPr="000D4DCA">
        <w:t xml:space="preserve">In the model-based enterprise (MBE) paradigm, enterprises are fueled by the digital thread, an authoritative, integrated information flow that connects all product life cycle phases. This paper presents </w:t>
      </w:r>
      <w:del w:id="2" w:author="Thomas Thurman" w:date="2024-12-18T13:07:00Z" w16du:dateUtc="2024-12-18T19:07:00Z">
        <w:r w:rsidRPr="000D4DCA" w:rsidDel="00D10F68">
          <w:delText xml:space="preserve">current </w:delText>
        </w:r>
      </w:del>
      <w:ins w:id="3" w:author="Thomas Thurman" w:date="2024-12-18T13:07:00Z" w16du:dateUtc="2024-12-18T19:07:00Z">
        <w:r w:rsidR="00D10F68">
          <w:t>initial evaluation results in interoperability testing</w:t>
        </w:r>
      </w:ins>
      <w:ins w:id="4" w:author="Thomas Thurman" w:date="2024-12-18T13:08:00Z" w16du:dateUtc="2024-12-18T19:08:00Z">
        <w:r w:rsidR="00D10F68">
          <w:t xml:space="preserve"> </w:t>
        </w:r>
      </w:ins>
      <w:r w:rsidR="00183F39">
        <w:t>of an enhancement to</w:t>
      </w:r>
      <w:ins w:id="5" w:author="Thomas Thurman" w:date="2024-12-18T13:08:00Z" w16du:dateUtc="2024-12-18T19:08:00Z">
        <w:r w:rsidR="00D10F68">
          <w:t xml:space="preserve"> the </w:t>
        </w:r>
      </w:ins>
      <w:r w:rsidR="00183F39">
        <w:t xml:space="preserve">ISO 10303-242 standard that includes explicit support for associating a </w:t>
      </w:r>
      <w:r w:rsidR="00183F39" w:rsidRPr="000D4DCA">
        <w:t>universally unique identifier (UUID)</w:t>
      </w:r>
      <w:r w:rsidR="00183F39">
        <w:t xml:space="preserve"> to an individual requirement in support of the digital thread</w:t>
      </w:r>
      <w:ins w:id="6" w:author="Thomas Thurman" w:date="2024-12-18T13:08:00Z" w16du:dateUtc="2024-12-18T19:08:00Z">
        <w:r w:rsidR="00D10F68">
          <w:t>.</w:t>
        </w:r>
      </w:ins>
      <w:del w:id="7" w:author="Thomas Thurman" w:date="2024-12-18T13:08:00Z" w16du:dateUtc="2024-12-18T19:08:00Z">
        <w:r w:rsidRPr="000D4DCA" w:rsidDel="00D10F68">
          <w:delText xml:space="preserve">support for UUIDs in digital thread standards, use cases and requirements for UUIDs in the product life cycle, research results, and finally, makes recommendations for </w:delText>
        </w:r>
        <w:r w:rsidR="00453AFB" w:rsidRPr="000D4DCA" w:rsidDel="00D10F68">
          <w:delText xml:space="preserve">the </w:delText>
        </w:r>
        <w:r w:rsidRPr="000D4DCA" w:rsidDel="00D10F68">
          <w:delText>use of universal identifiers in commonly used product data standards.</w:delText>
        </w:r>
      </w:del>
    </w:p>
    <w:p w14:paraId="01FB1367" w14:textId="77777777" w:rsidR="008B4618" w:rsidRPr="00A34F5A" w:rsidRDefault="008B4618" w:rsidP="00D10864">
      <w:pPr>
        <w:pStyle w:val="Keywords"/>
      </w:pPr>
      <w:r w:rsidRPr="00D10864">
        <w:t>Keywords</w:t>
      </w:r>
    </w:p>
    <w:p w14:paraId="18241489" w14:textId="77777777" w:rsidR="008B4618" w:rsidRPr="00ED3655" w:rsidRDefault="008B4618" w:rsidP="00C23110">
      <w:r w:rsidRPr="00ED3655">
        <w:t xml:space="preserve">computer-aided design (CAD), computer-aided inspection (CAI), computer-aided manufacturing (CAM), Digital Thread, engineering design, ISO 10303, ISO 23247, product model data standard, persistent identifier, product and manufacturing information (PMI), Quality Information Framework (QIF), </w:t>
      </w:r>
      <w:proofErr w:type="spellStart"/>
      <w:r w:rsidRPr="00ED3655">
        <w:t>STandard</w:t>
      </w:r>
      <w:proofErr w:type="spellEnd"/>
      <w:r w:rsidRPr="00ED3655">
        <w:t xml:space="preserve"> for the Exchange of Product data (STEP), universally unique identifier (UUID).</w:t>
      </w:r>
    </w:p>
    <w:p w14:paraId="3B349580" w14:textId="77777777" w:rsidR="008B4618" w:rsidRPr="00FC298F" w:rsidRDefault="008B4618" w:rsidP="00C23110">
      <w:pPr>
        <w:pStyle w:val="Heading1"/>
      </w:pPr>
      <w:bookmarkStart w:id="8" w:name="Introduction"/>
      <w:bookmarkEnd w:id="8"/>
      <w:r w:rsidRPr="00FC298F">
        <w:lastRenderedPageBreak/>
        <w:t>Introduction</w:t>
      </w:r>
    </w:p>
    <w:p w14:paraId="6B583626" w14:textId="73816B01" w:rsidR="008B4618" w:rsidRPr="00ED3655" w:rsidRDefault="008B4618" w:rsidP="00C23110">
      <w:pPr>
        <w:pStyle w:val="IntroParagraph"/>
      </w:pPr>
      <w:r w:rsidRPr="00ED3655">
        <w:t xml:space="preserve">In the </w:t>
      </w:r>
      <w:hyperlink w:anchor="_bookmark349">
        <w:r w:rsidRPr="00ED3655">
          <w:t>model-based enterprise</w:t>
        </w:r>
      </w:hyperlink>
      <w:r w:rsidRPr="00ED3655">
        <w:t xml:space="preserve"> (</w:t>
      </w:r>
      <w:hyperlink w:anchor="_bookmark349">
        <w:r w:rsidRPr="00ED3655">
          <w:t>MBE</w:t>
        </w:r>
      </w:hyperlink>
      <w:r w:rsidRPr="00ED3655">
        <w:t xml:space="preserve">) paradigm, enterprises are fueled by the digital thread, an authoritative, integrated information flow that connects all product life cycle phases. Standard data representations play a </w:t>
      </w:r>
      <w:r w:rsidR="00FD7D58">
        <w:t>crucial</w:t>
      </w:r>
      <w:r w:rsidRPr="00ED3655">
        <w:t xml:space="preserve"> role in facilitating the vision of </w:t>
      </w:r>
      <w:hyperlink w:anchor="_bookmark349">
        <w:r w:rsidRPr="00ED3655">
          <w:t>MBE</w:t>
        </w:r>
      </w:hyperlink>
      <w:r w:rsidRPr="00ED3655">
        <w:t xml:space="preserve"> due to the role of standards in facilitating interoperability, lowering the cost of solutions, ensuring repeatability of methods, and protecting data assets from obsolescence. Neither widely used product data standards nor commercial engineering software adequately supports </w:t>
      </w:r>
      <w:r w:rsidR="00B545AE" w:rsidRPr="00ED3655">
        <w:t>universally unique identifiers (</w:t>
      </w:r>
      <w:hyperlink w:anchor="_bookmark366">
        <w:r w:rsidRPr="00ED3655">
          <w:t>UUIDs</w:t>
        </w:r>
      </w:hyperlink>
      <w:r w:rsidR="00B545AE" w:rsidRPr="00ED3655">
        <w:rPr>
          <w:rStyle w:val="CommentReference"/>
          <w:sz w:val="24"/>
        </w:rPr>
        <w:t>)</w:t>
      </w:r>
      <w:r w:rsidRPr="00ED3655">
        <w:t xml:space="preserve"> throughout the digital thread, providing a </w:t>
      </w:r>
      <w:r w:rsidR="00FD7D58">
        <w:t>significant</w:t>
      </w:r>
      <w:r w:rsidRPr="00ED3655">
        <w:t xml:space="preserve"> roadblock to realizing the model-based enterprise.</w:t>
      </w:r>
    </w:p>
    <w:p w14:paraId="643B02DB" w14:textId="0D392440" w:rsidR="00C23110" w:rsidRPr="009B60C4" w:rsidRDefault="008B4618" w:rsidP="009D4FA3">
      <w:pPr>
        <w:pStyle w:val="IntroParagraph"/>
      </w:pPr>
      <w:r w:rsidRPr="00ED3655">
        <w:t xml:space="preserve">The scope of this research is the </w:t>
      </w:r>
      <w:ins w:id="9" w:author="Thomas Thurman" w:date="2024-12-18T13:08:00Z" w16du:dateUtc="2024-12-18T19:08:00Z">
        <w:r w:rsidR="00D10F68">
          <w:t xml:space="preserve">evaluation of a standard model </w:t>
        </w:r>
      </w:ins>
      <w:ins w:id="10" w:author="Thomas Thurman" w:date="2024-12-18T13:09:00Z" w16du:dateUtc="2024-12-18T19:09:00Z">
        <w:r w:rsidR="00D10F68">
          <w:t>in interoperability testing.</w:t>
        </w:r>
      </w:ins>
      <w:del w:id="11" w:author="Thomas Thurman" w:date="2024-12-18T13:09:00Z" w16du:dateUtc="2024-12-18T19:09:00Z">
        <w:r w:rsidRPr="00ED3655" w:rsidDel="00D10F68">
          <w:delText>use of UUIDs in product data standards primarily during the design to manufacturing and inspection work</w:delText>
        </w:r>
        <w:r w:rsidRPr="009B60C4" w:rsidDel="00D10F68">
          <w:delText>flow.</w:delText>
        </w:r>
      </w:del>
      <w:r w:rsidRPr="009B60C4">
        <w:t xml:space="preserve"> The product data standa</w:t>
      </w:r>
      <w:ins w:id="12" w:author="Thomas Thurman" w:date="2024-12-18T13:09:00Z" w16du:dateUtc="2024-12-18T19:09:00Z">
        <w:r w:rsidR="00D10F68">
          <w:t>rd evaluate</w:t>
        </w:r>
      </w:ins>
      <w:ins w:id="13" w:author="Thomas Thurman" w:date="2024-12-18T13:10:00Z" w16du:dateUtc="2024-12-18T19:10:00Z">
        <w:r w:rsidR="00D10F68">
          <w:t>d is</w:t>
        </w:r>
      </w:ins>
      <w:del w:id="14" w:author="Thomas Thurman" w:date="2024-12-18T13:09:00Z" w16du:dateUtc="2024-12-18T19:09:00Z">
        <w:r w:rsidRPr="009B60C4" w:rsidDel="00D10F68">
          <w:delText>rds considered are</w:delText>
        </w:r>
      </w:del>
      <w:r w:rsidR="009D4FA3">
        <w:t xml:space="preserve"> ISO 10303-242</w:t>
      </w:r>
      <w:ins w:id="15" w:author="Thomas Thurman" w:date="2024-12-18T13:10:00Z" w16du:dateUtc="2024-12-18T19:10:00Z">
        <w:r w:rsidR="00D10F68">
          <w:t xml:space="preserve"> </w:t>
        </w:r>
      </w:ins>
      <w:r w:rsidR="009D4FA3">
        <w:t>(</w:t>
      </w:r>
      <w:del w:id="16" w:author="Thomas Thurman" w:date="2024-12-18T13:10:00Z" w16du:dateUtc="2024-12-18T19:10:00Z">
        <w:r w:rsidRPr="009B60C4" w:rsidDel="00D10F68">
          <w:delText>APs may be implemented in different software systems. STEP APs discussed in this paper include AP 209: Multidisciplinary analysis and design</w:delText>
        </w:r>
        <w:r w:rsidRPr="009D4FA3" w:rsidDel="00D10F68">
          <w:rPr>
            <w:vertAlign w:val="superscript"/>
          </w:rPr>
          <w:delText>2</w:delText>
        </w:r>
        <w:r w:rsidRPr="009B60C4" w:rsidDel="00D10F68">
          <w:delText>, AP 238 Model based integrated manufacturing</w:delText>
        </w:r>
        <w:r w:rsidRPr="009D4FA3" w:rsidDel="00D10F68">
          <w:rPr>
            <w:vertAlign w:val="superscript"/>
          </w:rPr>
          <w:delText>3</w:delText>
        </w:r>
        <w:r w:rsidRPr="009B60C4" w:rsidDel="00D10F68">
          <w:delText xml:space="preserve">, and </w:delText>
        </w:r>
      </w:del>
      <w:r w:rsidRPr="009B60C4">
        <w:t>AP 242 Managed model</w:t>
      </w:r>
      <w:r w:rsidR="00FA3734" w:rsidRPr="009B60C4">
        <w:t>-</w:t>
      </w:r>
      <w:r w:rsidRPr="009B60C4">
        <w:t>based 3D engineering</w:t>
      </w:r>
      <w:r w:rsidRPr="009D4FA3">
        <w:rPr>
          <w:vertAlign w:val="superscript"/>
        </w:rPr>
        <w:t>4</w:t>
      </w:r>
      <w:r w:rsidR="009D4FA3">
        <w:t>).</w:t>
      </w:r>
    </w:p>
    <w:p w14:paraId="3DB21353" w14:textId="7B834443" w:rsidR="00C23110" w:rsidRPr="009B60C4" w:rsidDel="00D10F68" w:rsidRDefault="008B4618" w:rsidP="001625E8">
      <w:pPr>
        <w:pStyle w:val="ListParagraph"/>
        <w:numPr>
          <w:ilvl w:val="0"/>
          <w:numId w:val="44"/>
        </w:numPr>
        <w:rPr>
          <w:del w:id="17" w:author="Thomas Thurman" w:date="2024-12-18T13:10:00Z" w16du:dateUtc="2024-12-18T19:10:00Z"/>
        </w:rPr>
      </w:pPr>
      <w:del w:id="18" w:author="Thomas Thurman" w:date="2024-12-18T13:10:00Z" w16du:dateUtc="2024-12-18T19:10:00Z">
        <w:r w:rsidRPr="009B60C4" w:rsidDel="00D10F68">
          <w:delText>MTConnect</w:delText>
        </w:r>
        <w:r w:rsidRPr="009B60C4" w:rsidDel="00D10F68">
          <w:rPr>
            <w:vertAlign w:val="superscript"/>
          </w:rPr>
          <w:delText>5</w:delText>
        </w:r>
        <w:r w:rsidRPr="009B60C4" w:rsidDel="00D10F68">
          <w:delText xml:space="preserve"> is developed by the MTConnect Institute, a subsidiary of the Association for Manufacturing Technology, an American National Standards Institute (ANSI)- accredited standards development organization. MTConnect is a model-based standard for process execution data collection and classification from manufacturing equipment</w:delText>
        </w:r>
      </w:del>
      <w:ins w:id="19" w:author="Astheimer, Rosemary L. (Fed)" w:date="2024-11-20T16:40:00Z">
        <w:del w:id="20" w:author="Thomas Thurman" w:date="2024-12-18T13:10:00Z" w16du:dateUtc="2024-12-18T19:10:00Z">
          <w:r w:rsidR="00DA3DFB" w:rsidDel="00D10F68">
            <w:delText>;</w:delText>
          </w:r>
        </w:del>
      </w:ins>
      <w:del w:id="21" w:author="Thomas Thurman" w:date="2024-12-18T13:10:00Z" w16du:dateUtc="2024-12-18T19:10:00Z">
        <w:r w:rsidRPr="009B60C4" w:rsidDel="00D10F68">
          <w:delText xml:space="preserve"> and</w:delText>
        </w:r>
      </w:del>
    </w:p>
    <w:p w14:paraId="56946E60" w14:textId="5271AB30" w:rsidR="008B4618" w:rsidRDefault="008B4618" w:rsidP="009D4FA3">
      <w:pPr>
        <w:pStyle w:val="ListParagraph"/>
        <w:numPr>
          <w:ilvl w:val="0"/>
          <w:numId w:val="44"/>
        </w:numPr>
      </w:pPr>
      <w:del w:id="22" w:author="Thomas Thurman" w:date="2024-12-18T13:11:00Z" w16du:dateUtc="2024-12-18T19:11:00Z">
        <w:r w:rsidRPr="009B60C4" w:rsidDel="00D10F68">
          <w:delText>Quality Information Framework (QIF) is developed and maintained by the Digital Metrology Standards Consortium (DMSC)</w:delText>
        </w:r>
        <w:r w:rsidRPr="009B60C4" w:rsidDel="00D10F68">
          <w:rPr>
            <w:vertAlign w:val="superscript"/>
          </w:rPr>
          <w:delText>6</w:delText>
        </w:r>
        <w:r w:rsidRPr="009B60C4" w:rsidDel="00D10F68">
          <w:delText>, an</w:delText>
        </w:r>
        <w:r w:rsidDel="00D10F68">
          <w:delText xml:space="preserve"> ANSI-accredited standards development organization, officially ISO 23952:2020 - Automation systems and integration — Quality information framework (QIF) — An integrated model for manufacturing quality </w:delText>
        </w:r>
        <w:r w:rsidRPr="00720270" w:rsidDel="00D10F68">
          <w:delText>informat</w:delText>
        </w:r>
      </w:del>
      <w:r>
        <w:t xml:space="preserve">This paper discusses </w:t>
      </w:r>
      <w:del w:id="23" w:author="Thomas Thurman" w:date="2024-12-18T13:11:00Z" w16du:dateUtc="2024-12-18T19:11:00Z">
        <w:r w:rsidDel="00D10F68">
          <w:delText xml:space="preserve">proposed </w:delText>
        </w:r>
      </w:del>
      <w:ins w:id="24" w:author="Thomas Thurman" w:date="2024-12-18T13:11:00Z" w16du:dateUtc="2024-12-18T19:11:00Z">
        <w:r w:rsidR="00D10F68">
          <w:t xml:space="preserve">evaluation of interoperability testing </w:t>
        </w:r>
      </w:ins>
      <w:del w:id="25" w:author="Thomas Thurman" w:date="2024-12-18T13:11:00Z" w16du:dateUtc="2024-12-18T19:11:00Z">
        <w:r w:rsidDel="00D10F68">
          <w:delText xml:space="preserve">novel uses </w:delText>
        </w:r>
      </w:del>
      <w:r>
        <w:t xml:space="preserve">of UUIDs for a CAD object and aggregated CAD objects that compose a single domain concept in product data standards. UUIDs are </w:t>
      </w:r>
      <w:del w:id="26" w:author="Thomas Thurman" w:date="2024-12-18T13:12:00Z" w16du:dateUtc="2024-12-18T19:12:00Z">
        <w:r w:rsidDel="00D10F68">
          <w:delText>proposed for inclusion</w:delText>
        </w:r>
      </w:del>
      <w:ins w:id="27" w:author="Thomas Thurman" w:date="2024-12-18T13:12:00Z" w16du:dateUtc="2024-12-18T19:12:00Z">
        <w:r w:rsidR="00D10F68">
          <w:t>included</w:t>
        </w:r>
      </w:ins>
      <w:r>
        <w:t xml:space="preserve"> in the STEP product model to address findabilit</w:t>
      </w:r>
      <w:r w:rsidRPr="009B60C4">
        <w:t>y issues</w:t>
      </w:r>
      <w:r w:rsidRPr="009D4FA3">
        <w:rPr>
          <w:vertAlign w:val="superscript"/>
        </w:rPr>
        <w:t>9,10</w:t>
      </w:r>
      <w:r w:rsidRPr="009B60C4">
        <w:t xml:space="preserve"> in multi</w:t>
      </w:r>
      <w:r>
        <w:t xml:space="preserve">-domain and multi-life-cycle engineering and manufacturing contexts. </w:t>
      </w:r>
    </w:p>
    <w:p w14:paraId="175B2E5F" w14:textId="77777777" w:rsidR="008B4618" w:rsidRPr="007A0724" w:rsidRDefault="008B4618" w:rsidP="00C23110">
      <w:pPr>
        <w:pStyle w:val="Heading2"/>
      </w:pPr>
      <w:r w:rsidRPr="007A0724">
        <w:t>Product Data Standards</w:t>
      </w:r>
    </w:p>
    <w:p w14:paraId="200EAFA8" w14:textId="77777777" w:rsidR="008B4618" w:rsidRDefault="008B4618" w:rsidP="00C23110">
      <w:bookmarkStart w:id="28" w:name="_bookmark7"/>
      <w:bookmarkStart w:id="29" w:name="ISO_23247_Digital_Twin_Manufacturing_Fra"/>
      <w:bookmarkEnd w:id="28"/>
      <w:bookmarkEnd w:id="29"/>
      <w:r w:rsidRPr="00E93721">
        <w:t>This section introduces the product data standard</w:t>
      </w:r>
      <w:del w:id="30" w:author="Thomas Thurman" w:date="2024-12-18T13:12:00Z" w16du:dateUtc="2024-12-18T19:12:00Z">
        <w:r w:rsidRPr="00E93721" w:rsidDel="00D10F68">
          <w:delText>s</w:delText>
        </w:r>
      </w:del>
      <w:r w:rsidRPr="00E93721">
        <w:t xml:space="preserve"> considered in this research. </w:t>
      </w:r>
    </w:p>
    <w:p w14:paraId="6E757BE5" w14:textId="7DE8AE07" w:rsidR="008B4618" w:rsidRPr="009B60C4" w:rsidDel="00D10F68" w:rsidRDefault="008B4618" w:rsidP="00C23110">
      <w:pPr>
        <w:pStyle w:val="Heading3"/>
        <w:rPr>
          <w:del w:id="31" w:author="Thomas Thurman" w:date="2024-12-18T13:12:00Z" w16du:dateUtc="2024-12-18T19:12:00Z"/>
        </w:rPr>
      </w:pPr>
      <w:bookmarkStart w:id="32" w:name="_bookmark11"/>
      <w:bookmarkStart w:id="33" w:name="_bookmark10"/>
      <w:bookmarkEnd w:id="32"/>
      <w:bookmarkEnd w:id="33"/>
      <w:del w:id="34" w:author="Thomas Thurman" w:date="2024-12-18T13:12:00Z" w16du:dateUtc="2024-12-18T19:12:00Z">
        <w:r w:rsidRPr="009B60C4" w:rsidDel="00D10F68">
          <w:delText>ISO 10303 (STEP) Application Protocol 238</w:delText>
        </w:r>
      </w:del>
    </w:p>
    <w:p w14:paraId="2C1F056A" w14:textId="7B57C960" w:rsidR="008B4618" w:rsidRPr="009B60C4" w:rsidDel="00D10F68" w:rsidRDefault="008B4618" w:rsidP="00C23110">
      <w:pPr>
        <w:rPr>
          <w:del w:id="35" w:author="Thomas Thurman" w:date="2024-12-18T13:12:00Z" w16du:dateUtc="2024-12-18T19:12:00Z"/>
        </w:rPr>
      </w:pPr>
      <w:del w:id="36" w:author="Thomas Thurman" w:date="2024-12-18T13:12:00Z" w16du:dateUtc="2024-12-18T19:12:00Z">
        <w:r w:rsidRPr="009B60C4" w:rsidDel="00D10F68">
          <w:delText xml:space="preserve">ISO 10303-238:20223, titled “Managed model-based integrated manufacturing,” is an information standard for describing manufacturing execution process plans and machine code for machining centers. </w:delText>
        </w:r>
      </w:del>
    </w:p>
    <w:p w14:paraId="3D1F8BB3" w14:textId="4FD9497C" w:rsidR="008B4618" w:rsidRPr="009B60C4" w:rsidDel="00D10F68" w:rsidRDefault="008B4618" w:rsidP="00C23110">
      <w:pPr>
        <w:rPr>
          <w:del w:id="37" w:author="Thomas Thurman" w:date="2024-12-18T13:12:00Z" w16du:dateUtc="2024-12-18T19:12:00Z"/>
        </w:rPr>
      </w:pPr>
      <w:del w:id="38" w:author="Thomas Thurman" w:date="2024-12-18T13:12:00Z" w16du:dateUtc="2024-12-18T19:12:00Z">
        <w:r w:rsidRPr="009B60C4" w:rsidDel="00D10F68">
          <w:delText>The goal of AP 238 is to enable a form of manufacturing in which models are used to control processes</w:delText>
        </w:r>
        <w:r w:rsidRPr="009B60C4" w:rsidDel="00D10F68">
          <w:rPr>
            <w:vertAlign w:val="superscript"/>
          </w:rPr>
          <w:delText>11</w:delText>
        </w:r>
        <w:r w:rsidRPr="009B60C4" w:rsidDel="00D10F68">
          <w:delText xml:space="preserve">. AP 238 defines a language for manufacturing that enables just-in-time automation of changes to products, processes, and resources during manufacturing. Tasks are divided into a </w:delText>
        </w:r>
      </w:del>
    </w:p>
    <w:p w14:paraId="7E3F23D8" w14:textId="47433D69" w:rsidR="008B4618" w:rsidRPr="009B60C4" w:rsidRDefault="008B4618" w:rsidP="00C23110">
      <w:del w:id="39" w:author="Thomas Thurman" w:date="2024-12-18T13:12:00Z" w16du:dateUtc="2024-12-18T19:12:00Z">
        <w:r w:rsidRPr="009B60C4" w:rsidDel="00D10F68">
          <w:delText xml:space="preserve">tree of work plans containing working steps. Working steps select tooling and define operations to machine features. The inclusion of Product Manufacturing Information (PMI) </w:delText>
        </w:r>
        <w:r w:rsidR="008A3748" w:rsidRPr="009B60C4" w:rsidDel="00D10F68">
          <w:delText xml:space="preserve">representation </w:delText>
        </w:r>
        <w:r w:rsidRPr="009B60C4" w:rsidDel="00D10F68">
          <w:delText>enables checking of the dimensions of a machining result against manufacturing requirements; kinematics enables a machine tool’s capabilities to be validated against the motion requirements of the machining program before it is selected as a substitute machine for a manufacturing task</w:delText>
        </w:r>
        <w:r w:rsidR="00BE3DEC" w:rsidRPr="009B60C4" w:rsidDel="00D10F68">
          <w:delText>. Tessellated</w:delText>
        </w:r>
        <w:r w:rsidRPr="009B60C4" w:rsidDel="00D10F68">
          <w:delText xml:space="preserve"> models allow operations to be applied to additive and subtractive manufacturing processes.</w:delText>
        </w:r>
      </w:del>
      <w:bookmarkStart w:id="40" w:name="_Hlk535829361"/>
      <w:bookmarkEnd w:id="40"/>
    </w:p>
    <w:p w14:paraId="574F2328" w14:textId="77777777" w:rsidR="008B4618" w:rsidRPr="009B60C4" w:rsidRDefault="008B4618" w:rsidP="00C23110">
      <w:pPr>
        <w:pStyle w:val="Heading3"/>
      </w:pPr>
      <w:r w:rsidRPr="009B60C4">
        <w:t>ISO 10303 (STEP) Application Protocol 242</w:t>
      </w:r>
    </w:p>
    <w:p w14:paraId="1204A1F5" w14:textId="77777777" w:rsidR="008B4618" w:rsidRPr="009B60C4" w:rsidRDefault="008B4618" w:rsidP="00C23110">
      <w:r w:rsidRPr="009B60C4">
        <w:t>ISO 10303-242:2022</w:t>
      </w:r>
      <w:r w:rsidRPr="009B60C4">
        <w:rPr>
          <w:vertAlign w:val="superscript"/>
        </w:rPr>
        <w:t>4</w:t>
      </w:r>
      <w:r w:rsidRPr="009B60C4">
        <w:t xml:space="preserve">, titled “Managed model-based 3D engineering,” commonly known as AP 242, is a broadly used product information standard that has become increasingly capable of </w:t>
      </w:r>
      <w:r w:rsidRPr="009B60C4">
        <w:lastRenderedPageBreak/>
        <w:t>conveying manufacturing requirements to downstream systems</w:t>
      </w:r>
      <w:r w:rsidRPr="009B60C4">
        <w:rPr>
          <w:vertAlign w:val="superscript"/>
        </w:rPr>
        <w:t>12</w:t>
      </w:r>
      <w:r w:rsidRPr="009B60C4">
        <w:t xml:space="preserve">. </w:t>
      </w:r>
    </w:p>
    <w:p w14:paraId="56C5E11C" w14:textId="69022B92" w:rsidR="008B4618" w:rsidRPr="00C7788F" w:rsidRDefault="008B4618" w:rsidP="00C23110">
      <w:bookmarkStart w:id="41" w:name="_bookmark17"/>
      <w:bookmarkEnd w:id="41"/>
      <w:r w:rsidRPr="009B60C4">
        <w:t>The</w:t>
      </w:r>
      <w:r w:rsidRPr="009B60C4">
        <w:rPr>
          <w:spacing w:val="-5"/>
        </w:rPr>
        <w:t xml:space="preserve"> </w:t>
      </w:r>
      <w:r w:rsidRPr="009B60C4">
        <w:t>goal</w:t>
      </w:r>
      <w:r w:rsidRPr="009B60C4">
        <w:rPr>
          <w:spacing w:val="-5"/>
        </w:rPr>
        <w:t xml:space="preserve"> </w:t>
      </w:r>
      <w:r w:rsidRPr="009B60C4">
        <w:t>of</w:t>
      </w:r>
      <w:r w:rsidRPr="009B60C4">
        <w:rPr>
          <w:spacing w:val="-5"/>
        </w:rPr>
        <w:t xml:space="preserve"> </w:t>
      </w:r>
      <w:hyperlink w:anchor="_bookmark322">
        <w:r w:rsidRPr="009B60C4">
          <w:t>AP</w:t>
        </w:r>
        <w:r w:rsidRPr="009B60C4">
          <w:rPr>
            <w:spacing w:val="-5"/>
          </w:rPr>
          <w:t xml:space="preserve"> </w:t>
        </w:r>
        <w:r w:rsidRPr="009B60C4">
          <w:t>242</w:t>
        </w:r>
      </w:hyperlink>
      <w:r w:rsidRPr="009B60C4">
        <w:rPr>
          <w:spacing w:val="-5"/>
        </w:rPr>
        <w:t xml:space="preserve"> </w:t>
      </w:r>
      <w:r w:rsidRPr="009B60C4">
        <w:t>is</w:t>
      </w:r>
      <w:r w:rsidRPr="009B60C4">
        <w:rPr>
          <w:spacing w:val="-5"/>
        </w:rPr>
        <w:t xml:space="preserve"> </w:t>
      </w:r>
      <w:r w:rsidRPr="009B60C4">
        <w:t>to</w:t>
      </w:r>
      <w:r w:rsidRPr="009B60C4">
        <w:rPr>
          <w:spacing w:val="-5"/>
        </w:rPr>
        <w:t xml:space="preserve"> </w:t>
      </w:r>
      <w:r w:rsidRPr="009B60C4">
        <w:t>support</w:t>
      </w:r>
      <w:r w:rsidRPr="009B60C4">
        <w:rPr>
          <w:spacing w:val="-5"/>
        </w:rPr>
        <w:t xml:space="preserve"> </w:t>
      </w:r>
      <w:r w:rsidRPr="009B60C4">
        <w:t>a</w:t>
      </w:r>
      <w:r w:rsidRPr="009B60C4">
        <w:rPr>
          <w:spacing w:val="-5"/>
        </w:rPr>
        <w:t xml:space="preserve"> </w:t>
      </w:r>
      <w:r w:rsidRPr="009B60C4">
        <w:t>manufacturing</w:t>
      </w:r>
      <w:r w:rsidRPr="009B60C4">
        <w:rPr>
          <w:spacing w:val="-5"/>
        </w:rPr>
        <w:t xml:space="preserve"> </w:t>
      </w:r>
      <w:r w:rsidRPr="009B60C4">
        <w:t>enterprise</w:t>
      </w:r>
      <w:r w:rsidRPr="009B60C4">
        <w:rPr>
          <w:spacing w:val="-5"/>
        </w:rPr>
        <w:t xml:space="preserve"> </w:t>
      </w:r>
      <w:r w:rsidRPr="009B60C4">
        <w:t>with</w:t>
      </w:r>
      <w:r w:rsidRPr="009B60C4">
        <w:rPr>
          <w:spacing w:val="-5"/>
        </w:rPr>
        <w:t xml:space="preserve"> </w:t>
      </w:r>
      <w:r w:rsidRPr="009B60C4">
        <w:t>a</w:t>
      </w:r>
      <w:r w:rsidRPr="009B60C4">
        <w:rPr>
          <w:spacing w:val="-5"/>
        </w:rPr>
        <w:t xml:space="preserve"> </w:t>
      </w:r>
      <w:r w:rsidRPr="009B60C4">
        <w:t>range</w:t>
      </w:r>
      <w:r w:rsidRPr="009B60C4">
        <w:rPr>
          <w:spacing w:val="-5"/>
        </w:rPr>
        <w:t xml:space="preserve"> </w:t>
      </w:r>
      <w:r w:rsidRPr="009B60C4">
        <w:t>of</w:t>
      </w:r>
      <w:r w:rsidRPr="009B60C4">
        <w:rPr>
          <w:spacing w:val="-5"/>
        </w:rPr>
        <w:t xml:space="preserve"> </w:t>
      </w:r>
      <w:r w:rsidRPr="009B60C4">
        <w:t xml:space="preserve">standardized </w:t>
      </w:r>
      <w:r w:rsidRPr="009B60C4">
        <w:rPr>
          <w:spacing w:val="-2"/>
        </w:rPr>
        <w:t>information</w:t>
      </w:r>
      <w:r w:rsidRPr="009B60C4">
        <w:rPr>
          <w:spacing w:val="-12"/>
        </w:rPr>
        <w:t xml:space="preserve"> </w:t>
      </w:r>
      <w:r w:rsidRPr="009B60C4">
        <w:rPr>
          <w:spacing w:val="-2"/>
        </w:rPr>
        <w:t>models</w:t>
      </w:r>
      <w:r w:rsidRPr="009B60C4">
        <w:rPr>
          <w:spacing w:val="-12"/>
        </w:rPr>
        <w:t xml:space="preserve"> </w:t>
      </w:r>
      <w:r w:rsidRPr="009B60C4">
        <w:rPr>
          <w:spacing w:val="-2"/>
        </w:rPr>
        <w:t>that</w:t>
      </w:r>
      <w:r w:rsidRPr="009B60C4">
        <w:rPr>
          <w:spacing w:val="-11"/>
        </w:rPr>
        <w:t xml:space="preserve"> </w:t>
      </w:r>
      <w:r w:rsidRPr="009B60C4">
        <w:rPr>
          <w:spacing w:val="-2"/>
        </w:rPr>
        <w:t>flow</w:t>
      </w:r>
      <w:r w:rsidRPr="009B60C4">
        <w:rPr>
          <w:spacing w:val="-12"/>
        </w:rPr>
        <w:t xml:space="preserve"> </w:t>
      </w:r>
      <w:r w:rsidRPr="009B60C4">
        <w:rPr>
          <w:spacing w:val="-2"/>
        </w:rPr>
        <w:t>through</w:t>
      </w:r>
      <w:r w:rsidRPr="009B60C4">
        <w:rPr>
          <w:spacing w:val="-11"/>
        </w:rPr>
        <w:t xml:space="preserve"> </w:t>
      </w:r>
      <w:r w:rsidRPr="009B60C4">
        <w:rPr>
          <w:spacing w:val="-2"/>
        </w:rPr>
        <w:t>a</w:t>
      </w:r>
      <w:r w:rsidRPr="009B60C4">
        <w:rPr>
          <w:spacing w:val="-12"/>
        </w:rPr>
        <w:t xml:space="preserve"> </w:t>
      </w:r>
      <w:r w:rsidRPr="009B60C4">
        <w:rPr>
          <w:spacing w:val="-2"/>
        </w:rPr>
        <w:t>long</w:t>
      </w:r>
      <w:r w:rsidRPr="009B60C4">
        <w:rPr>
          <w:spacing w:val="-11"/>
        </w:rPr>
        <w:t xml:space="preserve"> </w:t>
      </w:r>
      <w:r w:rsidRPr="009B60C4">
        <w:rPr>
          <w:spacing w:val="-2"/>
        </w:rPr>
        <w:t>and</w:t>
      </w:r>
      <w:r w:rsidRPr="009B60C4">
        <w:rPr>
          <w:spacing w:val="-12"/>
        </w:rPr>
        <w:t xml:space="preserve"> </w:t>
      </w:r>
      <w:r w:rsidRPr="009B60C4">
        <w:rPr>
          <w:spacing w:val="-2"/>
        </w:rPr>
        <w:t>wide</w:t>
      </w:r>
      <w:r w:rsidRPr="009B60C4">
        <w:rPr>
          <w:spacing w:val="-12"/>
        </w:rPr>
        <w:t xml:space="preserve"> </w:t>
      </w:r>
      <w:r w:rsidRPr="009B60C4">
        <w:rPr>
          <w:spacing w:val="-2"/>
        </w:rPr>
        <w:t>“digital</w:t>
      </w:r>
      <w:r w:rsidRPr="009B60C4">
        <w:rPr>
          <w:spacing w:val="-11"/>
        </w:rPr>
        <w:t xml:space="preserve"> </w:t>
      </w:r>
      <w:r w:rsidRPr="009B60C4">
        <w:rPr>
          <w:spacing w:val="-2"/>
        </w:rPr>
        <w:t>thread”</w:t>
      </w:r>
      <w:r w:rsidRPr="009B60C4">
        <w:rPr>
          <w:spacing w:val="-12"/>
        </w:rPr>
        <w:t xml:space="preserve"> </w:t>
      </w:r>
      <w:r w:rsidRPr="009B60C4">
        <w:rPr>
          <w:spacing w:val="-2"/>
        </w:rPr>
        <w:t>that</w:t>
      </w:r>
      <w:r w:rsidRPr="009B60C4">
        <w:rPr>
          <w:spacing w:val="-11"/>
        </w:rPr>
        <w:t xml:space="preserve"> </w:t>
      </w:r>
      <w:r w:rsidRPr="009B60C4">
        <w:rPr>
          <w:spacing w:val="-2"/>
        </w:rPr>
        <w:t>make</w:t>
      </w:r>
      <w:r w:rsidRPr="009B60C4">
        <w:rPr>
          <w:spacing w:val="-12"/>
        </w:rPr>
        <w:t xml:space="preserve"> </w:t>
      </w:r>
      <w:r w:rsidRPr="009B60C4">
        <w:rPr>
          <w:spacing w:val="-2"/>
        </w:rPr>
        <w:t>man</w:t>
      </w:r>
      <w:r w:rsidRPr="009B60C4">
        <w:t>ufacturing</w:t>
      </w:r>
      <w:r w:rsidRPr="009B60C4">
        <w:rPr>
          <w:spacing w:val="-2"/>
        </w:rPr>
        <w:t xml:space="preserve"> </w:t>
      </w:r>
      <w:r w:rsidRPr="009B60C4">
        <w:t>systems</w:t>
      </w:r>
      <w:r w:rsidRPr="009B60C4">
        <w:rPr>
          <w:spacing w:val="-2"/>
        </w:rPr>
        <w:t xml:space="preserve"> </w:t>
      </w:r>
      <w:r w:rsidRPr="009B60C4">
        <w:t>in</w:t>
      </w:r>
      <w:r w:rsidRPr="009B60C4">
        <w:rPr>
          <w:spacing w:val="-2"/>
        </w:rPr>
        <w:t xml:space="preserve"> </w:t>
      </w:r>
      <w:r w:rsidRPr="009B60C4">
        <w:t>the</w:t>
      </w:r>
      <w:r w:rsidRPr="009B60C4">
        <w:rPr>
          <w:spacing w:val="-2"/>
        </w:rPr>
        <w:t xml:space="preserve"> </w:t>
      </w:r>
      <w:r w:rsidRPr="009B60C4">
        <w:t>enterprise</w:t>
      </w:r>
      <w:r w:rsidRPr="009B60C4">
        <w:rPr>
          <w:spacing w:val="-2"/>
        </w:rPr>
        <w:t xml:space="preserve"> </w:t>
      </w:r>
      <w:r w:rsidRPr="009B60C4">
        <w:t>smart</w:t>
      </w:r>
      <w:r w:rsidRPr="009B60C4">
        <w:rPr>
          <w:vertAlign w:val="superscript"/>
        </w:rPr>
        <w:t>13</w:t>
      </w:r>
      <w:r w:rsidRPr="009B60C4">
        <w:t>.</w:t>
      </w:r>
      <w:r w:rsidRPr="009B60C4">
        <w:rPr>
          <w:spacing w:val="24"/>
        </w:rPr>
        <w:t xml:space="preserve"> </w:t>
      </w:r>
      <w:r w:rsidRPr="009B60C4">
        <w:t>The</w:t>
      </w:r>
      <w:r w:rsidRPr="009B60C4">
        <w:rPr>
          <w:spacing w:val="-2"/>
        </w:rPr>
        <w:t xml:space="preserve"> </w:t>
      </w:r>
      <w:r w:rsidRPr="009B60C4">
        <w:t>information</w:t>
      </w:r>
      <w:r w:rsidRPr="009B60C4">
        <w:rPr>
          <w:spacing w:val="-2"/>
        </w:rPr>
        <w:t xml:space="preserve"> </w:t>
      </w:r>
      <w:r w:rsidRPr="009B60C4">
        <w:t>models</w:t>
      </w:r>
      <w:r w:rsidRPr="009B60C4">
        <w:rPr>
          <w:spacing w:val="-2"/>
        </w:rPr>
        <w:t xml:space="preserve"> </w:t>
      </w:r>
      <w:r w:rsidRPr="009B60C4">
        <w:t>support</w:t>
      </w:r>
      <w:r w:rsidRPr="009B60C4">
        <w:rPr>
          <w:spacing w:val="-12"/>
        </w:rPr>
        <w:t xml:space="preserve"> </w:t>
      </w:r>
      <w:r w:rsidRPr="009B60C4">
        <w:t>classification</w:t>
      </w:r>
      <w:r w:rsidRPr="009B60C4">
        <w:rPr>
          <w:spacing w:val="-12"/>
        </w:rPr>
        <w:t xml:space="preserve"> </w:t>
      </w:r>
      <w:r w:rsidRPr="009B60C4">
        <w:t>and</w:t>
      </w:r>
      <w:r w:rsidRPr="009B60C4">
        <w:rPr>
          <w:spacing w:val="-12"/>
        </w:rPr>
        <w:t xml:space="preserve"> </w:t>
      </w:r>
      <w:r w:rsidRPr="009B60C4">
        <w:t>identification</w:t>
      </w:r>
      <w:r w:rsidRPr="009B60C4">
        <w:rPr>
          <w:spacing w:val="-12"/>
        </w:rPr>
        <w:t xml:space="preserve"> </w:t>
      </w:r>
      <w:r w:rsidRPr="009B60C4">
        <w:t>schemes</w:t>
      </w:r>
      <w:r w:rsidR="008A3748" w:rsidRPr="009B60C4">
        <w:t>,</w:t>
      </w:r>
      <w:r w:rsidRPr="009B60C4">
        <w:rPr>
          <w:spacing w:val="-12"/>
        </w:rPr>
        <w:t xml:space="preserve"> </w:t>
      </w:r>
      <w:r w:rsidRPr="009B60C4">
        <w:t>data</w:t>
      </w:r>
      <w:r w:rsidRPr="009B60C4">
        <w:rPr>
          <w:spacing w:val="-12"/>
        </w:rPr>
        <w:t xml:space="preserve"> </w:t>
      </w:r>
      <w:r w:rsidRPr="009B60C4">
        <w:t>validation</w:t>
      </w:r>
      <w:r w:rsidR="000D7781">
        <w:t>,</w:t>
      </w:r>
      <w:r w:rsidRPr="009B60C4">
        <w:t xml:space="preserve"> </w:t>
      </w:r>
      <w:r w:rsidR="000D7781">
        <w:t xml:space="preserve">and </w:t>
      </w:r>
      <w:r w:rsidR="005E17A7" w:rsidRPr="009B60C4">
        <w:rPr>
          <w:spacing w:val="-2"/>
        </w:rPr>
        <w:t>long-term data retention requirements</w:t>
      </w:r>
      <w:r w:rsidRPr="009B60C4">
        <w:rPr>
          <w:spacing w:val="-10"/>
        </w:rPr>
        <w:t xml:space="preserve"> </w:t>
      </w:r>
      <w:r w:rsidRPr="009B60C4">
        <w:rPr>
          <w:spacing w:val="-2"/>
        </w:rPr>
        <w:t>for</w:t>
      </w:r>
      <w:r w:rsidRPr="009B60C4">
        <w:rPr>
          <w:spacing w:val="-9"/>
        </w:rPr>
        <w:t xml:space="preserve"> </w:t>
      </w:r>
      <w:r w:rsidRPr="009B60C4">
        <w:rPr>
          <w:spacing w:val="-2"/>
        </w:rPr>
        <w:t xml:space="preserve">industries </w:t>
      </w:r>
      <w:r w:rsidRPr="009B60C4">
        <w:t>such as aerospace and defense</w:t>
      </w:r>
      <w:r w:rsidRPr="009B60C4">
        <w:rPr>
          <w:vertAlign w:val="superscript"/>
        </w:rPr>
        <w:t>14</w:t>
      </w:r>
      <w:r w:rsidRPr="009B60C4">
        <w:t>.</w:t>
      </w:r>
      <w:r w:rsidRPr="009B60C4">
        <w:rPr>
          <w:spacing w:val="40"/>
        </w:rPr>
        <w:t xml:space="preserve"> </w:t>
      </w:r>
      <w:r w:rsidRPr="009B60C4">
        <w:t>Digital</w:t>
      </w:r>
      <w:r>
        <w:t xml:space="preserve"> data conformance to </w:t>
      </w:r>
      <w:hyperlink w:anchor="_bookmark322">
        <w:r>
          <w:t>AP 242</w:t>
        </w:r>
      </w:hyperlink>
      <w:r>
        <w:t xml:space="preserve"> plays a central role in achieving the goal of successful long-term data retention.</w:t>
      </w:r>
    </w:p>
    <w:p w14:paraId="1180F2BF" w14:textId="5EDFA87F" w:rsidR="008B4618" w:rsidRPr="00CE366F" w:rsidRDefault="008B4618" w:rsidP="00CE366F">
      <w:pPr>
        <w:rPr>
          <w:rStyle w:val="BookTitle"/>
          <w:b w:val="0"/>
          <w:bCs w:val="0"/>
          <w:i w:val="0"/>
          <w:iCs w:val="0"/>
        </w:rPr>
      </w:pPr>
      <w:r w:rsidRPr="009B60C4">
        <w:t>A study</w:t>
      </w:r>
      <w:r w:rsidRPr="009B60C4">
        <w:rPr>
          <w:vertAlign w:val="superscript"/>
        </w:rPr>
        <w:t>16</w:t>
      </w:r>
      <w:r w:rsidRPr="009B60C4">
        <w:t xml:space="preserve"> comparing drawing-based processes with model-based processes concluded that </w:t>
      </w:r>
      <w:hyperlink w:anchor="_bookmark358">
        <w:r w:rsidRPr="009B60C4">
          <w:t>PMI</w:t>
        </w:r>
      </w:hyperlink>
      <w:r w:rsidRPr="009B60C4">
        <w:t xml:space="preserve"> has the potential to make life cycle processes run faster, with fewer errors, at lower cost. </w:t>
      </w:r>
      <w:hyperlink w:anchor="_bookmark322">
        <w:r w:rsidRPr="009B60C4">
          <w:t>AP 242</w:t>
        </w:r>
      </w:hyperlink>
      <w:r w:rsidRPr="009B60C4">
        <w:t xml:space="preserve"> offers standards-based models that include the representation of </w:t>
      </w:r>
      <w:r w:rsidR="00044139" w:rsidRPr="009B60C4">
        <w:t>semantically rich PMI</w:t>
      </w:r>
      <w:r w:rsidRPr="009B60C4">
        <w:t xml:space="preserve"> </w:t>
      </w:r>
      <w:r w:rsidR="00044139" w:rsidRPr="009B60C4">
        <w:t>that is</w:t>
      </w:r>
      <w:r w:rsidRPr="009B60C4">
        <w:t xml:space="preserve"> computer interpretable</w:t>
      </w:r>
      <w:r w:rsidRPr="009B60C4">
        <w:rPr>
          <w:vertAlign w:val="superscript"/>
        </w:rPr>
        <w:t>13</w:t>
      </w:r>
      <w:r w:rsidRPr="009B60C4">
        <w:t xml:space="preserve">. This </w:t>
      </w:r>
      <w:r w:rsidR="00F8286C" w:rsidRPr="009B60C4">
        <w:t>breakthrough</w:t>
      </w:r>
      <w:r w:rsidRPr="009B60C4">
        <w:t xml:space="preserve"> supports manufacturing’s need for model-based </w:t>
      </w:r>
      <w:hyperlink w:anchor="_bookmark328">
        <w:r w:rsidRPr="009B60C4">
          <w:t>CAM</w:t>
        </w:r>
      </w:hyperlink>
      <w:r w:rsidRPr="009B60C4">
        <w:t xml:space="preserve"> and </w:t>
      </w:r>
      <w:hyperlink w:anchor="_bookmark333">
        <w:r w:rsidRPr="009B60C4">
          <w:t>coordinate measurement system</w:t>
        </w:r>
      </w:hyperlink>
      <w:r w:rsidRPr="009B60C4">
        <w:t xml:space="preserve"> (</w:t>
      </w:r>
      <w:hyperlink w:anchor="_bookmark333">
        <w:r w:rsidRPr="009B60C4">
          <w:t>CMS</w:t>
        </w:r>
      </w:hyperlink>
      <w:r w:rsidRPr="009B60C4">
        <w:t>)</w:t>
      </w:r>
      <w:r w:rsidRPr="009B60C4">
        <w:rPr>
          <w:spacing w:val="-10"/>
        </w:rPr>
        <w:t xml:space="preserve"> </w:t>
      </w:r>
      <w:r w:rsidRPr="009B60C4">
        <w:t xml:space="preserve">processes. </w:t>
      </w:r>
      <w:hyperlink w:anchor="_bookmark322">
        <w:r w:rsidRPr="009B60C4">
          <w:t>AP 242</w:t>
        </w:r>
      </w:hyperlink>
      <w:r w:rsidRPr="009B60C4">
        <w:t xml:space="preserve"> increases the effectiveness of </w:t>
      </w:r>
      <w:hyperlink w:anchor="_bookmark349">
        <w:r w:rsidRPr="009B60C4">
          <w:t>MBE</w:t>
        </w:r>
      </w:hyperlink>
      <w:r w:rsidRPr="009B60C4">
        <w:t xml:space="preserve"> by enabling a common path for </w:t>
      </w:r>
      <w:hyperlink w:anchor="_bookmark347">
        <w:r w:rsidRPr="009B60C4">
          <w:t>MBD</w:t>
        </w:r>
      </w:hyperlink>
      <w:r w:rsidRPr="009B60C4">
        <w:t xml:space="preserve"> and model-based manufacturing (</w:t>
      </w:r>
      <w:hyperlink w:anchor="_bookmark350">
        <w:r w:rsidRPr="009B60C4">
          <w:t>MBM</w:t>
        </w:r>
      </w:hyperlink>
      <w:r w:rsidRPr="009B60C4">
        <w:t>) integration</w:t>
      </w:r>
      <w:r w:rsidRPr="007B0816">
        <w:rPr>
          <w:rStyle w:val="BookTitle"/>
          <w:b w:val="0"/>
          <w:bCs w:val="0"/>
          <w:i w:val="0"/>
          <w:iCs w:val="0"/>
          <w:vertAlign w:val="superscript"/>
        </w:rPr>
        <w:t>15,17</w:t>
      </w:r>
      <w:r w:rsidRPr="009B60C4">
        <w:rPr>
          <w:rStyle w:val="BookTitle"/>
          <w:b w:val="0"/>
          <w:bCs w:val="0"/>
        </w:rPr>
        <w:t>.</w:t>
      </w:r>
    </w:p>
    <w:p w14:paraId="1AED37C5" w14:textId="366C9458" w:rsidR="008B4618" w:rsidRPr="00CE366F" w:rsidRDefault="008B4618" w:rsidP="00CE366F">
      <w:pPr>
        <w:pStyle w:val="BodyText"/>
        <w:rPr>
          <w:rStyle w:val="PageNumber"/>
        </w:rPr>
      </w:pPr>
      <w:r w:rsidRPr="00CE366F">
        <w:rPr>
          <w:rStyle w:val="PageNumber"/>
        </w:rPr>
        <w:t xml:space="preserve">The above capabilities make AP 242 the de facto </w:t>
      </w:r>
      <w:r w:rsidR="008A3748" w:rsidRPr="00CE366F">
        <w:rPr>
          <w:rStyle w:val="PageNumber"/>
        </w:rPr>
        <w:t xml:space="preserve">mechanical </w:t>
      </w:r>
      <w:r w:rsidRPr="00CE366F">
        <w:rPr>
          <w:rStyle w:val="PageNumber"/>
        </w:rPr>
        <w:t>engineering design and product information data standard. However, the ability to trace data correlated to product characteristics through the life cycle and back to the originating system is lost when</w:t>
      </w:r>
      <w:r w:rsidR="00CE366F" w:rsidRPr="00CE366F">
        <w:rPr>
          <w:rStyle w:val="PageNumber"/>
        </w:rPr>
        <w:t xml:space="preserve"> </w:t>
      </w:r>
      <w:r w:rsidRPr="00CE366F">
        <w:rPr>
          <w:rStyle w:val="PageNumber"/>
        </w:rPr>
        <w:t>downstream applications do not support the as-</w:t>
      </w:r>
      <w:bookmarkStart w:id="42" w:name="_bookmark20"/>
      <w:bookmarkStart w:id="43" w:name="MTConnect"/>
      <w:bookmarkEnd w:id="42"/>
      <w:bookmarkEnd w:id="43"/>
      <w:r w:rsidRPr="00CE366F">
        <w:rPr>
          <w:rStyle w:val="PageNumber"/>
        </w:rPr>
        <w:t xml:space="preserve">planned and as-measured capabilities in </w:t>
      </w:r>
      <w:hyperlink w:anchor="_bookmark322">
        <w:r w:rsidRPr="00CE366F">
          <w:rPr>
            <w:rStyle w:val="PageNumber"/>
          </w:rPr>
          <w:t>AP 242</w:t>
        </w:r>
      </w:hyperlink>
      <w:r w:rsidRPr="00CE366F">
        <w:rPr>
          <w:rStyle w:val="PageNumber"/>
        </w:rPr>
        <w:t>.</w:t>
      </w:r>
      <w:r w:rsidR="00CA04CC">
        <w:rPr>
          <w:rStyle w:val="PageNumber"/>
        </w:rPr>
        <w:t xml:space="preserve"> One goal of extending AP 242 with support for UUIDs is to accelerate adoption of support for the </w:t>
      </w:r>
      <w:r w:rsidR="00CA04CC" w:rsidRPr="00CE366F">
        <w:rPr>
          <w:rStyle w:val="PageNumber"/>
        </w:rPr>
        <w:t xml:space="preserve">as-planned and as-measured capabilities in </w:t>
      </w:r>
      <w:hyperlink w:anchor="_bookmark322">
        <w:r w:rsidR="00CA04CC" w:rsidRPr="00CE366F">
          <w:rPr>
            <w:rStyle w:val="PageNumber"/>
          </w:rPr>
          <w:t>AP 242</w:t>
        </w:r>
      </w:hyperlink>
      <w:r w:rsidR="00CA04CC">
        <w:rPr>
          <w:rStyle w:val="PageNumber"/>
        </w:rPr>
        <w:t>.</w:t>
      </w:r>
    </w:p>
    <w:p w14:paraId="1981531F" w14:textId="28ABF0C2" w:rsidR="008B4618" w:rsidDel="00D10F68" w:rsidRDefault="008B4618" w:rsidP="00C23110">
      <w:pPr>
        <w:pStyle w:val="Heading3"/>
        <w:rPr>
          <w:del w:id="44" w:author="Thomas Thurman" w:date="2024-12-18T13:12:00Z" w16du:dateUtc="2024-12-18T19:12:00Z"/>
        </w:rPr>
      </w:pPr>
      <w:del w:id="45" w:author="Thomas Thurman" w:date="2024-12-18T13:12:00Z" w16du:dateUtc="2024-12-18T19:12:00Z">
        <w:r w:rsidDel="00D10F68">
          <w:delText>MTConnect</w:delText>
        </w:r>
      </w:del>
    </w:p>
    <w:p w14:paraId="115E8E0D" w14:textId="2F287D4A" w:rsidR="008B4618" w:rsidDel="00D10F68" w:rsidRDefault="008B4618" w:rsidP="00C23110">
      <w:pPr>
        <w:rPr>
          <w:del w:id="46" w:author="Thomas Thurman" w:date="2024-12-18T13:12:00Z" w16du:dateUtc="2024-12-18T19:12:00Z"/>
        </w:rPr>
      </w:pPr>
      <w:del w:id="47" w:author="Thomas Thurman" w:date="2024-12-18T13:12:00Z" w16du:dateUtc="2024-12-18T19:12:00Z">
        <w:r w:rsidDel="00D10F68">
          <w:delText>The</w:delText>
        </w:r>
        <w:r w:rsidDel="00D10F68">
          <w:rPr>
            <w:spacing w:val="-14"/>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14"/>
          </w:rPr>
          <w:delText xml:space="preserve"> </w:delText>
        </w:r>
        <w:r w:rsidRPr="009B60C4" w:rsidDel="00D10F68">
          <w:delText>standard</w:delText>
        </w:r>
        <w:r w:rsidRPr="009B60C4" w:rsidDel="00D10F68">
          <w:rPr>
            <w:vertAlign w:val="superscript"/>
          </w:rPr>
          <w:delText>5</w:delText>
        </w:r>
        <w:r w:rsidRPr="009B60C4" w:rsidDel="00D10F68">
          <w:rPr>
            <w:spacing w:val="-14"/>
          </w:rPr>
          <w:delText xml:space="preserve"> </w:delText>
        </w:r>
        <w:r w:rsidRPr="009B60C4" w:rsidDel="00D10F68">
          <w:delText>is</w:delText>
        </w:r>
        <w:r w:rsidRPr="009B60C4" w:rsidDel="00D10F68">
          <w:rPr>
            <w:spacing w:val="-13"/>
          </w:rPr>
          <w:delText xml:space="preserve"> </w:delText>
        </w:r>
        <w:r w:rsidRPr="009B60C4" w:rsidDel="00D10F68">
          <w:delText>a</w:delText>
        </w:r>
        <w:r w:rsidRPr="009B60C4" w:rsidDel="00D10F68">
          <w:rPr>
            <w:spacing w:val="-14"/>
          </w:rPr>
          <w:delText xml:space="preserve"> </w:delText>
        </w:r>
        <w:r w:rsidRPr="009B60C4" w:rsidDel="00D10F68">
          <w:delText>model</w:delText>
        </w:r>
        <w:r w:rsidDel="00D10F68">
          <w:delText>-based</w:delText>
        </w:r>
        <w:r w:rsidDel="00D10F68">
          <w:rPr>
            <w:spacing w:val="-13"/>
          </w:rPr>
          <w:delText xml:space="preserve"> Industrial </w:delText>
        </w:r>
        <w:r w:rsidDel="00D10F68">
          <w:fldChar w:fldCharType="begin"/>
        </w:r>
        <w:r w:rsidDel="00D10F68">
          <w:delInstrText>HYPERLINK \l "_bookmark342" \h</w:delInstrText>
        </w:r>
        <w:r w:rsidDel="00D10F68">
          <w:fldChar w:fldCharType="separate"/>
        </w:r>
        <w:r w:rsidDel="00D10F68">
          <w:delText>Internet of Things</w:delText>
        </w:r>
        <w:r w:rsidDel="00D10F68">
          <w:fldChar w:fldCharType="end"/>
        </w:r>
        <w:r w:rsidDel="00D10F68">
          <w:rPr>
            <w:spacing w:val="-14"/>
          </w:rPr>
          <w:delText xml:space="preserve"> </w:delText>
        </w:r>
        <w:r w:rsidDel="00D10F68">
          <w:delText>(</w:delText>
        </w:r>
        <w:r w:rsidDel="00D10F68">
          <w:fldChar w:fldCharType="begin"/>
        </w:r>
        <w:r w:rsidDel="00D10F68">
          <w:delInstrText>HYPERLINK \l "_bookmark342" \h</w:delInstrText>
        </w:r>
        <w:r w:rsidDel="00D10F68">
          <w:fldChar w:fldCharType="separate"/>
        </w:r>
        <w:r w:rsidDel="00D10F68">
          <w:delText>IIoT</w:delText>
        </w:r>
        <w:r w:rsidDel="00D10F68">
          <w:fldChar w:fldCharType="end"/>
        </w:r>
        <w:r w:rsidDel="00D10F68">
          <w:delText>)</w:delText>
        </w:r>
        <w:r w:rsidDel="00D10F68">
          <w:rPr>
            <w:spacing w:val="-13"/>
          </w:rPr>
          <w:delText xml:space="preserve"> </w:delText>
        </w:r>
        <w:r w:rsidDel="00D10F68">
          <w:delText>standard using</w:delText>
        </w:r>
        <w:r w:rsidDel="00D10F68">
          <w:rPr>
            <w:spacing w:val="-4"/>
          </w:rPr>
          <w:delText xml:space="preserve"> </w:delText>
        </w:r>
        <w:r w:rsidDel="00D10F68">
          <w:fldChar w:fldCharType="begin"/>
        </w:r>
        <w:r w:rsidDel="00D10F68">
          <w:delInstrText>HYPERLINK \l "_bookmark364" \h</w:delInstrText>
        </w:r>
        <w:r w:rsidDel="00D10F68">
          <w:fldChar w:fldCharType="separate"/>
        </w:r>
        <w:r w:rsidDel="00D10F68">
          <w:delText>Systems</w:delText>
        </w:r>
        <w:r w:rsidDel="00D10F68">
          <w:rPr>
            <w:spacing w:val="-4"/>
          </w:rPr>
          <w:delText xml:space="preserve"> </w:delText>
        </w:r>
        <w:r w:rsidDel="00D10F68">
          <w:delText>Modeling</w:delText>
        </w:r>
        <w:r w:rsidDel="00D10F68">
          <w:rPr>
            <w:spacing w:val="-4"/>
          </w:rPr>
          <w:delText xml:space="preserve"> </w:delText>
        </w:r>
        <w:r w:rsidDel="00D10F68">
          <w:delText>Language</w:delText>
        </w:r>
        <w:r w:rsidDel="00D10F68">
          <w:fldChar w:fldCharType="end"/>
        </w:r>
        <w:r w:rsidDel="00D10F68">
          <w:rPr>
            <w:spacing w:val="-4"/>
          </w:rPr>
          <w:delText xml:space="preserve"> </w:delText>
        </w:r>
        <w:r w:rsidDel="00D10F68">
          <w:delText>(</w:delText>
        </w:r>
        <w:r w:rsidDel="00D10F68">
          <w:fldChar w:fldCharType="begin"/>
        </w:r>
        <w:r w:rsidDel="00D10F68">
          <w:delInstrText>HYPERLINK \l "_bookmark364" \h</w:delInstrText>
        </w:r>
        <w:r w:rsidDel="00D10F68">
          <w:fldChar w:fldCharType="separate"/>
        </w:r>
        <w:r w:rsidDel="00D10F68">
          <w:delText>SysML</w:delText>
        </w:r>
        <w:r w:rsidDel="00D10F68">
          <w:fldChar w:fldCharType="end"/>
        </w:r>
        <w:r w:rsidDel="00D10F68">
          <w:delText>)</w:delText>
        </w:r>
        <w:r w:rsidDel="00D10F68">
          <w:rPr>
            <w:spacing w:val="-4"/>
          </w:rPr>
          <w:delText xml:space="preserve"> </w:delText>
        </w:r>
        <w:r w:rsidDel="00D10F68">
          <w:delText>as</w:delText>
        </w:r>
        <w:r w:rsidDel="00D10F68">
          <w:rPr>
            <w:spacing w:val="-4"/>
          </w:rPr>
          <w:delText xml:space="preserve"> </w:delText>
        </w:r>
        <w:r w:rsidDel="00D10F68">
          <w:delText>its</w:delText>
        </w:r>
        <w:r w:rsidDel="00D10F68">
          <w:rPr>
            <w:spacing w:val="-4"/>
          </w:rPr>
          <w:delText xml:space="preserve"> </w:delText>
        </w:r>
        <w:r w:rsidDel="00D10F68">
          <w:delText>normative</w:delText>
        </w:r>
        <w:r w:rsidDel="00D10F68">
          <w:rPr>
            <w:spacing w:val="-4"/>
          </w:rPr>
          <w:delText xml:space="preserve"> </w:delText>
        </w:r>
        <w:r w:rsidDel="00D10F68">
          <w:delText>language</w:delText>
        </w:r>
        <w:r w:rsidDel="00D10F68">
          <w:rPr>
            <w:spacing w:val="-4"/>
          </w:rPr>
          <w:delText xml:space="preserve"> </w:delText>
        </w:r>
        <w:r w:rsidDel="00D10F68">
          <w:delText>for</w:delText>
        </w:r>
        <w:r w:rsidDel="00D10F68">
          <w:rPr>
            <w:spacing w:val="-4"/>
          </w:rPr>
          <w:delText xml:space="preserve"> </w:delText>
        </w:r>
        <w:r w:rsidDel="00D10F68">
          <w:delText>defining</w:delText>
        </w:r>
        <w:r w:rsidDel="00D10F68">
          <w:rPr>
            <w:spacing w:val="-4"/>
          </w:rPr>
          <w:delText xml:space="preserve"> </w:delText>
        </w:r>
        <w:r w:rsidDel="00D10F68">
          <w:delText>the</w:delText>
        </w:r>
        <w:r w:rsidDel="00D10F68">
          <w:rPr>
            <w:spacing w:val="-4"/>
          </w:rPr>
          <w:delText xml:space="preserve"> </w:delText>
        </w:r>
        <w:r w:rsidDel="00D10F68">
          <w:delText>information</w:delText>
        </w:r>
        <w:r w:rsidDel="00D10F68">
          <w:rPr>
            <w:spacing w:val="-9"/>
          </w:rPr>
          <w:delText xml:space="preserve"> </w:delText>
        </w:r>
        <w:r w:rsidDel="00D10F68">
          <w:delText>model</w:delText>
        </w:r>
        <w:r w:rsidDel="00D10F68">
          <w:rPr>
            <w:spacing w:val="-8"/>
          </w:rPr>
          <w:delText xml:space="preserve"> </w:delText>
        </w:r>
        <w:r w:rsidDel="00D10F68">
          <w:delText>and</w:delText>
        </w:r>
        <w:r w:rsidDel="00D10F68">
          <w:rPr>
            <w:spacing w:val="-9"/>
          </w:rPr>
          <w:delText xml:space="preserve"> </w:delText>
        </w:r>
        <w:r w:rsidDel="00D10F68">
          <w:delText>its</w:delText>
        </w:r>
        <w:r w:rsidDel="00D10F68">
          <w:rPr>
            <w:spacing w:val="-8"/>
          </w:rPr>
          <w:delText xml:space="preserve"> </w:delText>
        </w:r>
        <w:r w:rsidDel="00D10F68">
          <w:delText>behavior.</w:delText>
        </w:r>
        <w:r w:rsidDel="00D10F68">
          <w:rPr>
            <w:spacing w:val="10"/>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9"/>
          </w:rPr>
          <w:delText xml:space="preserve"> </w:delText>
        </w:r>
        <w:r w:rsidDel="00D10F68">
          <w:delText>addresses</w:delText>
        </w:r>
        <w:r w:rsidDel="00D10F68">
          <w:rPr>
            <w:spacing w:val="-9"/>
          </w:rPr>
          <w:delText xml:space="preserve"> </w:delText>
        </w:r>
        <w:r w:rsidDel="00D10F68">
          <w:delText>the</w:delText>
        </w:r>
        <w:r w:rsidDel="00D10F68">
          <w:rPr>
            <w:spacing w:val="-9"/>
          </w:rPr>
          <w:delText xml:space="preserve"> </w:delText>
        </w:r>
        <w:r w:rsidDel="00D10F68">
          <w:delText>domain</w:delText>
        </w:r>
        <w:r w:rsidDel="00D10F68">
          <w:rPr>
            <w:spacing w:val="-8"/>
          </w:rPr>
          <w:delText xml:space="preserve"> </w:delText>
        </w:r>
        <w:r w:rsidDel="00D10F68">
          <w:delText>model</w:delText>
        </w:r>
        <w:r w:rsidDel="00D10F68">
          <w:rPr>
            <w:spacing w:val="-8"/>
          </w:rPr>
          <w:delText xml:space="preserve"> </w:delText>
        </w:r>
        <w:r w:rsidDel="00D10F68">
          <w:delText>concerns</w:delText>
        </w:r>
        <w:r w:rsidDel="00D10F68">
          <w:rPr>
            <w:spacing w:val="-9"/>
          </w:rPr>
          <w:delText xml:space="preserve"> </w:delText>
        </w:r>
        <w:r w:rsidDel="00D10F68">
          <w:delText>for describing</w:delText>
        </w:r>
        <w:r w:rsidDel="00D10F68">
          <w:rPr>
            <w:spacing w:val="-8"/>
          </w:rPr>
          <w:delText xml:space="preserve"> </w:delText>
        </w:r>
        <w:r w:rsidDel="00D10F68">
          <w:delText>and</w:delText>
        </w:r>
        <w:r w:rsidDel="00D10F68">
          <w:rPr>
            <w:spacing w:val="-8"/>
          </w:rPr>
          <w:delText xml:space="preserve"> </w:delText>
        </w:r>
        <w:r w:rsidDel="00D10F68">
          <w:delText>observing</w:delText>
        </w:r>
        <w:r w:rsidDel="00D10F68">
          <w:rPr>
            <w:spacing w:val="-8"/>
          </w:rPr>
          <w:delText xml:space="preserve"> </w:delText>
        </w:r>
        <w:r w:rsidDel="00D10F68">
          <w:delText>manufacturing</w:delText>
        </w:r>
        <w:r w:rsidDel="00D10F68">
          <w:rPr>
            <w:spacing w:val="-8"/>
          </w:rPr>
          <w:delText xml:space="preserve"> </w:delText>
        </w:r>
        <w:r w:rsidDel="00D10F68">
          <w:delText>equipment</w:delText>
        </w:r>
        <w:r w:rsidDel="00D10F68">
          <w:rPr>
            <w:spacing w:val="-8"/>
          </w:rPr>
          <w:delText xml:space="preserve"> </w:delText>
        </w:r>
        <w:r w:rsidDel="00D10F68">
          <w:delText>and</w:delText>
        </w:r>
        <w:r w:rsidDel="00D10F68">
          <w:rPr>
            <w:spacing w:val="-8"/>
          </w:rPr>
          <w:delText xml:space="preserve"> </w:delText>
        </w:r>
        <w:r w:rsidDel="00D10F68">
          <w:delText>its</w:delText>
        </w:r>
        <w:r w:rsidDel="00D10F68">
          <w:rPr>
            <w:spacing w:val="-8"/>
          </w:rPr>
          <w:delText xml:space="preserve"> </w:delText>
        </w:r>
        <w:r w:rsidDel="00D10F68">
          <w:delText xml:space="preserve">components. Standardized data reduces translation costs and lets users </w:delText>
        </w:r>
        <w:r w:rsidDel="00D10F68">
          <w:rPr>
            <w:spacing w:val="-2"/>
          </w:rPr>
          <w:delText>focus</w:delText>
        </w:r>
        <w:r w:rsidDel="00D10F68">
          <w:rPr>
            <w:spacing w:val="-5"/>
          </w:rPr>
          <w:delText xml:space="preserve"> </w:delText>
        </w:r>
        <w:r w:rsidDel="00D10F68">
          <w:rPr>
            <w:spacing w:val="-2"/>
          </w:rPr>
          <w:delText>on</w:delText>
        </w:r>
        <w:r w:rsidDel="00D10F68">
          <w:rPr>
            <w:spacing w:val="-6"/>
          </w:rPr>
          <w:delText xml:space="preserve"> </w:delText>
        </w:r>
        <w:r w:rsidDel="00D10F68">
          <w:rPr>
            <w:spacing w:val="-2"/>
          </w:rPr>
          <w:delText>practical,</w:delText>
        </w:r>
        <w:r w:rsidDel="00D10F68">
          <w:rPr>
            <w:spacing w:val="-4"/>
          </w:rPr>
          <w:delText xml:space="preserve"> </w:delText>
        </w:r>
        <w:r w:rsidDel="00D10F68">
          <w:rPr>
            <w:spacing w:val="-2"/>
          </w:rPr>
          <w:delText>productive</w:delText>
        </w:r>
        <w:r w:rsidDel="00D10F68">
          <w:rPr>
            <w:spacing w:val="-5"/>
          </w:rPr>
          <w:delText xml:space="preserve"> </w:delText>
        </w:r>
        <w:r w:rsidDel="00D10F68">
          <w:rPr>
            <w:spacing w:val="-2"/>
          </w:rPr>
          <w:delText>manufacturing</w:delText>
        </w:r>
        <w:r w:rsidDel="00D10F68">
          <w:rPr>
            <w:spacing w:val="-5"/>
          </w:rPr>
          <w:delText xml:space="preserve"> </w:delText>
        </w:r>
        <w:r w:rsidDel="00D10F68">
          <w:rPr>
            <w:spacing w:val="-2"/>
          </w:rPr>
          <w:delText>applications</w:delText>
        </w:r>
        <w:r w:rsidDel="00D10F68">
          <w:rPr>
            <w:spacing w:val="-6"/>
          </w:rPr>
          <w:delText xml:space="preserve"> </w:delText>
        </w:r>
        <w:r w:rsidDel="00D10F68">
          <w:rPr>
            <w:spacing w:val="-2"/>
          </w:rPr>
          <w:delText>rather</w:delText>
        </w:r>
        <w:r w:rsidDel="00D10F68">
          <w:rPr>
            <w:spacing w:val="-7"/>
          </w:rPr>
          <w:delText xml:space="preserve"> </w:delText>
        </w:r>
        <w:r w:rsidDel="00D10F68">
          <w:rPr>
            <w:spacing w:val="-2"/>
          </w:rPr>
          <w:delText>than</w:delText>
        </w:r>
        <w:r w:rsidDel="00D10F68">
          <w:rPr>
            <w:spacing w:val="-6"/>
          </w:rPr>
          <w:delText xml:space="preserve"> </w:delText>
        </w:r>
        <w:r w:rsidDel="00D10F68">
          <w:rPr>
            <w:spacing w:val="-2"/>
          </w:rPr>
          <w:delText>low-level</w:delText>
        </w:r>
        <w:r w:rsidDel="00D10F68">
          <w:rPr>
            <w:spacing w:val="-7"/>
          </w:rPr>
          <w:delText xml:space="preserve"> </w:delText>
        </w:r>
        <w:r w:rsidDel="00D10F68">
          <w:rPr>
            <w:spacing w:val="-2"/>
          </w:rPr>
          <w:delText>data</w:delText>
        </w:r>
        <w:r w:rsidDel="00D10F68">
          <w:rPr>
            <w:spacing w:val="-6"/>
          </w:rPr>
          <w:delText xml:space="preserve"> </w:delText>
        </w:r>
        <w:r w:rsidDel="00D10F68">
          <w:rPr>
            <w:spacing w:val="-2"/>
          </w:rPr>
          <w:delText>wrangling.</w:delText>
        </w:r>
        <w:r w:rsidDel="00D10F68">
          <w:rPr>
            <w:spacing w:val="22"/>
          </w:rPr>
          <w:delText xml:space="preserve"> </w:delText>
        </w:r>
        <w:r w:rsidDel="00D10F68">
          <w:fldChar w:fldCharType="begin"/>
        </w:r>
        <w:r w:rsidDel="00D10F68">
          <w:delInstrText>HYPERLINK \l "_bookmark353" \h</w:delInstrText>
        </w:r>
        <w:r w:rsidDel="00D10F68">
          <w:fldChar w:fldCharType="separate"/>
        </w:r>
        <w:r w:rsidDel="00D10F68">
          <w:rPr>
            <w:spacing w:val="-2"/>
          </w:rPr>
          <w:delText>MTConnect</w:delText>
        </w:r>
        <w:r w:rsidDel="00D10F68">
          <w:rPr>
            <w:spacing w:val="-2"/>
          </w:rPr>
          <w:fldChar w:fldCharType="end"/>
        </w:r>
        <w:r w:rsidDel="00D10F68">
          <w:rPr>
            <w:spacing w:val="-10"/>
          </w:rPr>
          <w:delText xml:space="preserve"> </w:delText>
        </w:r>
        <w:r w:rsidDel="00D10F68">
          <w:rPr>
            <w:spacing w:val="-2"/>
          </w:rPr>
          <w:delText>data</w:delText>
        </w:r>
        <w:r w:rsidDel="00D10F68">
          <w:rPr>
            <w:spacing w:val="-10"/>
          </w:rPr>
          <w:delText xml:space="preserve"> </w:delText>
        </w:r>
        <w:r w:rsidDel="00D10F68">
          <w:rPr>
            <w:spacing w:val="-2"/>
          </w:rPr>
          <w:delText>sources</w:delText>
        </w:r>
        <w:r w:rsidDel="00D10F68">
          <w:rPr>
            <w:spacing w:val="-10"/>
          </w:rPr>
          <w:delText xml:space="preserve"> </w:delText>
        </w:r>
        <w:r w:rsidDel="00D10F68">
          <w:rPr>
            <w:spacing w:val="-2"/>
          </w:rPr>
          <w:delText>include</w:delText>
        </w:r>
        <w:r w:rsidDel="00D10F68">
          <w:rPr>
            <w:spacing w:val="-10"/>
          </w:rPr>
          <w:delText xml:space="preserve"> </w:delText>
        </w:r>
        <w:r w:rsidDel="00D10F68">
          <w:rPr>
            <w:spacing w:val="-2"/>
          </w:rPr>
          <w:delText>production</w:delText>
        </w:r>
        <w:r w:rsidDel="00D10F68">
          <w:rPr>
            <w:spacing w:val="-10"/>
          </w:rPr>
          <w:delText xml:space="preserve"> </w:delText>
        </w:r>
        <w:r w:rsidDel="00D10F68">
          <w:rPr>
            <w:spacing w:val="-2"/>
          </w:rPr>
          <w:delText>equipment,</w:delText>
        </w:r>
        <w:r w:rsidDel="00D10F68">
          <w:rPr>
            <w:spacing w:val="-7"/>
          </w:rPr>
          <w:delText xml:space="preserve"> </w:delText>
        </w:r>
        <w:r w:rsidDel="00D10F68">
          <w:rPr>
            <w:spacing w:val="-2"/>
          </w:rPr>
          <w:delText>sensor</w:delText>
        </w:r>
        <w:r w:rsidDel="00D10F68">
          <w:rPr>
            <w:spacing w:val="-10"/>
          </w:rPr>
          <w:delText xml:space="preserve"> </w:delText>
        </w:r>
        <w:r w:rsidDel="00D10F68">
          <w:rPr>
            <w:spacing w:val="-2"/>
          </w:rPr>
          <w:delText>packages,</w:delText>
        </w:r>
        <w:r w:rsidDel="00D10F68">
          <w:rPr>
            <w:spacing w:val="-7"/>
          </w:rPr>
          <w:delText xml:space="preserve"> </w:delText>
        </w:r>
        <w:r w:rsidDel="00D10F68">
          <w:rPr>
            <w:spacing w:val="-2"/>
          </w:rPr>
          <w:delText>and</w:delText>
        </w:r>
        <w:r w:rsidDel="00D10F68">
          <w:rPr>
            <w:spacing w:val="-10"/>
          </w:rPr>
          <w:delText xml:space="preserve"> </w:delText>
        </w:r>
        <w:r w:rsidDel="00D10F68">
          <w:rPr>
            <w:spacing w:val="-2"/>
          </w:rPr>
          <w:delText>other hardware.</w:delText>
        </w:r>
      </w:del>
    </w:p>
    <w:p w14:paraId="737C4EA1" w14:textId="427C9719" w:rsidR="008B4618" w:rsidDel="00D10F68" w:rsidRDefault="008B4618" w:rsidP="00C23110">
      <w:pPr>
        <w:rPr>
          <w:del w:id="48" w:author="Thomas Thurman" w:date="2024-12-18T13:12:00Z" w16du:dateUtc="2024-12-18T19:12:00Z"/>
        </w:rPr>
      </w:pPr>
      <w:del w:id="49" w:author="Thomas Thurman" w:date="2024-12-18T13:12:00Z" w16du:dateUtc="2024-12-18T19:12:00Z">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8"/>
          </w:rPr>
          <w:delText xml:space="preserve"> </w:delText>
        </w:r>
        <w:r w:rsidDel="00D10F68">
          <w:delText>creates</w:delText>
        </w:r>
        <w:r w:rsidDel="00D10F68">
          <w:rPr>
            <w:spacing w:val="-8"/>
          </w:rPr>
          <w:delText xml:space="preserve"> </w:delText>
        </w:r>
        <w:r w:rsidDel="00D10F68">
          <w:delText>structured</w:delText>
        </w:r>
        <w:r w:rsidDel="00D10F68">
          <w:rPr>
            <w:spacing w:val="-8"/>
          </w:rPr>
          <w:delText xml:space="preserve"> </w:delText>
        </w:r>
        <w:r w:rsidDel="00D10F68">
          <w:delText>data</w:delText>
        </w:r>
        <w:r w:rsidDel="00D10F68">
          <w:rPr>
            <w:spacing w:val="-8"/>
          </w:rPr>
          <w:delText xml:space="preserve"> </w:delText>
        </w:r>
        <w:r w:rsidDel="00D10F68">
          <w:delText>with</w:delText>
        </w:r>
        <w:r w:rsidDel="00D10F68">
          <w:rPr>
            <w:spacing w:val="-8"/>
          </w:rPr>
          <w:delText xml:space="preserve"> </w:delText>
        </w:r>
        <w:r w:rsidDel="00D10F68">
          <w:delText>context</w:delText>
        </w:r>
        <w:r w:rsidDel="00D10F68">
          <w:rPr>
            <w:spacing w:val="-8"/>
          </w:rPr>
          <w:delText xml:space="preserve"> </w:delText>
        </w:r>
        <w:r w:rsidDel="00D10F68">
          <w:delText>for</w:delText>
        </w:r>
        <w:r w:rsidDel="00D10F68">
          <w:rPr>
            <w:spacing w:val="-8"/>
          </w:rPr>
          <w:delText xml:space="preserve"> </w:delText>
        </w:r>
        <w:r w:rsidDel="00D10F68">
          <w:delText>client</w:delText>
        </w:r>
        <w:r w:rsidDel="00D10F68">
          <w:rPr>
            <w:spacing w:val="-8"/>
          </w:rPr>
          <w:delText xml:space="preserve"> </w:delText>
        </w:r>
        <w:r w:rsidDel="00D10F68">
          <w:delText>applications and fosters semantic interoperability between manufacturing systems and</w:delText>
        </w:r>
        <w:r w:rsidDel="00D10F68">
          <w:rPr>
            <w:spacing w:val="-14"/>
          </w:rPr>
          <w:delText xml:space="preserve"> </w:delText>
        </w:r>
        <w:r w:rsidDel="00D10F68">
          <w:delText>client</w:delText>
        </w:r>
        <w:r w:rsidDel="00D10F68">
          <w:rPr>
            <w:spacing w:val="-14"/>
          </w:rPr>
          <w:delText xml:space="preserve"> </w:delText>
        </w:r>
        <w:r w:rsidDel="00D10F68">
          <w:delText>applications.</w:delText>
        </w:r>
        <w:r w:rsidDel="00D10F68">
          <w:rPr>
            <w:spacing w:val="-13"/>
          </w:rPr>
          <w:delText xml:space="preserve"> </w:delText>
        </w:r>
        <w:r w:rsidDel="00D10F68">
          <w:fldChar w:fldCharType="begin"/>
        </w:r>
        <w:r w:rsidDel="00D10F68">
          <w:delInstrText>HYPERLINK \l "_bookmark353" \h</w:delInstrText>
        </w:r>
        <w:r w:rsidDel="00D10F68">
          <w:fldChar w:fldCharType="separate"/>
        </w:r>
        <w:r w:rsidDel="00D10F68">
          <w:fldChar w:fldCharType="end"/>
        </w:r>
        <w:r w:rsidDel="00D10F68">
          <w:delText>T</w:delText>
        </w:r>
        <w:r w:rsidDel="00D10F68">
          <w:rPr>
            <w:spacing w:val="-2"/>
          </w:rPr>
          <w:delText>he</w:delText>
        </w:r>
        <w:r w:rsidDel="00D10F68">
          <w:rPr>
            <w:spacing w:val="-7"/>
          </w:rPr>
          <w:delText xml:space="preserve"> </w:delText>
        </w:r>
        <w:r w:rsidDel="00D10F68">
          <w:rPr>
            <w:spacing w:val="-2"/>
          </w:rPr>
          <w:delText xml:space="preserve">standard’s </w:delText>
        </w:r>
        <w:r w:rsidDel="00D10F68">
          <w:delText>focus</w:delText>
        </w:r>
        <w:r w:rsidDel="00D10F68">
          <w:rPr>
            <w:spacing w:val="-13"/>
          </w:rPr>
          <w:delText xml:space="preserve"> </w:delText>
        </w:r>
        <w:r w:rsidDel="00D10F68">
          <w:delText>on</w:delText>
        </w:r>
        <w:r w:rsidDel="00D10F68">
          <w:rPr>
            <w:spacing w:val="-13"/>
          </w:rPr>
          <w:delText xml:space="preserve"> </w:delText>
        </w:r>
        <w:r w:rsidDel="00D10F68">
          <w:delText>accurate</w:delText>
        </w:r>
        <w:r w:rsidDel="00D10F68">
          <w:rPr>
            <w:spacing w:val="-13"/>
          </w:rPr>
          <w:delText xml:space="preserve"> </w:delText>
        </w:r>
        <w:r w:rsidDel="00D10F68">
          <w:delText>and</w:delText>
        </w:r>
        <w:r w:rsidDel="00D10F68">
          <w:rPr>
            <w:spacing w:val="-13"/>
          </w:rPr>
          <w:delText xml:space="preserve"> </w:delText>
        </w:r>
        <w:r w:rsidDel="00D10F68">
          <w:delText>near-real-time</w:delText>
        </w:r>
        <w:r w:rsidDel="00D10F68">
          <w:rPr>
            <w:spacing w:val="-13"/>
          </w:rPr>
          <w:delText xml:space="preserve"> </w:delText>
        </w:r>
        <w:r w:rsidDel="00D10F68">
          <w:delText>data</w:delText>
        </w:r>
        <w:r w:rsidDel="00D10F68">
          <w:rPr>
            <w:spacing w:val="-13"/>
          </w:rPr>
          <w:delText xml:space="preserve"> </w:delText>
        </w:r>
        <w:r w:rsidDel="00D10F68">
          <w:delText>from</w:delText>
        </w:r>
        <w:r w:rsidDel="00D10F68">
          <w:rPr>
            <w:spacing w:val="-13"/>
          </w:rPr>
          <w:delText xml:space="preserve"> </w:delText>
        </w:r>
        <w:r w:rsidDel="00D10F68">
          <w:delText>equipment</w:delText>
        </w:r>
        <w:r w:rsidDel="00D10F68">
          <w:rPr>
            <w:spacing w:val="-13"/>
          </w:rPr>
          <w:delText xml:space="preserve"> </w:delText>
        </w:r>
        <w:r w:rsidDel="00D10F68">
          <w:delText>enriches</w:delText>
        </w:r>
        <w:r w:rsidDel="00D10F68">
          <w:rPr>
            <w:spacing w:val="-13"/>
          </w:rPr>
          <w:delText xml:space="preserve"> </w:delText>
        </w:r>
        <w:r w:rsidDel="00D10F68">
          <w:delText>the</w:delText>
        </w:r>
        <w:r w:rsidDel="00D10F68">
          <w:rPr>
            <w:spacing w:val="-13"/>
          </w:rPr>
          <w:delText xml:space="preserve"> </w:delText>
        </w:r>
        <w:r w:rsidDel="00D10F68">
          <w:delText>digital</w:delText>
        </w:r>
        <w:r w:rsidDel="00D10F68">
          <w:rPr>
            <w:spacing w:val="-13"/>
          </w:rPr>
          <w:delText xml:space="preserve"> </w:delText>
        </w:r>
        <w:r w:rsidDel="00D10F68">
          <w:delText xml:space="preserve">thread, providing information about the </w:delText>
        </w:r>
      </w:del>
      <w:ins w:id="50" w:author="Astheimer, Rosemary L. (Fed)" w:date="2024-11-20T16:42:00Z">
        <w:del w:id="51" w:author="Thomas Thurman" w:date="2024-12-18T13:12:00Z" w16du:dateUtc="2024-12-18T19:12:00Z">
          <w:r w:rsidR="00AA6BE8" w:rsidDel="00D10F68">
            <w:delText xml:space="preserve">processes used to create the </w:delText>
          </w:r>
        </w:del>
      </w:ins>
      <w:del w:id="52" w:author="Thomas Thurman" w:date="2024-12-18T13:12:00Z" w16du:dateUtc="2024-12-18T19:12:00Z">
        <w:r w:rsidDel="00D10F68">
          <w:delText>as-built model of a part.</w:delText>
        </w:r>
        <w:r w:rsidDel="00D10F68">
          <w:fldChar w:fldCharType="begin"/>
        </w:r>
        <w:r w:rsidDel="00D10F68">
          <w:delInstrText>HYPERLINK \l "_bookmark353" \h</w:delInstrText>
        </w:r>
        <w:r w:rsidDel="00D10F68">
          <w:fldChar w:fldCharType="separate"/>
        </w:r>
        <w:r w:rsidDel="00D10F68">
          <w:fldChar w:fldCharType="end"/>
        </w:r>
      </w:del>
    </w:p>
    <w:p w14:paraId="02E16264" w14:textId="6A3F2AC6" w:rsidR="008B4618" w:rsidDel="00D10F68" w:rsidRDefault="008B4618" w:rsidP="00C23110">
      <w:pPr>
        <w:rPr>
          <w:del w:id="53" w:author="Thomas Thurman" w:date="2024-12-18T13:12:00Z" w16du:dateUtc="2024-12-18T19:12:00Z"/>
        </w:rPr>
      </w:pPr>
      <w:del w:id="54" w:author="Thomas Thurman" w:date="2024-12-18T13:12:00Z" w16du:dateUtc="2024-12-18T19:12:00Z">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12"/>
          </w:rPr>
          <w:delText xml:space="preserve"> </w:delText>
        </w:r>
        <w:r w:rsidDel="00D10F68">
          <w:delText>doesn’t</w:delText>
        </w:r>
        <w:r w:rsidDel="00D10F68">
          <w:rPr>
            <w:spacing w:val="-8"/>
          </w:rPr>
          <w:delText xml:space="preserve"> </w:delText>
        </w:r>
        <w:r w:rsidDel="00D10F68">
          <w:delText>dictate</w:delText>
        </w:r>
        <w:r w:rsidDel="00D10F68">
          <w:rPr>
            <w:spacing w:val="-8"/>
          </w:rPr>
          <w:delText xml:space="preserve"> </w:delText>
        </w:r>
        <w:r w:rsidDel="00D10F68">
          <w:delText>how</w:delText>
        </w:r>
        <w:r w:rsidDel="00D10F68">
          <w:rPr>
            <w:spacing w:val="-8"/>
          </w:rPr>
          <w:delText xml:space="preserve"> </w:delText>
        </w:r>
        <w:r w:rsidDel="00D10F68">
          <w:delText>the</w:delText>
        </w:r>
        <w:r w:rsidDel="00D10F68">
          <w:rPr>
            <w:spacing w:val="-8"/>
          </w:rPr>
          <w:delText xml:space="preserve"> </w:delText>
        </w:r>
        <w:r w:rsidDel="00D10F68">
          <w:delText>data</w:delText>
        </w:r>
        <w:r w:rsidDel="00D10F68">
          <w:rPr>
            <w:spacing w:val="-8"/>
          </w:rPr>
          <w:delText xml:space="preserve"> </w:delText>
        </w:r>
        <w:r w:rsidDel="00D10F68">
          <w:delText>should</w:delText>
        </w:r>
        <w:r w:rsidDel="00D10F68">
          <w:rPr>
            <w:spacing w:val="-8"/>
          </w:rPr>
          <w:delText xml:space="preserve"> </w:delText>
        </w:r>
        <w:r w:rsidR="00CE366F" w:rsidDel="00D10F68">
          <w:rPr>
            <w:spacing w:val="-8"/>
          </w:rPr>
          <w:delText>be represented</w:delText>
        </w:r>
        <w:r w:rsidDel="00D10F68">
          <w:delText>.</w:delText>
        </w:r>
        <w:bookmarkStart w:id="55" w:name="_bookmark21"/>
        <w:bookmarkEnd w:id="55"/>
        <w:r w:rsidDel="00D10F68">
          <w:delText xml:space="preserve"> This</w:delText>
        </w:r>
        <w:r w:rsidDel="00D10F68">
          <w:rPr>
            <w:spacing w:val="-8"/>
          </w:rPr>
          <w:delText xml:space="preserve"> </w:delText>
        </w:r>
        <w:r w:rsidDel="00D10F68">
          <w:delText>flexibility</w:delText>
        </w:r>
        <w:r w:rsidDel="00D10F68">
          <w:rPr>
            <w:spacing w:val="-8"/>
          </w:rPr>
          <w:delText xml:space="preserve"> </w:delText>
        </w:r>
        <w:r w:rsidDel="00D10F68">
          <w:delText>is</w:delText>
        </w:r>
        <w:r w:rsidDel="00D10F68">
          <w:rPr>
            <w:spacing w:val="-8"/>
          </w:rPr>
          <w:delText xml:space="preserve"> </w:delText>
        </w:r>
        <w:r w:rsidDel="00D10F68">
          <w:delText>possible</w:delText>
        </w:r>
        <w:r w:rsidDel="00D10F68">
          <w:rPr>
            <w:spacing w:val="-8"/>
          </w:rPr>
          <w:delText xml:space="preserve"> </w:delText>
        </w:r>
        <w:r w:rsidDel="00D10F68">
          <w:delText>using</w:delText>
        </w:r>
        <w:r w:rsidDel="00D10F68">
          <w:rPr>
            <w:spacing w:val="-8"/>
          </w:rPr>
          <w:delText xml:space="preserve"> </w:delText>
        </w:r>
        <w:r w:rsidDel="00D10F68">
          <w:delText>model-based</w:delText>
        </w:r>
        <w:r w:rsidDel="00D10F68">
          <w:rPr>
            <w:spacing w:val="-8"/>
          </w:rPr>
          <w:delText xml:space="preserve"> </w:delText>
        </w:r>
        <w:r w:rsidDel="00D10F68">
          <w:delText>normative</w:delText>
        </w:r>
        <w:r w:rsidDel="00D10F68">
          <w:rPr>
            <w:spacing w:val="-8"/>
          </w:rPr>
          <w:delText xml:space="preserve"> </w:delText>
        </w:r>
        <w:r w:rsidDel="00D10F68">
          <w:delText>SysML,</w:delText>
        </w:r>
        <w:r w:rsidDel="00D10F68">
          <w:rPr>
            <w:spacing w:val="-8"/>
          </w:rPr>
          <w:delText xml:space="preserve"> </w:delText>
        </w:r>
        <w:r w:rsidDel="00D10F68">
          <w:delText>which</w:delText>
        </w:r>
        <w:r w:rsidDel="00D10F68">
          <w:rPr>
            <w:spacing w:val="-8"/>
          </w:rPr>
          <w:delText xml:space="preserve"> </w:delText>
        </w:r>
        <w:r w:rsidDel="00D10F68">
          <w:delText>allows</w:delText>
        </w:r>
        <w:r w:rsidDel="00D10F68">
          <w:rPr>
            <w:spacing w:val="-8"/>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8"/>
          </w:rPr>
          <w:delText xml:space="preserve"> </w:delText>
        </w:r>
        <w:r w:rsidDel="00D10F68">
          <w:delText xml:space="preserve">to support </w:delText>
        </w:r>
        <w:r w:rsidDel="00D10F68">
          <w:fldChar w:fldCharType="begin"/>
        </w:r>
        <w:r w:rsidDel="00D10F68">
          <w:delInstrText>HYPERLINK \l "_bookmark361" \h</w:delInstrText>
        </w:r>
        <w:r w:rsidDel="00D10F68">
          <w:fldChar w:fldCharType="separate"/>
        </w:r>
        <w:r w:rsidDel="00D10F68">
          <w:delText>REpresentational</w:delText>
        </w:r>
        <w:r w:rsidDel="00D10F68">
          <w:rPr>
            <w:spacing w:val="1"/>
          </w:rPr>
          <w:delText xml:space="preserve"> </w:delText>
        </w:r>
        <w:r w:rsidDel="00D10F68">
          <w:delText>State</w:delText>
        </w:r>
        <w:r w:rsidDel="00D10F68">
          <w:rPr>
            <w:spacing w:val="1"/>
          </w:rPr>
          <w:delText xml:space="preserve"> </w:delText>
        </w:r>
        <w:r w:rsidDel="00D10F68">
          <w:delText>Transfer</w:delText>
        </w:r>
        <w:r w:rsidDel="00D10F68">
          <w:fldChar w:fldCharType="end"/>
        </w:r>
        <w:r w:rsidDel="00D10F68">
          <w:rPr>
            <w:spacing w:val="1"/>
          </w:rPr>
          <w:delText xml:space="preserve"> </w:delText>
        </w:r>
        <w:r w:rsidDel="00D10F68">
          <w:delText>(</w:delText>
        </w:r>
        <w:r w:rsidDel="00D10F68">
          <w:fldChar w:fldCharType="begin"/>
        </w:r>
        <w:r w:rsidDel="00D10F68">
          <w:delInstrText>HYPERLINK \l "_bookmark361" \h</w:delInstrText>
        </w:r>
        <w:r w:rsidDel="00D10F68">
          <w:fldChar w:fldCharType="separate"/>
        </w:r>
        <w:r w:rsidDel="00D10F68">
          <w:delText>REST</w:delText>
        </w:r>
        <w:r w:rsidDel="00D10F68">
          <w:fldChar w:fldCharType="end"/>
        </w:r>
        <w:r w:rsidDel="00D10F68">
          <w:delText>),</w:delText>
        </w:r>
        <w:r w:rsidDel="00D10F68">
          <w:rPr>
            <w:spacing w:val="1"/>
          </w:rPr>
          <w:delText xml:space="preserve"> </w:delText>
        </w:r>
        <w:r w:rsidDel="00D10F68">
          <w:fldChar w:fldCharType="begin"/>
        </w:r>
        <w:r w:rsidDel="00D10F68">
          <w:delInstrText>HYPERLINK \l "_bookmark356" \h</w:delInstrText>
        </w:r>
        <w:r w:rsidDel="00D10F68">
          <w:fldChar w:fldCharType="separate"/>
        </w:r>
        <w:r w:rsidDel="00D10F68">
          <w:delText>Open Platform</w:delText>
        </w:r>
        <w:r w:rsidDel="00D10F68">
          <w:rPr>
            <w:spacing w:val="1"/>
          </w:rPr>
          <w:delText xml:space="preserve"> </w:delText>
        </w:r>
        <w:r w:rsidDel="00D10F68">
          <w:delText>Communications</w:delText>
        </w:r>
        <w:r w:rsidDel="00D10F68">
          <w:rPr>
            <w:spacing w:val="1"/>
          </w:rPr>
          <w:delText xml:space="preserve"> </w:delText>
        </w:r>
        <w:r w:rsidDel="00D10F68">
          <w:delText>United</w:delText>
        </w:r>
        <w:r w:rsidDel="00D10F68">
          <w:fldChar w:fldCharType="end"/>
        </w:r>
        <w:r w:rsidDel="00D10F68">
          <w:delText xml:space="preserve"> </w:delText>
        </w:r>
        <w:r w:rsidDel="00D10F68">
          <w:fldChar w:fldCharType="begin"/>
        </w:r>
        <w:r w:rsidDel="00D10F68">
          <w:delInstrText>HYPERLINK \l "_bookmark356" \h</w:delInstrText>
        </w:r>
        <w:r w:rsidDel="00D10F68">
          <w:fldChar w:fldCharType="separate"/>
        </w:r>
        <w:r w:rsidDel="00D10F68">
          <w:rPr>
            <w:spacing w:val="-2"/>
          </w:rPr>
          <w:delText>Architecture</w:delText>
        </w:r>
        <w:r w:rsidDel="00D10F68">
          <w:rPr>
            <w:spacing w:val="-2"/>
          </w:rPr>
          <w:fldChar w:fldCharType="end"/>
        </w:r>
        <w:r w:rsidDel="00D10F68">
          <w:rPr>
            <w:spacing w:val="-14"/>
          </w:rPr>
          <w:delText xml:space="preserve"> </w:delText>
        </w:r>
        <w:r w:rsidDel="00D10F68">
          <w:rPr>
            <w:spacing w:val="-2"/>
          </w:rPr>
          <w:delText>(</w:delText>
        </w:r>
        <w:r w:rsidDel="00D10F68">
          <w:fldChar w:fldCharType="begin"/>
        </w:r>
        <w:r w:rsidDel="00D10F68">
          <w:delInstrText>HYPERLINK \l "_bookmark356" \h</w:delInstrText>
        </w:r>
        <w:r w:rsidDel="00D10F68">
          <w:fldChar w:fldCharType="separate"/>
        </w:r>
        <w:r w:rsidDel="00D10F68">
          <w:rPr>
            <w:spacing w:val="-2"/>
          </w:rPr>
          <w:delText>OPCUA</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"_bookmark352" \h</w:delInstrText>
        </w:r>
        <w:r w:rsidDel="00D10F68">
          <w:fldChar w:fldCharType="separate"/>
        </w:r>
        <w:r w:rsidDel="00D10F68">
          <w:rPr>
            <w:spacing w:val="-2"/>
          </w:rPr>
          <w:delText>MQTT</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"_bookmark419" \h</w:delInstrText>
        </w:r>
        <w:r w:rsidDel="00D10F68">
          <w:fldChar w:fldCharType="separate"/>
        </w:r>
        <w:r w:rsidDel="00D10F68">
          <w:rPr>
            <w:spacing w:val="-2"/>
          </w:rPr>
          <w:delText>Sparkplug</w:delText>
        </w:r>
        <w:r w:rsidDel="00D10F68">
          <w:rPr>
            <w:spacing w:val="-14"/>
          </w:rPr>
          <w:delText xml:space="preserve"> </w:delText>
        </w:r>
        <w:r w:rsidDel="00D10F68">
          <w:rPr>
            <w:spacing w:val="-2"/>
          </w:rPr>
          <w:delText>B</w:delText>
        </w:r>
        <w:r w:rsidDel="00D10F68">
          <w:rPr>
            <w:spacing w:val="-2"/>
          </w:rPr>
          <w:fldChar w:fldCharType="end"/>
        </w:r>
        <w:r w:rsidDel="00D10F68">
          <w:rPr>
            <w:spacing w:val="-14"/>
          </w:rPr>
          <w:delText xml:space="preserve"> </w:delText>
        </w:r>
        <w:r w:rsidDel="00D10F68">
          <w:rPr>
            <w:spacing w:val="-2"/>
          </w:rPr>
          <w:delText>communication</w:delText>
        </w:r>
        <w:r w:rsidDel="00D10F68">
          <w:rPr>
            <w:spacing w:val="-14"/>
          </w:rPr>
          <w:delText xml:space="preserve"> </w:delText>
        </w:r>
        <w:r w:rsidDel="00D10F68">
          <w:rPr>
            <w:spacing w:val="-2"/>
          </w:rPr>
          <w:delText xml:space="preserve">protocols and </w:delText>
        </w:r>
        <w:r w:rsidDel="00D10F68">
          <w:fldChar w:fldCharType="begin"/>
        </w:r>
        <w:r w:rsidDel="00D10F68">
          <w:delInstrText>HYPERLINK \l "_bookmark367" \h</w:delInstrText>
        </w:r>
        <w:r w:rsidDel="00D10F68">
          <w:fldChar w:fldCharType="separate"/>
        </w:r>
        <w:r w:rsidDel="00D10F68">
          <w:rPr>
            <w:spacing w:val="-2"/>
          </w:rPr>
          <w:delText>XML</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"_bookmark346" \h</w:delInstrText>
        </w:r>
        <w:r w:rsidDel="00D10F68">
          <w:fldChar w:fldCharType="separate"/>
        </w:r>
        <w:r w:rsidDel="00D10F68">
          <w:rPr>
            <w:spacing w:val="-2"/>
          </w:rPr>
          <w:delText>JavaSc</w:delText>
        </w:r>
        <w:r w:rsidDel="00D10F68">
          <w:rPr>
            <w:spacing w:val="-2"/>
          </w:rPr>
          <w:fldChar w:fldCharType="end"/>
        </w:r>
        <w:r w:rsidDel="00D10F68">
          <w:rPr>
            <w:spacing w:val="-2"/>
          </w:rPr>
          <w:delText xml:space="preserve">ript </w:delText>
        </w:r>
        <w:r w:rsidDel="00D10F68">
          <w:fldChar w:fldCharType="begin"/>
        </w:r>
        <w:r w:rsidDel="00D10F68">
          <w:delInstrText>HYPERLINK \l "_bookmark346" \h</w:delInstrText>
        </w:r>
        <w:r w:rsidDel="00D10F68">
          <w:fldChar w:fldCharType="separate"/>
        </w:r>
        <w:r w:rsidDel="00D10F68">
          <w:delText>Object</w:delText>
        </w:r>
        <w:r w:rsidDel="00D10F68">
          <w:rPr>
            <w:spacing w:val="-3"/>
          </w:rPr>
          <w:delText xml:space="preserve"> </w:delText>
        </w:r>
        <w:r w:rsidDel="00D10F68">
          <w:delText>Notation</w:delText>
        </w:r>
        <w:r w:rsidDel="00D10F68">
          <w:fldChar w:fldCharType="end"/>
        </w:r>
        <w:r w:rsidDel="00D10F68">
          <w:rPr>
            <w:spacing w:val="-3"/>
          </w:rPr>
          <w:delText xml:space="preserve"> </w:delText>
        </w:r>
        <w:r w:rsidDel="00D10F68">
          <w:fldChar w:fldCharType="begin"/>
        </w:r>
        <w:r w:rsidDel="00D10F68">
          <w:delInstrText>HYPERLINK \l "_bookmark346" \h</w:delInstrText>
        </w:r>
        <w:r w:rsidDel="00D10F68">
          <w:fldChar w:fldCharType="separate"/>
        </w:r>
        <w:r w:rsidDel="00D10F68">
          <w:delText>JSON</w:delText>
        </w:r>
        <w:r w:rsidDel="00D10F68">
          <w:fldChar w:fldCharType="end"/>
        </w:r>
        <w:r w:rsidDel="00D10F68">
          <w:delText>,</w:delText>
        </w:r>
        <w:r w:rsidDel="00D10F68">
          <w:rPr>
            <w:spacing w:val="-3"/>
          </w:rPr>
          <w:delText xml:space="preserve"> </w:delText>
        </w:r>
        <w:r w:rsidDel="00D10F68">
          <w:delText>and</w:delText>
        </w:r>
        <w:r w:rsidDel="00D10F68">
          <w:rPr>
            <w:spacing w:val="-3"/>
          </w:rPr>
          <w:delText xml:space="preserve"> </w:delText>
        </w:r>
        <w:r w:rsidDel="00D10F68">
          <w:fldChar w:fldCharType="begin"/>
        </w:r>
        <w:r w:rsidDel="00D10F68">
          <w:delInstrText>HYPERLINK \l "_bookmark403" \h</w:delInstrText>
        </w:r>
        <w:r w:rsidDel="00D10F68">
          <w:fldChar w:fldCharType="separate"/>
        </w:r>
        <w:r w:rsidDel="00D10F68">
          <w:delText>NodeSet</w:delText>
        </w:r>
        <w:r w:rsidDel="00D10F68">
          <w:fldChar w:fldCharType="end"/>
        </w:r>
        <w:r w:rsidDel="00D10F68">
          <w:rPr>
            <w:spacing w:val="-3"/>
          </w:rPr>
          <w:delText xml:space="preserve"> </w:delText>
        </w:r>
        <w:r w:rsidDel="00D10F68">
          <w:delText>data</w:delText>
        </w:r>
        <w:r w:rsidDel="00D10F68">
          <w:rPr>
            <w:spacing w:val="-3"/>
          </w:rPr>
          <w:delText xml:space="preserve"> </w:delText>
        </w:r>
        <w:r w:rsidDel="00D10F68">
          <w:delText>representations.</w:delText>
        </w:r>
        <w:r w:rsidDel="00D10F68">
          <w:rPr>
            <w:spacing w:val="27"/>
          </w:rPr>
          <w:delText xml:space="preserve"> </w:delText>
        </w:r>
        <w:r w:rsidDel="00D10F68">
          <w:delText>This</w:delText>
        </w:r>
        <w:r w:rsidDel="00D10F68">
          <w:rPr>
            <w:spacing w:val="-3"/>
          </w:rPr>
          <w:delText xml:space="preserve"> </w:delText>
        </w:r>
        <w:r w:rsidDel="00D10F68">
          <w:delText>adaptability</w:delText>
        </w:r>
        <w:r w:rsidDel="00D10F68">
          <w:rPr>
            <w:spacing w:val="-3"/>
          </w:rPr>
          <w:delText xml:space="preserve"> </w:delText>
        </w:r>
        <w:r w:rsidDel="00D10F68">
          <w:delText>enables</w:delText>
        </w:r>
        <w:r w:rsidDel="00D10F68">
          <w:rPr>
            <w:spacing w:val="-3"/>
          </w:rPr>
          <w:delText xml:space="preserve"> </w:delText>
        </w:r>
        <w:r w:rsidDel="00D10F68">
          <w:delText xml:space="preserve">applications to consume the </w:delText>
        </w:r>
        <w:r w:rsidR="008A3748" w:rsidDel="00D10F68">
          <w:delText xml:space="preserve">data </w:delText>
        </w:r>
        <w:r w:rsidDel="00D10F68">
          <w:delText xml:space="preserve">in a way that suits their purpose while allowing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delText xml:space="preserve"> to focus on the semantics and structure of the data.</w:delText>
        </w:r>
      </w:del>
    </w:p>
    <w:p w14:paraId="1B883906" w14:textId="5506B9FF" w:rsidR="008B4618" w:rsidRDefault="008B4618" w:rsidP="00C23110">
      <w:pPr>
        <w:pStyle w:val="NormalWeb"/>
      </w:pPr>
      <w:del w:id="56" w:author="Thomas Thurman" w:date="2024-12-18T13:12:00Z" w16du:dateUtc="2024-12-18T19:12:00Z">
        <w:r w:rsidDel="00D10F68">
          <w:fldChar w:fldCharType="begin"/>
        </w:r>
        <w:r w:rsidDel="00D10F68">
          <w:delInstrText>HYPERLINK \l "_bookmark353" \h</w:delInstrText>
        </w:r>
        <w:r w:rsidDel="00D10F68">
          <w:fldChar w:fldCharType="separate"/>
        </w:r>
        <w:r w:rsidDel="00D10F68">
          <w:fldChar w:fldCharType="end"/>
        </w:r>
        <w:r w:rsidDel="00D10F68">
          <w:fldChar w:fldCharType="begin"/>
        </w:r>
        <w:r w:rsidDel="00D10F68">
          <w:delInstrText>HYPERLINK \l "_bookmark353" \h</w:delInstrText>
        </w:r>
        <w:r w:rsidDel="00D10F68">
          <w:fldChar w:fldCharType="separate"/>
        </w:r>
        <w:r w:rsidDel="00D10F68">
          <w:fldChar w:fldCharType="end"/>
        </w:r>
        <w:r w:rsidDel="00D10F68">
          <w:fldChar w:fldCharType="begin"/>
        </w:r>
        <w:r w:rsidDel="00D10F68">
          <w:delInstrText>HYPERLINK \l "_bookmark353" \h</w:delInstrText>
        </w:r>
        <w:r w:rsidDel="00D10F68">
          <w:fldChar w:fldCharType="separate"/>
        </w:r>
        <w:r w:rsidDel="00D10F68">
          <w:fldChar w:fldCharType="end"/>
        </w:r>
        <w:r w:rsidDel="00D10F68">
          <w:delText xml:space="preserve">Although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delText xml:space="preserve"> is a read-only standard, it supports inter-device deterministic communication, allowing machines to observe each other and react based on their observations.</w:delText>
        </w:r>
        <w:r w:rsidDel="00D10F68">
          <w:rPr>
            <w:spacing w:val="40"/>
          </w:rPr>
          <w:delText xml:space="preserve"> </w:delText>
        </w:r>
        <w:r w:rsidDel="00D10F68">
          <w:delText>The machines are</w:delText>
        </w:r>
        <w:r w:rsidDel="00D10F68">
          <w:rPr>
            <w:spacing w:val="-2"/>
          </w:rPr>
          <w:delText xml:space="preserve"> </w:delText>
        </w:r>
        <w:r w:rsidDel="00D10F68">
          <w:delText>responsible</w:delText>
        </w:r>
        <w:r w:rsidDel="00D10F68">
          <w:rPr>
            <w:spacing w:val="-2"/>
          </w:rPr>
          <w:delText xml:space="preserve"> </w:delText>
        </w:r>
        <w:r w:rsidDel="00D10F68">
          <w:delText>for</w:delText>
        </w:r>
        <w:r w:rsidDel="00D10F68">
          <w:rPr>
            <w:spacing w:val="-2"/>
          </w:rPr>
          <w:delText xml:space="preserve"> </w:delText>
        </w:r>
        <w:r w:rsidDel="00D10F68">
          <w:delText>managing</w:delText>
        </w:r>
        <w:r w:rsidDel="00D10F68">
          <w:rPr>
            <w:spacing w:val="-2"/>
          </w:rPr>
          <w:delText xml:space="preserve"> </w:delText>
        </w:r>
        <w:r w:rsidDel="00D10F68">
          <w:delText>their</w:delText>
        </w:r>
        <w:r w:rsidDel="00D10F68">
          <w:rPr>
            <w:spacing w:val="-2"/>
          </w:rPr>
          <w:delText xml:space="preserve"> </w:delText>
        </w:r>
        <w:r w:rsidDel="00D10F68">
          <w:delText>state</w:delText>
        </w:r>
        <w:r w:rsidDel="00D10F68">
          <w:rPr>
            <w:spacing w:val="-2"/>
          </w:rPr>
          <w:delText xml:space="preserve"> </w:delText>
        </w:r>
        <w:r w:rsidDel="00D10F68">
          <w:delText>and</w:delText>
        </w:r>
        <w:r w:rsidDel="00D10F68">
          <w:rPr>
            <w:spacing w:val="-2"/>
          </w:rPr>
          <w:delText xml:space="preserve"> </w:delText>
        </w:r>
        <w:r w:rsidDel="00D10F68">
          <w:delText>will</w:delText>
        </w:r>
        <w:r w:rsidDel="00D10F68">
          <w:rPr>
            <w:spacing w:val="-2"/>
          </w:rPr>
          <w:delText xml:space="preserve"> </w:delText>
        </w:r>
        <w:r w:rsidDel="00D10F68">
          <w:delText>not</w:delText>
        </w:r>
        <w:r w:rsidDel="00D10F68">
          <w:rPr>
            <w:spacing w:val="-2"/>
          </w:rPr>
          <w:delText xml:space="preserve"> </w:delText>
        </w:r>
        <w:r w:rsidDel="00D10F68">
          <w:delText>perform</w:delText>
        </w:r>
        <w:r w:rsidDel="00D10F68">
          <w:rPr>
            <w:spacing w:val="-2"/>
          </w:rPr>
          <w:delText xml:space="preserve"> </w:delText>
        </w:r>
        <w:r w:rsidDel="00D10F68">
          <w:delText>an</w:delText>
        </w:r>
        <w:r w:rsidDel="00D10F68">
          <w:rPr>
            <w:spacing w:val="-2"/>
          </w:rPr>
          <w:delText xml:space="preserve"> </w:delText>
        </w:r>
        <w:r w:rsidDel="00D10F68">
          <w:delText>action</w:delText>
        </w:r>
        <w:r w:rsidDel="00D10F68">
          <w:rPr>
            <w:spacing w:val="-2"/>
          </w:rPr>
          <w:delText xml:space="preserve"> </w:delText>
        </w:r>
        <w:r w:rsidDel="00D10F68">
          <w:delText>if</w:delText>
        </w:r>
        <w:r w:rsidDel="00D10F68">
          <w:rPr>
            <w:spacing w:val="-2"/>
          </w:rPr>
          <w:delText xml:space="preserve"> </w:delText>
        </w:r>
        <w:r w:rsidDel="00D10F68">
          <w:delText>it</w:delText>
        </w:r>
        <w:r w:rsidDel="00D10F68">
          <w:rPr>
            <w:spacing w:val="-2"/>
          </w:rPr>
          <w:delText xml:space="preserve"> </w:delText>
        </w:r>
        <w:r w:rsidDel="00D10F68">
          <w:delText>sacrifices</w:delText>
        </w:r>
        <w:r w:rsidDel="00D10F68">
          <w:rPr>
            <w:spacing w:val="-2"/>
          </w:rPr>
          <w:delText xml:space="preserve"> </w:delText>
        </w:r>
        <w:r w:rsidDel="00D10F68">
          <w:delText>the safety</w:delText>
        </w:r>
        <w:r w:rsidDel="00D10F68">
          <w:rPr>
            <w:spacing w:val="-7"/>
          </w:rPr>
          <w:delText xml:space="preserve"> </w:delText>
        </w:r>
        <w:r w:rsidDel="00D10F68">
          <w:delText>or</w:delText>
        </w:r>
        <w:r w:rsidDel="00D10F68">
          <w:rPr>
            <w:spacing w:val="-7"/>
          </w:rPr>
          <w:delText xml:space="preserve"> </w:delText>
        </w:r>
        <w:r w:rsidDel="00D10F68">
          <w:delText>function</w:delText>
        </w:r>
        <w:r w:rsidDel="00D10F68">
          <w:rPr>
            <w:spacing w:val="-7"/>
          </w:rPr>
          <w:delText xml:space="preserve"> </w:delText>
        </w:r>
        <w:r w:rsidDel="00D10F68">
          <w:delText>of</w:delText>
        </w:r>
        <w:r w:rsidDel="00D10F68">
          <w:rPr>
            <w:spacing w:val="-7"/>
          </w:rPr>
          <w:delText xml:space="preserve"> </w:delText>
        </w:r>
        <w:r w:rsidDel="00D10F68">
          <w:delText>the</w:delText>
        </w:r>
        <w:r w:rsidDel="00D10F68">
          <w:rPr>
            <w:spacing w:val="-7"/>
          </w:rPr>
          <w:delText xml:space="preserve"> </w:delText>
        </w:r>
        <w:r w:rsidDel="00D10F68">
          <w:delText>machine.</w:delText>
        </w:r>
      </w:del>
      <w:r>
        <w:t xml:space="preserve"> </w:t>
      </w:r>
    </w:p>
    <w:p w14:paraId="5400527A" w14:textId="18C0F609" w:rsidR="008B4618" w:rsidDel="00743751" w:rsidRDefault="008B4618" w:rsidP="00C23110">
      <w:pPr>
        <w:pStyle w:val="Heading3"/>
        <w:rPr>
          <w:del w:id="57" w:author="Thomas Thurman" w:date="2024-12-18T13:14:00Z" w16du:dateUtc="2024-12-18T19:14:00Z"/>
        </w:rPr>
      </w:pPr>
      <w:del w:id="58" w:author="Thomas Thurman" w:date="2024-12-18T13:14:00Z" w16du:dateUtc="2024-12-18T19:14:00Z">
        <w:r w:rsidDel="00743751">
          <w:fldChar w:fldCharType="begin"/>
        </w:r>
        <w:r w:rsidDel="00743751">
          <w:delInstrText>HYPERLINK \l "_bookmark353" \h</w:delInstrText>
        </w:r>
        <w:r w:rsidDel="00743751">
          <w:fldChar w:fldCharType="separate"/>
        </w:r>
        <w:r w:rsidDel="00743751">
          <w:fldChar w:fldCharType="end"/>
        </w:r>
        <w:r w:rsidDel="00743751">
          <w:delText>Quality Information Framework</w:delText>
        </w:r>
      </w:del>
    </w:p>
    <w:p w14:paraId="2B69051D" w14:textId="1C4E5E50" w:rsidR="008B4618" w:rsidDel="00743751" w:rsidRDefault="008B4618" w:rsidP="00C23110">
      <w:pPr>
        <w:pStyle w:val="NormalWeb"/>
        <w:rPr>
          <w:del w:id="59" w:author="Thomas Thurman" w:date="2024-12-18T13:14:00Z" w16du:dateUtc="2024-12-18T19:14:00Z"/>
        </w:rPr>
      </w:pPr>
      <w:del w:id="60" w:author="Thomas Thurman" w:date="2024-12-18T13:14:00Z" w16du:dateUtc="2024-12-18T19:14:00Z">
        <w:r w:rsidRPr="002A6347" w:rsidDel="00743751">
          <w:delText>Quality Information Framework (QIF) is developed and maintained by the Digital Metrology Standards Consortium (</w:delText>
        </w:r>
        <w:r w:rsidRPr="009B60C4" w:rsidDel="00743751">
          <w:delText>DMSC)</w:delText>
        </w:r>
        <w:r w:rsidRPr="009B60C4" w:rsidDel="00743751">
          <w:rPr>
            <w:vertAlign w:val="superscript"/>
          </w:rPr>
          <w:delText>6</w:delText>
        </w:r>
        <w:r w:rsidRPr="009B60C4" w:rsidDel="00743751">
          <w:delText>, an ANSI-accredited standards development organization.  Published as ISO</w:delText>
        </w:r>
        <w:r w:rsidRPr="009B60C4" w:rsidDel="00743751">
          <w:rPr>
            <w:spacing w:val="-12"/>
          </w:rPr>
          <w:delText xml:space="preserve"> </w:delText>
        </w:r>
        <w:r w:rsidRPr="009B60C4" w:rsidDel="00743751">
          <w:delText>23952:2020</w:delText>
        </w:r>
        <w:r w:rsidRPr="009B60C4" w:rsidDel="00743751">
          <w:rPr>
            <w:vertAlign w:val="superscript"/>
          </w:rPr>
          <w:delText>7</w:delText>
        </w:r>
        <w:r w:rsidRPr="009B60C4" w:rsidDel="00743751">
          <w:delText>,</w:delText>
        </w:r>
        <w:r w:rsidRPr="009B60C4" w:rsidDel="00743751">
          <w:rPr>
            <w:spacing w:val="-12"/>
          </w:rPr>
          <w:delText xml:space="preserve"> </w:delText>
        </w:r>
        <w:r w:rsidRPr="009B60C4" w:rsidDel="00743751">
          <w:delText>titled</w:delText>
        </w:r>
        <w:r w:rsidRPr="009B60C4" w:rsidDel="00743751">
          <w:rPr>
            <w:spacing w:val="-12"/>
          </w:rPr>
          <w:delText xml:space="preserve"> </w:delText>
        </w:r>
        <w:r w:rsidRPr="009B60C4" w:rsidDel="00743751">
          <w:delText>“Quality</w:delText>
        </w:r>
        <w:r w:rsidRPr="009B60C4" w:rsidDel="00743751">
          <w:rPr>
            <w:spacing w:val="-12"/>
          </w:rPr>
          <w:delText xml:space="preserve"> </w:delText>
        </w:r>
        <w:r w:rsidRPr="009B60C4" w:rsidDel="00743751">
          <w:delText>Information</w:delText>
        </w:r>
        <w:r w:rsidRPr="009B60C4" w:rsidDel="00743751">
          <w:rPr>
            <w:spacing w:val="-12"/>
          </w:rPr>
          <w:delText xml:space="preserve"> </w:delText>
        </w:r>
        <w:r w:rsidRPr="009B60C4" w:rsidDel="00743751">
          <w:delText>Framework</w:delText>
        </w:r>
        <w:r w:rsidRPr="009B60C4" w:rsidDel="00743751">
          <w:rPr>
            <w:spacing w:val="-12"/>
          </w:rPr>
          <w:delText xml:space="preserve"> </w:delText>
        </w:r>
        <w:r w:rsidRPr="009B60C4" w:rsidDel="00743751">
          <w:delText>(QIF)</w:delText>
        </w:r>
        <w:r w:rsidRPr="009B60C4" w:rsidDel="00743751">
          <w:rPr>
            <w:spacing w:val="-12"/>
          </w:rPr>
          <w:delText xml:space="preserve"> </w:delText>
        </w:r>
        <w:r w:rsidRPr="009B60C4" w:rsidDel="00743751">
          <w:delText>-</w:delText>
        </w:r>
        <w:r w:rsidRPr="009B60C4" w:rsidDel="00743751">
          <w:rPr>
            <w:spacing w:val="-12"/>
          </w:rPr>
          <w:delText xml:space="preserve"> </w:delText>
        </w:r>
        <w:r w:rsidRPr="009B60C4" w:rsidDel="00743751">
          <w:delText>An</w:delText>
        </w:r>
        <w:r w:rsidRPr="009B60C4" w:rsidDel="00743751">
          <w:rPr>
            <w:spacing w:val="-12"/>
          </w:rPr>
          <w:delText xml:space="preserve"> </w:delText>
        </w:r>
        <w:r w:rsidRPr="009B60C4" w:rsidDel="00743751">
          <w:delText>integrated</w:delText>
        </w:r>
        <w:r w:rsidRPr="009B60C4" w:rsidDel="00743751">
          <w:rPr>
            <w:spacing w:val="-12"/>
          </w:rPr>
          <w:delText xml:space="preserve"> </w:delText>
        </w:r>
        <w:r w:rsidRPr="009B60C4" w:rsidDel="00743751">
          <w:delText>model</w:delText>
        </w:r>
        <w:r w:rsidRPr="009B60C4" w:rsidDel="00743751">
          <w:rPr>
            <w:spacing w:val="-12"/>
          </w:rPr>
          <w:delText xml:space="preserve"> </w:delText>
        </w:r>
        <w:r w:rsidRPr="009B60C4" w:rsidDel="00743751">
          <w:delText xml:space="preserve">for </w:delText>
        </w:r>
        <w:r w:rsidRPr="009B60C4" w:rsidDel="00743751">
          <w:rPr>
            <w:spacing w:val="-4"/>
          </w:rPr>
          <w:delText>manufacturing quality information</w:delText>
        </w:r>
        <w:r w:rsidDel="00743751">
          <w:rPr>
            <w:spacing w:val="-4"/>
          </w:rPr>
          <w:delText xml:space="preserve">,” </w:delText>
        </w:r>
        <w:r w:rsidDel="00743751">
          <w:fldChar w:fldCharType="begin"/>
        </w:r>
        <w:r w:rsidDel="00743751">
          <w:delInstrText>HYPERLINK \l "_bookmark359" \h</w:delInstrText>
        </w:r>
        <w:r w:rsidDel="00743751">
          <w:fldChar w:fldCharType="separate"/>
        </w:r>
        <w:r w:rsidDel="00743751">
          <w:fldChar w:fldCharType="end"/>
        </w:r>
        <w:r w:rsidDel="00743751">
          <w:rPr>
            <w:spacing w:val="-4"/>
          </w:rPr>
          <w:delText xml:space="preserve">defines an integrated set </w:delText>
        </w:r>
        <w:r w:rsidDel="00743751">
          <w:rPr>
            <w:spacing w:val="-2"/>
          </w:rPr>
          <w:delText>of</w:delText>
        </w:r>
        <w:r w:rsidDel="00743751">
          <w:rPr>
            <w:spacing w:val="-7"/>
          </w:rPr>
          <w:delText xml:space="preserve"> </w:delText>
        </w:r>
        <w:r w:rsidDel="00743751">
          <w:fldChar w:fldCharType="begin"/>
        </w:r>
        <w:r w:rsidDel="00743751">
          <w:delInstrText>HYPERLINK \l "_bookmark367" \h</w:delInstrText>
        </w:r>
        <w:r w:rsidDel="00743751">
          <w:fldChar w:fldCharType="separate"/>
        </w:r>
        <w:r w:rsidDel="00743751">
          <w:rPr>
            <w:spacing w:val="-2"/>
          </w:rPr>
          <w:delText>XML</w:delText>
        </w:r>
        <w:r w:rsidDel="00743751">
          <w:rPr>
            <w:spacing w:val="-2"/>
          </w:rPr>
          <w:fldChar w:fldCharType="end"/>
        </w:r>
        <w:r w:rsidDel="00743751">
          <w:rPr>
            <w:spacing w:val="-7"/>
          </w:rPr>
          <w:delText xml:space="preserve"> </w:delText>
        </w:r>
        <w:r w:rsidDel="00743751">
          <w:rPr>
            <w:spacing w:val="-2"/>
          </w:rPr>
          <w:delText>information</w:delText>
        </w:r>
        <w:r w:rsidDel="00743751">
          <w:rPr>
            <w:spacing w:val="-7"/>
          </w:rPr>
          <w:delText xml:space="preserve"> </w:delText>
        </w:r>
        <w:r w:rsidDel="00743751">
          <w:rPr>
            <w:spacing w:val="-2"/>
          </w:rPr>
          <w:delText>models</w:delText>
        </w:r>
        <w:r w:rsidDel="00743751">
          <w:rPr>
            <w:spacing w:val="-7"/>
          </w:rPr>
          <w:delText xml:space="preserve"> </w:delText>
        </w:r>
        <w:r w:rsidDel="00743751">
          <w:rPr>
            <w:spacing w:val="-2"/>
          </w:rPr>
          <w:delText>that</w:delText>
        </w:r>
        <w:r w:rsidDel="00743751">
          <w:rPr>
            <w:spacing w:val="-7"/>
          </w:rPr>
          <w:delText xml:space="preserve"> </w:delText>
        </w:r>
        <w:r w:rsidDel="00743751">
          <w:rPr>
            <w:spacing w:val="-2"/>
          </w:rPr>
          <w:delText>enable</w:delText>
        </w:r>
        <w:r w:rsidDel="00743751">
          <w:rPr>
            <w:spacing w:val="-7"/>
          </w:rPr>
          <w:delText xml:space="preserve"> </w:delText>
        </w:r>
        <w:r w:rsidDel="00743751">
          <w:rPr>
            <w:spacing w:val="-2"/>
          </w:rPr>
          <w:delText>the</w:delText>
        </w:r>
        <w:r w:rsidDel="00743751">
          <w:rPr>
            <w:spacing w:val="-7"/>
          </w:rPr>
          <w:delText xml:space="preserve"> </w:delText>
        </w:r>
        <w:r w:rsidDel="00743751">
          <w:rPr>
            <w:spacing w:val="-2"/>
          </w:rPr>
          <w:delText>effective</w:delText>
        </w:r>
        <w:r w:rsidDel="00743751">
          <w:rPr>
            <w:spacing w:val="-7"/>
          </w:rPr>
          <w:delText xml:space="preserve"> </w:delText>
        </w:r>
        <w:r w:rsidDel="00743751">
          <w:rPr>
            <w:spacing w:val="-2"/>
          </w:rPr>
          <w:delText>exchange</w:delText>
        </w:r>
        <w:r w:rsidDel="00743751">
          <w:rPr>
            <w:spacing w:val="-7"/>
          </w:rPr>
          <w:delText xml:space="preserve"> </w:delText>
        </w:r>
        <w:r w:rsidDel="00743751">
          <w:rPr>
            <w:spacing w:val="-2"/>
          </w:rPr>
          <w:delText>of</w:delText>
        </w:r>
        <w:r w:rsidDel="00743751">
          <w:rPr>
            <w:spacing w:val="-7"/>
          </w:rPr>
          <w:delText xml:space="preserve"> </w:delText>
        </w:r>
        <w:r w:rsidDel="00743751">
          <w:rPr>
            <w:spacing w:val="-2"/>
          </w:rPr>
          <w:delText>metrology</w:delText>
        </w:r>
        <w:r w:rsidDel="00743751">
          <w:rPr>
            <w:spacing w:val="-7"/>
          </w:rPr>
          <w:delText xml:space="preserve"> </w:delText>
        </w:r>
        <w:r w:rsidDel="00743751">
          <w:rPr>
            <w:spacing w:val="-2"/>
          </w:rPr>
          <w:delText>data</w:delText>
        </w:r>
        <w:r w:rsidDel="00743751">
          <w:rPr>
            <w:spacing w:val="-7"/>
          </w:rPr>
          <w:delText xml:space="preserve"> </w:delText>
        </w:r>
        <w:r w:rsidDel="00743751">
          <w:rPr>
            <w:spacing w:val="-2"/>
          </w:rPr>
          <w:delText>throughout</w:delText>
        </w:r>
        <w:r w:rsidDel="00743751">
          <w:rPr>
            <w:spacing w:val="-10"/>
          </w:rPr>
          <w:delText xml:space="preserve"> </w:delText>
        </w:r>
        <w:r w:rsidDel="00743751">
          <w:rPr>
            <w:spacing w:val="-2"/>
          </w:rPr>
          <w:delText>the</w:delText>
        </w:r>
        <w:r w:rsidDel="00743751">
          <w:rPr>
            <w:spacing w:val="-10"/>
          </w:rPr>
          <w:delText xml:space="preserve"> </w:delText>
        </w:r>
        <w:r w:rsidDel="00743751">
          <w:rPr>
            <w:spacing w:val="-2"/>
          </w:rPr>
          <w:delText>entire</w:delText>
        </w:r>
        <w:r w:rsidDel="00743751">
          <w:rPr>
            <w:spacing w:val="-10"/>
          </w:rPr>
          <w:delText xml:space="preserve"> </w:delText>
        </w:r>
        <w:r w:rsidDel="00743751">
          <w:rPr>
            <w:spacing w:val="-2"/>
          </w:rPr>
          <w:delText>metrology</w:delText>
        </w:r>
        <w:r w:rsidDel="00743751">
          <w:rPr>
            <w:spacing w:val="-10"/>
          </w:rPr>
          <w:delText xml:space="preserve"> </w:delText>
        </w:r>
        <w:r w:rsidDel="00743751">
          <w:rPr>
            <w:spacing w:val="-2"/>
          </w:rPr>
          <w:delText>process.</w:delText>
        </w:r>
        <w:r w:rsidDel="00743751">
          <w:rPr>
            <w:spacing w:val="19"/>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10"/>
          </w:rPr>
          <w:delText xml:space="preserve"> </w:delText>
        </w:r>
        <w:r w:rsidDel="00743751">
          <w:rPr>
            <w:spacing w:val="-2"/>
          </w:rPr>
          <w:delText>handles</w:delText>
        </w:r>
        <w:r w:rsidDel="00743751">
          <w:rPr>
            <w:spacing w:val="-10"/>
          </w:rPr>
          <w:delText xml:space="preserve"> </w:delText>
        </w:r>
        <w:r w:rsidDel="00743751">
          <w:rPr>
            <w:spacing w:val="-2"/>
          </w:rPr>
          <w:delText>feature-based</w:delText>
        </w:r>
        <w:r w:rsidDel="00743751">
          <w:rPr>
            <w:spacing w:val="-10"/>
          </w:rPr>
          <w:delText xml:space="preserve"> </w:delText>
        </w:r>
        <w:r w:rsidDel="00743751">
          <w:rPr>
            <w:spacing w:val="-2"/>
          </w:rPr>
          <w:delText>dimensional</w:delText>
        </w:r>
        <w:r w:rsidDel="00743751">
          <w:rPr>
            <w:spacing w:val="-10"/>
          </w:rPr>
          <w:delText xml:space="preserve"> </w:delText>
        </w:r>
        <w:r w:rsidDel="00743751">
          <w:rPr>
            <w:spacing w:val="-2"/>
          </w:rPr>
          <w:delText>metrology,</w:delText>
        </w:r>
        <w:r w:rsidDel="00743751">
          <w:rPr>
            <w:spacing w:val="-7"/>
          </w:rPr>
          <w:delText xml:space="preserve"> </w:delText>
        </w:r>
        <w:r w:rsidDel="00743751">
          <w:rPr>
            <w:spacing w:val="-2"/>
          </w:rPr>
          <w:delText>qual</w:delText>
        </w:r>
        <w:r w:rsidDel="00743751">
          <w:delText>ity</w:delText>
        </w:r>
        <w:r w:rsidDel="00743751">
          <w:rPr>
            <w:spacing w:val="-12"/>
          </w:rPr>
          <w:delText xml:space="preserve"> </w:delText>
        </w:r>
        <w:r w:rsidDel="00743751">
          <w:delText>measurement</w:delText>
        </w:r>
        <w:r w:rsidDel="00743751">
          <w:rPr>
            <w:spacing w:val="-12"/>
          </w:rPr>
          <w:delText xml:space="preserve"> </w:delText>
        </w:r>
        <w:r w:rsidDel="00743751">
          <w:delText>planning,</w:delText>
        </w:r>
        <w:r w:rsidDel="00743751">
          <w:rPr>
            <w:spacing w:val="-11"/>
          </w:rPr>
          <w:delText xml:space="preserve"> </w:delText>
        </w:r>
        <w:r w:rsidDel="00743751">
          <w:delText>first</w:delText>
        </w:r>
        <w:r w:rsidDel="00743751">
          <w:rPr>
            <w:spacing w:val="-12"/>
          </w:rPr>
          <w:delText xml:space="preserve"> </w:delText>
        </w:r>
        <w:r w:rsidDel="00743751">
          <w:delText>article</w:delText>
        </w:r>
        <w:r w:rsidDel="00743751">
          <w:rPr>
            <w:spacing w:val="-12"/>
          </w:rPr>
          <w:delText xml:space="preserve"> </w:delText>
        </w:r>
        <w:r w:rsidDel="00743751">
          <w:delText>inspection,</w:delText>
        </w:r>
        <w:r w:rsidDel="00743751">
          <w:rPr>
            <w:spacing w:val="-11"/>
          </w:rPr>
          <w:delText xml:space="preserve"> </w:delText>
        </w:r>
        <w:r w:rsidDel="00743751">
          <w:delText>and</w:delText>
        </w:r>
        <w:r w:rsidDel="00743751">
          <w:rPr>
            <w:spacing w:val="-12"/>
          </w:rPr>
          <w:delText xml:space="preserve"> </w:delText>
        </w:r>
        <w:r w:rsidDel="00743751">
          <w:delText>discrete</w:delText>
        </w:r>
        <w:r w:rsidDel="00743751">
          <w:rPr>
            <w:spacing w:val="-12"/>
          </w:rPr>
          <w:delText xml:space="preserve"> </w:delText>
        </w:r>
        <w:r w:rsidDel="00743751">
          <w:delText>quality</w:delText>
        </w:r>
        <w:r w:rsidDel="00743751">
          <w:rPr>
            <w:spacing w:val="-12"/>
          </w:rPr>
          <w:delText xml:space="preserve"> </w:delText>
        </w:r>
        <w:r w:rsidDel="00743751">
          <w:delText xml:space="preserve">measurement.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delText xml:space="preserve"> </w:delText>
        </w:r>
        <w:r w:rsidDel="00743751">
          <w:rPr>
            <w:spacing w:val="-2"/>
          </w:rPr>
          <w:delText>supports</w:delText>
        </w:r>
        <w:r w:rsidDel="00743751">
          <w:rPr>
            <w:spacing w:val="-5"/>
          </w:rPr>
          <w:delText xml:space="preserve"> </w:delText>
        </w:r>
        <w:r w:rsidDel="00743751">
          <w:rPr>
            <w:spacing w:val="-2"/>
          </w:rPr>
          <w:delText>defining</w:delText>
        </w:r>
        <w:r w:rsidDel="00743751">
          <w:rPr>
            <w:spacing w:val="-5"/>
          </w:rPr>
          <w:delText xml:space="preserve"> </w:delText>
        </w:r>
        <w:r w:rsidDel="00743751">
          <w:rPr>
            <w:spacing w:val="-2"/>
          </w:rPr>
          <w:delText>or</w:delText>
        </w:r>
        <w:r w:rsidDel="00743751">
          <w:rPr>
            <w:spacing w:val="-5"/>
          </w:rPr>
          <w:delText xml:space="preserve"> </w:delText>
        </w:r>
        <w:r w:rsidDel="00743751">
          <w:rPr>
            <w:spacing w:val="-2"/>
          </w:rPr>
          <w:delText>importing</w:delText>
        </w:r>
        <w:r w:rsidDel="00743751">
          <w:rPr>
            <w:spacing w:val="-5"/>
          </w:rPr>
          <w:delText xml:space="preserve"> </w:delText>
        </w:r>
        <w:r w:rsidDel="00743751">
          <w:rPr>
            <w:spacing w:val="-2"/>
          </w:rPr>
          <w:delText>the</w:delText>
        </w:r>
        <w:r w:rsidDel="00743751">
          <w:rPr>
            <w:spacing w:val="-5"/>
          </w:rPr>
          <w:delText xml:space="preserve"> </w:delText>
        </w:r>
        <w:r w:rsidDel="00743751">
          <w:rPr>
            <w:spacing w:val="-2"/>
          </w:rPr>
          <w:delText>product</w:delText>
        </w:r>
        <w:r w:rsidDel="00743751">
          <w:rPr>
            <w:spacing w:val="-5"/>
          </w:rPr>
          <w:delText xml:space="preserve"> </w:delText>
        </w:r>
        <w:r w:rsidDel="00743751">
          <w:rPr>
            <w:spacing w:val="-2"/>
          </w:rPr>
          <w:delText>definition</w:delText>
        </w:r>
        <w:r w:rsidDel="00743751">
          <w:rPr>
            <w:spacing w:val="-5"/>
          </w:rPr>
          <w:delText xml:space="preserve"> </w:delText>
        </w:r>
        <w:r w:rsidDel="00743751">
          <w:rPr>
            <w:spacing w:val="-2"/>
          </w:rPr>
          <w:delText>and</w:delText>
        </w:r>
        <w:r w:rsidDel="00743751">
          <w:rPr>
            <w:spacing w:val="-5"/>
          </w:rPr>
          <w:delText xml:space="preserve"> </w:delText>
        </w:r>
        <w:r w:rsidDel="00743751">
          <w:rPr>
            <w:spacing w:val="-2"/>
          </w:rPr>
          <w:delText>reusing</w:delText>
        </w:r>
        <w:r w:rsidDel="00743751">
          <w:rPr>
            <w:spacing w:val="-5"/>
          </w:rPr>
          <w:delText xml:space="preserve"> </w:delText>
        </w:r>
        <w:r w:rsidDel="00743751">
          <w:rPr>
            <w:spacing w:val="-2"/>
          </w:rPr>
          <w:delText>data</w:delText>
        </w:r>
        <w:r w:rsidDel="00743751">
          <w:rPr>
            <w:spacing w:val="-5"/>
          </w:rPr>
          <w:delText xml:space="preserve"> </w:delText>
        </w:r>
        <w:r w:rsidDel="00743751">
          <w:rPr>
            <w:spacing w:val="-2"/>
          </w:rPr>
          <w:delText>for</w:delText>
        </w:r>
        <w:r w:rsidDel="00743751">
          <w:rPr>
            <w:spacing w:val="-5"/>
          </w:rPr>
          <w:delText xml:space="preserve"> </w:delText>
        </w:r>
        <w:r w:rsidDel="00743751">
          <w:rPr>
            <w:spacing w:val="-2"/>
          </w:rPr>
          <w:delText>inspection</w:delText>
        </w:r>
        <w:r w:rsidDel="00743751">
          <w:rPr>
            <w:spacing w:val="-5"/>
          </w:rPr>
          <w:delText xml:space="preserve"> </w:delText>
        </w:r>
        <w:r w:rsidDel="00743751">
          <w:rPr>
            <w:spacing w:val="-2"/>
          </w:rPr>
          <w:delText>plan</w:delText>
        </w:r>
        <w:r w:rsidDel="00743751">
          <w:delText>ning, execution, analysis, and reporting.</w:delText>
        </w:r>
      </w:del>
    </w:p>
    <w:p w14:paraId="76F5E77F" w14:textId="6B7125B5" w:rsidR="008B4618" w:rsidDel="00743751" w:rsidRDefault="008B4618" w:rsidP="00C23110">
      <w:pPr>
        <w:rPr>
          <w:del w:id="61" w:author="Thomas Thurman" w:date="2024-12-18T13:14:00Z" w16du:dateUtc="2024-12-18T19:14:00Z"/>
        </w:rPr>
      </w:pPr>
      <w:del w:id="62" w:author="Thomas Thurman" w:date="2024-12-18T13:14:00Z" w16du:dateUtc="2024-12-18T19:14:00Z">
        <w:r w:rsidDel="00743751">
          <w:delText xml:space="preserve">From the first through third editions,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delText xml:space="preserve"> used the term </w:delText>
        </w:r>
        <w:r w:rsidDel="00743751">
          <w:fldChar w:fldCharType="begin"/>
        </w:r>
        <w:r w:rsidDel="00743751">
          <w:delInstrText>HYPERLINK \l "_bookmark360" \h</w:delInstrText>
        </w:r>
        <w:r w:rsidDel="00743751">
          <w:fldChar w:fldCharType="separate"/>
        </w:r>
        <w:r w:rsidDel="00743751">
          <w:delText>QPId</w:delText>
        </w:r>
        <w:r w:rsidDel="00743751">
          <w:fldChar w:fldCharType="end"/>
        </w:r>
        <w:r w:rsidDel="00743751">
          <w:delText xml:space="preserve"> to define the text representations of the universally unique identifier described in the standard ISO/IEC 9834-8. The</w:delText>
        </w:r>
        <w:r w:rsidDel="00743751">
          <w:rPr>
            <w:spacing w:val="-4"/>
          </w:rPr>
          <w:delText xml:space="preserve"> </w:delText>
        </w:r>
        <w:r w:rsidDel="00743751">
          <w:delText>fourth</w:delText>
        </w:r>
        <w:r w:rsidDel="00743751">
          <w:rPr>
            <w:spacing w:val="-4"/>
          </w:rPr>
          <w:delText xml:space="preserve"> </w:delText>
        </w:r>
        <w:r w:rsidDel="00743751">
          <w:delText>edition</w:delText>
        </w:r>
        <w:r w:rsidDel="00743751">
          <w:rPr>
            <w:spacing w:val="-3"/>
          </w:rPr>
          <w:delText xml:space="preserve"> </w:delText>
        </w:r>
        <w:r w:rsidDel="00743751">
          <w:delText>will</w:delText>
        </w:r>
        <w:r w:rsidDel="00743751">
          <w:rPr>
            <w:spacing w:val="-4"/>
          </w:rPr>
          <w:delText xml:space="preserve"> use the </w:delText>
        </w:r>
        <w:r w:rsidDel="00743751">
          <w:delText>new</w:delText>
        </w:r>
        <w:r w:rsidDel="00743751">
          <w:rPr>
            <w:spacing w:val="-4"/>
          </w:rPr>
          <w:delText xml:space="preserve"> </w:delText>
        </w:r>
        <w:r w:rsidDel="00743751">
          <w:delText>terminology QIFUUID to harmonize with other industry standards.</w:delText>
        </w:r>
        <w:r w:rsidDel="00743751">
          <w:rPr>
            <w:spacing w:val="36"/>
          </w:rPr>
          <w:delText xml:space="preserve"> </w:delText>
        </w:r>
      </w:del>
    </w:p>
    <w:p w14:paraId="52BEFBA8" w14:textId="23DF0155" w:rsidR="008B4618" w:rsidRDefault="008B4618" w:rsidP="00C23110">
      <w:del w:id="63" w:author="Thomas Thurman" w:date="2024-12-18T13:14:00Z" w16du:dateUtc="2024-12-18T19:14:00Z">
        <w:r w:rsidDel="00743751">
          <w:delText>Typical</w:delText>
        </w:r>
        <w:r w:rsidDel="00743751">
          <w:rPr>
            <w:spacing w:val="-2"/>
          </w:rPr>
          <w:delText xml:space="preserve"> </w:delText>
        </w:r>
        <w:r w:rsidDel="00743751">
          <w:delText>uses</w:delText>
        </w:r>
        <w:r w:rsidDel="00743751">
          <w:rPr>
            <w:spacing w:val="-2"/>
          </w:rPr>
          <w:delText xml:space="preserve"> </w:delText>
        </w:r>
        <w:r w:rsidDel="00743751">
          <w:delText>of</w:delText>
        </w:r>
        <w:r w:rsidDel="00743751">
          <w:rPr>
            <w:spacing w:val="-2"/>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2"/>
          </w:rPr>
          <w:delText xml:space="preserve"> </w:delText>
        </w:r>
        <w:r w:rsidDel="00743751">
          <w:delText>in</w:delText>
        </w:r>
        <w:r w:rsidDel="00743751">
          <w:rPr>
            <w:spacing w:val="-2"/>
          </w:rPr>
          <w:delText xml:space="preserve"> </w:delText>
        </w:r>
        <w:r w:rsidDel="00743751">
          <w:delText>industry</w:delText>
        </w:r>
        <w:r w:rsidDel="00743751">
          <w:rPr>
            <w:spacing w:val="-2"/>
          </w:rPr>
          <w:delText xml:space="preserve"> </w:delText>
        </w:r>
        <w:r w:rsidDel="00743751">
          <w:delText>are</w:delText>
        </w:r>
        <w:r w:rsidDel="00743751">
          <w:rPr>
            <w:spacing w:val="-2"/>
          </w:rPr>
          <w:delText xml:space="preserve"> </w:delText>
        </w:r>
        <w:r w:rsidDel="00743751">
          <w:delText>capturing</w:delText>
        </w:r>
        <w:r w:rsidDel="00743751">
          <w:rPr>
            <w:spacing w:val="-2"/>
          </w:rPr>
          <w:delText xml:space="preserve"> </w:delText>
        </w:r>
        <w:r w:rsidDel="00743751">
          <w:delText>and</w:delText>
        </w:r>
        <w:r w:rsidDel="00743751">
          <w:rPr>
            <w:spacing w:val="-2"/>
          </w:rPr>
          <w:delText xml:space="preserve"> </w:delText>
        </w:r>
        <w:r w:rsidDel="00743751">
          <w:delText>transmitting</w:delText>
        </w:r>
        <w:r w:rsidDel="00743751">
          <w:rPr>
            <w:spacing w:val="-2"/>
          </w:rPr>
          <w:delText xml:space="preserve"> </w:delText>
        </w:r>
        <w:r w:rsidDel="00743751">
          <w:delText>inspection</w:delText>
        </w:r>
        <w:r w:rsidDel="00743751">
          <w:rPr>
            <w:spacing w:val="-2"/>
          </w:rPr>
          <w:delText xml:space="preserve"> </w:delText>
        </w:r>
        <w:r w:rsidDel="00743751">
          <w:delText>results</w:delText>
        </w:r>
        <w:r w:rsidDel="00743751">
          <w:rPr>
            <w:spacing w:val="-2"/>
          </w:rPr>
          <w:delText xml:space="preserve"> </w:delText>
        </w:r>
        <w:r w:rsidDel="00743751">
          <w:delText xml:space="preserve">between </w:delText>
        </w:r>
        <w:r w:rsidDel="00743751">
          <w:rPr>
            <w:spacing w:val="-2"/>
          </w:rPr>
          <w:delText>organizations</w:delText>
        </w:r>
        <w:r w:rsidDel="00743751">
          <w:rPr>
            <w:spacing w:val="-12"/>
          </w:rPr>
          <w:delText xml:space="preserve"> </w:delText>
        </w:r>
        <w:r w:rsidDel="00743751">
          <w:rPr>
            <w:spacing w:val="-2"/>
          </w:rPr>
          <w:delText>and</w:delText>
        </w:r>
        <w:r w:rsidDel="00743751">
          <w:rPr>
            <w:spacing w:val="-12"/>
          </w:rPr>
          <w:delText xml:space="preserve"> </w:delText>
        </w:r>
        <w:r w:rsidDel="00743751">
          <w:rPr>
            <w:spacing w:val="-2"/>
          </w:rPr>
          <w:delText>describing</w:delText>
        </w:r>
        <w:r w:rsidDel="00743751">
          <w:rPr>
            <w:spacing w:val="-11"/>
          </w:rPr>
          <w:delText xml:space="preserve"> </w:delText>
        </w:r>
        <w:r w:rsidDel="00743751">
          <w:rPr>
            <w:spacing w:val="-2"/>
          </w:rPr>
          <w:delText>available</w:delText>
        </w:r>
        <w:r w:rsidDel="00743751">
          <w:rPr>
            <w:spacing w:val="-12"/>
          </w:rPr>
          <w:delText xml:space="preserve"> </w:delText>
        </w:r>
        <w:r w:rsidDel="00743751">
          <w:rPr>
            <w:spacing w:val="-2"/>
          </w:rPr>
          <w:delText>measurement</w:delText>
        </w:r>
        <w:r w:rsidDel="00743751">
          <w:rPr>
            <w:spacing w:val="-11"/>
          </w:rPr>
          <w:delText xml:space="preserve"> </w:delText>
        </w:r>
        <w:r w:rsidDel="00743751">
          <w:rPr>
            <w:spacing w:val="-2"/>
          </w:rPr>
          <w:delText>assets.</w:delText>
        </w:r>
        <w:r w:rsidDel="00743751">
          <w:rPr>
            <w:spacing w:val="-3"/>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11"/>
          </w:rPr>
          <w:delText xml:space="preserve"> </w:delText>
        </w:r>
        <w:r w:rsidDel="00743751">
          <w:rPr>
            <w:spacing w:val="-2"/>
          </w:rPr>
          <w:delText>features</w:delText>
        </w:r>
        <w:r w:rsidDel="00743751">
          <w:rPr>
            <w:spacing w:val="-12"/>
          </w:rPr>
          <w:delText xml:space="preserve"> </w:delText>
        </w:r>
        <w:r w:rsidDel="00743751">
          <w:rPr>
            <w:spacing w:val="-2"/>
          </w:rPr>
          <w:delText>are</w:delText>
        </w:r>
        <w:r w:rsidDel="00743751">
          <w:rPr>
            <w:spacing w:val="-11"/>
          </w:rPr>
          <w:delText xml:space="preserve"> </w:delText>
        </w:r>
        <w:r w:rsidDel="00743751">
          <w:rPr>
            <w:spacing w:val="-2"/>
          </w:rPr>
          <w:delText>different</w:delText>
        </w:r>
        <w:r w:rsidDel="00743751">
          <w:rPr>
            <w:spacing w:val="-12"/>
          </w:rPr>
          <w:delText xml:space="preserve"> </w:delText>
        </w:r>
        <w:r w:rsidDel="00743751">
          <w:rPr>
            <w:spacing w:val="-2"/>
          </w:rPr>
          <w:delText xml:space="preserve">data </w:delText>
        </w:r>
        <w:r w:rsidDel="00743751">
          <w:delText>objects</w:delText>
        </w:r>
        <w:r w:rsidDel="00743751">
          <w:rPr>
            <w:spacing w:val="-6"/>
          </w:rPr>
          <w:delText xml:space="preserve"> </w:delText>
        </w:r>
        <w:r w:rsidDel="00743751">
          <w:delText>than</w:delText>
        </w:r>
        <w:r w:rsidDel="00743751">
          <w:rPr>
            <w:spacing w:val="-6"/>
          </w:rPr>
          <w:delText xml:space="preserve"> </w:delText>
        </w:r>
        <w:r w:rsidR="008A3748" w:rsidDel="00743751">
          <w:fldChar w:fldCharType="begin"/>
        </w:r>
        <w:r w:rsidR="008A3748" w:rsidDel="00743751">
          <w:delInstrText>HYPERLINK \l "_bookmark363" \h</w:delInstrText>
        </w:r>
        <w:r w:rsidR="008A3748" w:rsidDel="00743751">
          <w:fldChar w:fldCharType="separate"/>
        </w:r>
        <w:r w:rsidR="008A3748" w:rsidDel="00743751">
          <w:rPr>
            <w:spacing w:val="5"/>
          </w:rPr>
          <w:delText>STEP</w:delText>
        </w:r>
        <w:r w:rsidR="008A3748" w:rsidDel="00743751">
          <w:rPr>
            <w:spacing w:val="5"/>
          </w:rPr>
          <w:fldChar w:fldCharType="end"/>
        </w:r>
        <w:r w:rsidR="008A3748" w:rsidDel="00743751">
          <w:rPr>
            <w:rStyle w:val="BookTitle"/>
            <w:b w:val="0"/>
            <w:bCs w:val="0"/>
          </w:rPr>
          <w:delText xml:space="preserve"> </w:delText>
        </w:r>
        <w:r w:rsidDel="00743751">
          <w:delText>design</w:delText>
        </w:r>
        <w:r w:rsidDel="00743751">
          <w:rPr>
            <w:spacing w:val="-6"/>
          </w:rPr>
          <w:delText xml:space="preserve"> </w:delText>
        </w:r>
        <w:r w:rsidDel="00743751">
          <w:delText>and</w:delText>
        </w:r>
        <w:r w:rsidDel="00743751">
          <w:rPr>
            <w:spacing w:val="-6"/>
          </w:rPr>
          <w:delText xml:space="preserve"> </w:delText>
        </w:r>
        <w:r w:rsidDel="00743751">
          <w:delText>manufacturing</w:delText>
        </w:r>
        <w:r w:rsidDel="00743751">
          <w:rPr>
            <w:spacing w:val="-6"/>
          </w:rPr>
          <w:delText xml:space="preserve"> </w:delText>
        </w:r>
        <w:r w:rsidDel="00743751">
          <w:delText>features.</w:delText>
        </w:r>
        <w:r w:rsidDel="00743751">
          <w:rPr>
            <w:spacing w:val="19"/>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6"/>
          </w:rPr>
          <w:delText xml:space="preserve"> </w:delText>
        </w:r>
        <w:r w:rsidDel="00743751">
          <w:delText xml:space="preserve">features </w:delText>
        </w:r>
        <w:r w:rsidDel="00743751">
          <w:rPr>
            <w:spacing w:val="-2"/>
          </w:rPr>
          <w:delText>are</w:delText>
        </w:r>
        <w:r w:rsidDel="00743751">
          <w:rPr>
            <w:spacing w:val="-12"/>
          </w:rPr>
          <w:delText xml:space="preserve"> </w:delText>
        </w:r>
        <w:r w:rsidDel="00743751">
          <w:rPr>
            <w:spacing w:val="-2"/>
          </w:rPr>
          <w:delText>classifications</w:delText>
        </w:r>
        <w:r w:rsidDel="00743751">
          <w:rPr>
            <w:spacing w:val="-11"/>
          </w:rPr>
          <w:delText xml:space="preserve"> </w:delText>
        </w:r>
        <w:r w:rsidDel="00743751">
          <w:rPr>
            <w:spacing w:val="-2"/>
          </w:rPr>
          <w:delText>of</w:delText>
        </w:r>
        <w:r w:rsidDel="00743751">
          <w:rPr>
            <w:spacing w:val="-12"/>
          </w:rPr>
          <w:delText xml:space="preserve"> </w:delText>
        </w:r>
        <w:r w:rsidDel="00743751">
          <w:rPr>
            <w:spacing w:val="-2"/>
          </w:rPr>
          <w:delText>product</w:delText>
        </w:r>
        <w:r w:rsidDel="00743751">
          <w:rPr>
            <w:spacing w:val="-12"/>
          </w:rPr>
          <w:delText xml:space="preserve"> </w:delText>
        </w:r>
        <w:r w:rsidDel="00743751">
          <w:rPr>
            <w:spacing w:val="-2"/>
          </w:rPr>
          <w:delText>geometry</w:delText>
        </w:r>
        <w:r w:rsidDel="00743751">
          <w:rPr>
            <w:spacing w:val="-11"/>
          </w:rPr>
          <w:delText xml:space="preserve"> </w:delText>
        </w:r>
        <w:r w:rsidDel="00743751">
          <w:rPr>
            <w:spacing w:val="-2"/>
          </w:rPr>
          <w:delText>(e.g.,</w:delText>
        </w:r>
        <w:r w:rsidDel="00743751">
          <w:rPr>
            <w:spacing w:val="-8"/>
          </w:rPr>
          <w:delText xml:space="preserve"> </w:delText>
        </w:r>
        <w:r w:rsidDel="00743751">
          <w:rPr>
            <w:spacing w:val="-2"/>
          </w:rPr>
          <w:delText>cylinder</w:delText>
        </w:r>
        <w:r w:rsidDel="00743751">
          <w:rPr>
            <w:spacing w:val="-12"/>
          </w:rPr>
          <w:delText xml:space="preserve"> </w:delText>
        </w:r>
        <w:r w:rsidDel="00743751">
          <w:rPr>
            <w:spacing w:val="-2"/>
          </w:rPr>
          <w:delText>feature,</w:delText>
        </w:r>
        <w:r w:rsidDel="00743751">
          <w:rPr>
            <w:spacing w:val="-8"/>
          </w:rPr>
          <w:delText xml:space="preserve"> </w:delText>
        </w:r>
        <w:r w:rsidDel="00743751">
          <w:rPr>
            <w:spacing w:val="-2"/>
          </w:rPr>
          <w:delText>parallel</w:delText>
        </w:r>
        <w:r w:rsidDel="00743751">
          <w:rPr>
            <w:spacing w:val="-12"/>
          </w:rPr>
          <w:delText xml:space="preserve"> </w:delText>
        </w:r>
        <w:r w:rsidDel="00743751">
          <w:rPr>
            <w:spacing w:val="-2"/>
          </w:rPr>
          <w:delText>planes</w:delText>
        </w:r>
        <w:r w:rsidDel="00743751">
          <w:rPr>
            <w:spacing w:val="-11"/>
          </w:rPr>
          <w:delText xml:space="preserve"> </w:delText>
        </w:r>
        <w:r w:rsidDel="00743751">
          <w:rPr>
            <w:spacing w:val="-2"/>
          </w:rPr>
          <w:delText>feature,</w:delText>
        </w:r>
        <w:r w:rsidDel="00743751">
          <w:rPr>
            <w:spacing w:val="-8"/>
          </w:rPr>
          <w:delText xml:space="preserve"> </w:delText>
        </w:r>
        <w:r w:rsidDel="00743751">
          <w:rPr>
            <w:spacing w:val="-2"/>
          </w:rPr>
          <w:delText xml:space="preserve">plane </w:delText>
        </w:r>
        <w:r w:rsidDel="00743751">
          <w:delText>feature)</w:delText>
        </w:r>
        <w:r w:rsidDel="00743751">
          <w:rPr>
            <w:spacing w:val="-12"/>
          </w:rPr>
          <w:delText xml:space="preserve"> </w:delText>
        </w:r>
        <w:r w:rsidDel="00743751">
          <w:delText>that</w:delText>
        </w:r>
        <w:r w:rsidDel="00743751">
          <w:rPr>
            <w:spacing w:val="-12"/>
          </w:rPr>
          <w:delText xml:space="preserve"> </w:delText>
        </w:r>
        <w:r w:rsidDel="00743751">
          <w:delText>establish</w:delText>
        </w:r>
        <w:r w:rsidDel="00743751">
          <w:rPr>
            <w:spacing w:val="-12"/>
          </w:rPr>
          <w:delText xml:space="preserve"> </w:delText>
        </w:r>
        <w:r w:rsidDel="00743751">
          <w:delText>a</w:delText>
        </w:r>
        <w:r w:rsidDel="00743751">
          <w:rPr>
            <w:spacing w:val="-12"/>
          </w:rPr>
          <w:delText xml:space="preserve"> </w:delText>
        </w:r>
        <w:r w:rsidDel="00743751">
          <w:delText>reference</w:delText>
        </w:r>
        <w:r w:rsidDel="00743751">
          <w:rPr>
            <w:spacing w:val="-12"/>
          </w:rPr>
          <w:delText xml:space="preserve"> </w:delText>
        </w:r>
        <w:r w:rsidDel="00743751">
          <w:delText>object</w:delText>
        </w:r>
        <w:r w:rsidDel="00743751">
          <w:rPr>
            <w:spacing w:val="-12"/>
          </w:rPr>
          <w:delText xml:space="preserve"> </w:delText>
        </w:r>
        <w:r w:rsidDel="00743751">
          <w:delText>for</w:delText>
        </w:r>
        <w:r w:rsidDel="00743751">
          <w:rPr>
            <w:spacing w:val="-12"/>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12"/>
          </w:rPr>
          <w:delText xml:space="preserve"> </w:delText>
        </w:r>
        <w:r w:rsidDel="00743751">
          <w:delText>characteristics</w:delText>
        </w:r>
        <w:r w:rsidDel="00743751">
          <w:rPr>
            <w:spacing w:val="-12"/>
          </w:rPr>
          <w:delText xml:space="preserve"> </w:delText>
        </w:r>
        <w:r w:rsidDel="00743751">
          <w:delText>(e.g.,</w:delText>
        </w:r>
        <w:r w:rsidDel="00743751">
          <w:rPr>
            <w:spacing w:val="-12"/>
          </w:rPr>
          <w:delText xml:space="preserve"> </w:delText>
        </w:r>
        <w:r w:rsidDel="00743751">
          <w:delText>diameter</w:delText>
        </w:r>
        <w:r w:rsidDel="00743751">
          <w:rPr>
            <w:spacing w:val="-12"/>
          </w:rPr>
          <w:delText xml:space="preserve"> </w:delText>
        </w:r>
        <w:r w:rsidDel="00743751">
          <w:delText>characteristic,</w:delText>
        </w:r>
        <w:r w:rsidDel="00743751">
          <w:rPr>
            <w:spacing w:val="-12"/>
          </w:rPr>
          <w:delText xml:space="preserve"> </w:delText>
        </w:r>
        <w:r w:rsidDel="00743751">
          <w:delText>flatness</w:delText>
        </w:r>
        <w:r w:rsidDel="00743751">
          <w:rPr>
            <w:spacing w:val="-13"/>
          </w:rPr>
          <w:delText xml:space="preserve"> </w:delText>
        </w:r>
        <w:r w:rsidDel="00743751">
          <w:delText>characteristic,</w:delText>
        </w:r>
        <w:r w:rsidDel="00743751">
          <w:rPr>
            <w:spacing w:val="-12"/>
          </w:rPr>
          <w:delText xml:space="preserve"> </w:delText>
        </w:r>
        <w:r w:rsidDel="00743751">
          <w:delText>position</w:delText>
        </w:r>
        <w:r w:rsidDel="00743751">
          <w:rPr>
            <w:spacing w:val="-13"/>
          </w:rPr>
          <w:delText xml:space="preserve"> </w:delText>
        </w:r>
        <w:r w:rsidDel="00743751">
          <w:delText>characteristic).</w:delText>
        </w:r>
        <w:r w:rsidDel="00743751">
          <w:rPr>
            <w:spacing w:val="5"/>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13"/>
          </w:rPr>
          <w:delText xml:space="preserve"> </w:delText>
        </w:r>
        <w:r w:rsidDel="00743751">
          <w:delText>characteristics</w:delText>
        </w:r>
        <w:r w:rsidDel="00743751">
          <w:rPr>
            <w:spacing w:val="-13"/>
          </w:rPr>
          <w:delText xml:space="preserve"> </w:delText>
        </w:r>
        <w:r w:rsidDel="00743751">
          <w:delText>may be mapped to design characteristics.</w:delText>
        </w:r>
        <w:r w:rsidDel="00743751">
          <w:rPr>
            <w:spacing w:val="33"/>
          </w:rPr>
          <w:delText xml:space="preserve"> </w:delText>
        </w:r>
        <w:r w:rsidDel="00743751">
          <w:delText>Persistent ID of fea</w:delText>
        </w:r>
        <w:r w:rsidDel="00743751">
          <w:rPr>
            <w:spacing w:val="-2"/>
          </w:rPr>
          <w:delText>tures</w:delText>
        </w:r>
        <w:r w:rsidDel="00743751">
          <w:rPr>
            <w:spacing w:val="-7"/>
          </w:rPr>
          <w:delText xml:space="preserve"> </w:delText>
        </w:r>
        <w:r w:rsidDel="00743751">
          <w:rPr>
            <w:spacing w:val="-2"/>
          </w:rPr>
          <w:delText>and</w:delText>
        </w:r>
        <w:r w:rsidDel="00743751">
          <w:rPr>
            <w:spacing w:val="-7"/>
          </w:rPr>
          <w:delText xml:space="preserve"> </w:delText>
        </w:r>
        <w:r w:rsidDel="00743751">
          <w:rPr>
            <w:spacing w:val="-2"/>
          </w:rPr>
          <w:delText>characteristics</w:delText>
        </w:r>
        <w:r w:rsidDel="00743751">
          <w:rPr>
            <w:spacing w:val="-7"/>
          </w:rPr>
          <w:delText xml:space="preserve"> </w:delText>
        </w:r>
        <w:r w:rsidDel="00743751">
          <w:rPr>
            <w:spacing w:val="-2"/>
          </w:rPr>
          <w:delText>are</w:delText>
        </w:r>
        <w:r w:rsidDel="00743751">
          <w:rPr>
            <w:spacing w:val="-7"/>
          </w:rPr>
          <w:delText xml:space="preserve"> </w:delText>
        </w:r>
        <w:r w:rsidDel="00743751">
          <w:rPr>
            <w:spacing w:val="-2"/>
          </w:rPr>
          <w:delText>optional</w:delText>
        </w:r>
        <w:r w:rsidDel="00743751">
          <w:rPr>
            <w:spacing w:val="-7"/>
          </w:rPr>
          <w:delText xml:space="preserve"> </w:delText>
        </w:r>
        <w:r w:rsidDel="00743751">
          <w:rPr>
            <w:spacing w:val="-2"/>
          </w:rPr>
          <w:delText>in</w:delText>
        </w:r>
        <w:r w:rsidDel="00743751">
          <w:rPr>
            <w:spacing w:val="-7"/>
          </w:rPr>
          <w:delText xml:space="preserve"> </w:delText>
        </w:r>
        <w:r w:rsidDel="00743751">
          <w:rPr>
            <w:spacing w:val="-2"/>
          </w:rPr>
          <w:delText>the</w:delText>
        </w:r>
        <w:r w:rsidDel="00743751">
          <w:rPr>
            <w:spacing w:val="-8"/>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7"/>
          </w:rPr>
          <w:delText xml:space="preserve"> </w:delText>
        </w:r>
        <w:r w:rsidDel="00743751">
          <w:rPr>
            <w:spacing w:val="-2"/>
          </w:rPr>
          <w:delText>standard,</w:delText>
        </w:r>
        <w:r w:rsidDel="00743751">
          <w:rPr>
            <w:spacing w:val="-5"/>
          </w:rPr>
          <w:delText xml:space="preserve"> </w:delText>
        </w:r>
        <w:r w:rsidDel="00743751">
          <w:rPr>
            <w:spacing w:val="19"/>
          </w:rPr>
          <w:delText xml:space="preserve">but </w:delText>
        </w:r>
        <w:r w:rsidDel="00743751">
          <w:rPr>
            <w:spacing w:val="-2"/>
          </w:rPr>
          <w:delText>applications</w:delText>
        </w:r>
        <w:r w:rsidDel="00743751">
          <w:rPr>
            <w:spacing w:val="-6"/>
          </w:rPr>
          <w:delText xml:space="preserve"> </w:delText>
        </w:r>
        <w:r w:rsidDel="00743751">
          <w:rPr>
            <w:spacing w:val="-2"/>
          </w:rPr>
          <w:delText xml:space="preserve">that </w:delText>
        </w:r>
        <w:r w:rsidDel="00743751">
          <w:delText>desire</w:delText>
        </w:r>
        <w:r w:rsidDel="00743751">
          <w:rPr>
            <w:spacing w:val="-6"/>
          </w:rPr>
          <w:delText xml:space="preserve"> </w:delText>
        </w:r>
        <w:r w:rsidDel="00743751">
          <w:delText>to</w:delText>
        </w:r>
        <w:r w:rsidDel="00743751">
          <w:rPr>
            <w:spacing w:val="-6"/>
          </w:rPr>
          <w:delText xml:space="preserve"> </w:delText>
        </w:r>
        <w:r w:rsidDel="00743751">
          <w:delText>ease</w:delText>
        </w:r>
        <w:r w:rsidDel="00743751">
          <w:rPr>
            <w:spacing w:val="-6"/>
          </w:rPr>
          <w:delText xml:space="preserve"> </w:delText>
        </w:r>
        <w:r w:rsidDel="00743751">
          <w:delText>quality</w:delText>
        </w:r>
        <w:r w:rsidDel="00743751">
          <w:rPr>
            <w:spacing w:val="-6"/>
          </w:rPr>
          <w:delText xml:space="preserve"> </w:delText>
        </w:r>
        <w:r w:rsidDel="00743751">
          <w:delText>traceability</w:delText>
        </w:r>
        <w:r w:rsidDel="00743751">
          <w:rPr>
            <w:spacing w:val="-6"/>
          </w:rPr>
          <w:delText xml:space="preserve"> </w:delText>
        </w:r>
        <w:r w:rsidDel="00743751">
          <w:delText>throughout</w:delText>
        </w:r>
        <w:r w:rsidDel="00743751">
          <w:rPr>
            <w:spacing w:val="-6"/>
          </w:rPr>
          <w:delText xml:space="preserve"> </w:delText>
        </w:r>
        <w:r w:rsidDel="00743751">
          <w:delText>the</w:delText>
        </w:r>
        <w:r w:rsidDel="00743751">
          <w:rPr>
            <w:spacing w:val="-6"/>
          </w:rPr>
          <w:delText xml:space="preserve"> </w:delText>
        </w:r>
        <w:r w:rsidDel="00743751">
          <w:delText>product</w:delText>
        </w:r>
        <w:r w:rsidDel="00743751">
          <w:rPr>
            <w:spacing w:val="-6"/>
          </w:rPr>
          <w:delText xml:space="preserve"> </w:delText>
        </w:r>
        <w:r w:rsidDel="00743751">
          <w:delText>life</w:delText>
        </w:r>
        <w:r w:rsidDel="00743751">
          <w:rPr>
            <w:spacing w:val="-6"/>
          </w:rPr>
          <w:delText xml:space="preserve"> </w:delText>
        </w:r>
        <w:r w:rsidDel="00743751">
          <w:delText>cycle</w:delText>
        </w:r>
        <w:r w:rsidDel="00743751">
          <w:rPr>
            <w:spacing w:val="-6"/>
          </w:rPr>
          <w:delText xml:space="preserve"> </w:delText>
        </w:r>
        <w:r w:rsidDel="00743751">
          <w:delText>should</w:delText>
        </w:r>
        <w:r w:rsidDel="00743751">
          <w:rPr>
            <w:spacing w:val="-6"/>
          </w:rPr>
          <w:delText xml:space="preserve"> </w:delText>
        </w:r>
        <w:r w:rsidDel="00743751">
          <w:delText>consider</w:delText>
        </w:r>
        <w:r w:rsidDel="00743751">
          <w:rPr>
            <w:spacing w:val="-6"/>
          </w:rPr>
          <w:delText xml:space="preserve"> </w:delText>
        </w:r>
        <w:r w:rsidDel="00743751">
          <w:delText xml:space="preserve">using </w:delText>
        </w:r>
        <w:r w:rsidDel="00743751">
          <w:fldChar w:fldCharType="begin"/>
        </w:r>
        <w:r w:rsidDel="00743751">
          <w:delInstrText>HYPERLINK \l "_bookmark366" \h</w:delInstrText>
        </w:r>
        <w:r w:rsidDel="00743751">
          <w:fldChar w:fldCharType="separate"/>
        </w:r>
        <w:bookmarkStart w:id="64" w:name="Use_Cases"/>
        <w:bookmarkStart w:id="65" w:name="_bookmark24"/>
        <w:bookmarkEnd w:id="64"/>
        <w:bookmarkEnd w:id="65"/>
        <w:r w:rsidDel="00743751">
          <w:delText>UUID</w:delText>
        </w:r>
        <w:r w:rsidDel="00743751">
          <w:fldChar w:fldCharType="end"/>
        </w:r>
        <w:r w:rsidDel="00743751">
          <w:delText xml:space="preserve"> for all features and characteristics.</w:delText>
        </w:r>
      </w:del>
    </w:p>
    <w:p w14:paraId="03C933ED" w14:textId="77777777" w:rsidR="008B4618" w:rsidRDefault="008B4618" w:rsidP="00C23110">
      <w:pPr>
        <w:pStyle w:val="Heading1"/>
      </w:pPr>
      <w:bookmarkStart w:id="66" w:name="_bookmark18"/>
      <w:bookmarkEnd w:id="66"/>
      <w:r>
        <w:lastRenderedPageBreak/>
        <w:t>Materials and Methods</w:t>
      </w:r>
    </w:p>
    <w:p w14:paraId="58D9C10B" w14:textId="77777777" w:rsidR="008B4618" w:rsidRDefault="008B4618" w:rsidP="00C23110">
      <w:r>
        <w:t>This section describes the research methodology, data collection through industrial use cases, and analytical methods used to develop and validate the UUID implementation approach.</w:t>
      </w:r>
    </w:p>
    <w:p w14:paraId="34CFBACF" w14:textId="77777777" w:rsidR="008B4618" w:rsidRDefault="008B4618" w:rsidP="00C23110">
      <w:pPr>
        <w:pStyle w:val="Heading2"/>
      </w:pPr>
      <w:r>
        <w:t>Research Methodology</w:t>
      </w:r>
    </w:p>
    <w:p w14:paraId="203E5BB0" w14:textId="77777777" w:rsidR="008B4618" w:rsidRDefault="008B4618" w:rsidP="00C23110">
      <w:r>
        <w:t>This section discusses the research approach to identify and analyze processes to utilize UUIDs and propose an implementation.</w:t>
      </w:r>
    </w:p>
    <w:p w14:paraId="1350232A" w14:textId="77777777" w:rsidR="008B4618" w:rsidRDefault="008B4618" w:rsidP="00C23110">
      <w:pPr>
        <w:pStyle w:val="Heading3"/>
      </w:pPr>
      <w:r>
        <w:t>Establish Reference Model</w:t>
      </w:r>
    </w:p>
    <w:p w14:paraId="0461CCE4" w14:textId="77777777" w:rsidR="008B4618" w:rsidRDefault="008B4618" w:rsidP="00C23110">
      <w:pPr>
        <w:pStyle w:val="Heading4"/>
      </w:pPr>
      <w:r>
        <w:rPr>
          <w:spacing w:val="-11"/>
        </w:rPr>
        <w:t xml:space="preserve">Derived </w:t>
      </w:r>
      <w:r>
        <w:t>Requirements</w:t>
      </w:r>
    </w:p>
    <w:p w14:paraId="36FDF702" w14:textId="77777777" w:rsidR="008B4618" w:rsidRDefault="008B4618" w:rsidP="00C23110">
      <w:r>
        <w:t>This section captures common requirements for identifiers in the context of mechanical design</w:t>
      </w:r>
      <w:r>
        <w:rPr>
          <w:spacing w:val="-3"/>
        </w:rPr>
        <w:t xml:space="preserve"> </w:t>
      </w:r>
      <w:r>
        <w:t>and</w:t>
      </w:r>
      <w:r>
        <w:rPr>
          <w:spacing w:val="-3"/>
        </w:rPr>
        <w:t xml:space="preserve"> </w:t>
      </w:r>
      <w:r>
        <w:t>manufacturing</w:t>
      </w:r>
      <w:r>
        <w:rPr>
          <w:spacing w:val="-3"/>
        </w:rPr>
        <w:t xml:space="preserve"> </w:t>
      </w:r>
      <w:r>
        <w:t>model-based</w:t>
      </w:r>
      <w:r>
        <w:rPr>
          <w:spacing w:val="-3"/>
        </w:rPr>
        <w:t xml:space="preserve"> </w:t>
      </w:r>
      <w:r>
        <w:t>enterprises.</w:t>
      </w:r>
      <w:r>
        <w:rPr>
          <w:spacing w:val="25"/>
        </w:rPr>
        <w:t xml:space="preserve"> </w:t>
      </w:r>
      <w:r>
        <w:t>Requirements</w:t>
      </w:r>
      <w:r>
        <w:rPr>
          <w:spacing w:val="-3"/>
        </w:rPr>
        <w:t xml:space="preserve"> </w:t>
      </w:r>
      <w:r>
        <w:t>are</w:t>
      </w:r>
      <w:r>
        <w:rPr>
          <w:spacing w:val="-3"/>
        </w:rPr>
        <w:t xml:space="preserve"> </w:t>
      </w:r>
      <w:r>
        <w:t>derived</w:t>
      </w:r>
      <w:r>
        <w:rPr>
          <w:spacing w:val="-3"/>
        </w:rPr>
        <w:t xml:space="preserve"> </w:t>
      </w:r>
      <w:r>
        <w:t>from</w:t>
      </w:r>
      <w:r>
        <w:rPr>
          <w:spacing w:val="-3"/>
        </w:rPr>
        <w:t xml:space="preserve"> identified </w:t>
      </w:r>
      <w:r>
        <w:t xml:space="preserve">use </w:t>
      </w:r>
      <w:bookmarkStart w:id="67" w:name="Product_Identification_Requirements"/>
      <w:bookmarkEnd w:id="67"/>
      <w:r>
        <w:t>cases, those found in literature and patents, and specified in standards.</w:t>
      </w:r>
    </w:p>
    <w:p w14:paraId="47F9D9B3" w14:textId="77777777" w:rsidR="008B4618" w:rsidRDefault="008B4618" w:rsidP="00C23110">
      <w:pPr>
        <w:pStyle w:val="Heading5"/>
      </w:pPr>
      <w:r>
        <w:t>Product</w:t>
      </w:r>
      <w:r>
        <w:rPr>
          <w:spacing w:val="2"/>
        </w:rPr>
        <w:t xml:space="preserve"> </w:t>
      </w:r>
      <w:r>
        <w:t>Identification</w:t>
      </w:r>
      <w:r>
        <w:rPr>
          <w:spacing w:val="2"/>
        </w:rPr>
        <w:t xml:space="preserve"> </w:t>
      </w:r>
      <w:r>
        <w:t>Requirements</w:t>
      </w:r>
    </w:p>
    <w:p w14:paraId="572176ED" w14:textId="77777777" w:rsidR="008B4618" w:rsidRDefault="008B4618" w:rsidP="00C23110">
      <w:r>
        <w:t>Identifiers for the enterprise (the product design owner), product model class, product part number, and product serial number are typical data elements managed at the manufacturer and customer level.</w:t>
      </w:r>
      <w:bookmarkStart w:id="68" w:name="_bookmark50"/>
      <w:bookmarkEnd w:id="68"/>
    </w:p>
    <w:p w14:paraId="39DC4634" w14:textId="77777777" w:rsidR="008B4618" w:rsidRDefault="008B4618" w:rsidP="00C23110">
      <w:r>
        <w:t>Consideration</w:t>
      </w:r>
      <w:r>
        <w:rPr>
          <w:spacing w:val="-3"/>
        </w:rPr>
        <w:t xml:space="preserve"> </w:t>
      </w:r>
      <w:r>
        <w:t>of</w:t>
      </w:r>
      <w:r>
        <w:rPr>
          <w:spacing w:val="-3"/>
        </w:rPr>
        <w:t xml:space="preserve"> </w:t>
      </w:r>
      <w:r>
        <w:t>established</w:t>
      </w:r>
      <w:r>
        <w:rPr>
          <w:spacing w:val="-3"/>
        </w:rPr>
        <w:t xml:space="preserve"> </w:t>
      </w:r>
      <w:r>
        <w:t>widely used</w:t>
      </w:r>
      <w:r>
        <w:rPr>
          <w:spacing w:val="-3"/>
        </w:rPr>
        <w:t xml:space="preserve"> </w:t>
      </w:r>
      <w:r>
        <w:t>standards</w:t>
      </w:r>
      <w:r>
        <w:rPr>
          <w:spacing w:val="-3"/>
        </w:rPr>
        <w:t xml:space="preserve"> </w:t>
      </w:r>
      <w:r>
        <w:t>for</w:t>
      </w:r>
      <w:r>
        <w:rPr>
          <w:spacing w:val="-3"/>
        </w:rPr>
        <w:t xml:space="preserve"> </w:t>
      </w:r>
      <w:r>
        <w:t>product</w:t>
      </w:r>
      <w:r>
        <w:rPr>
          <w:spacing w:val="-3"/>
        </w:rPr>
        <w:t xml:space="preserve"> </w:t>
      </w:r>
      <w:r>
        <w:t>marking</w:t>
      </w:r>
      <w:r>
        <w:rPr>
          <w:spacing w:val="-3"/>
        </w:rPr>
        <w:t xml:space="preserve"> </w:t>
      </w:r>
      <w:r>
        <w:t>was</w:t>
      </w:r>
      <w:r>
        <w:rPr>
          <w:spacing w:val="-3"/>
        </w:rPr>
        <w:t xml:space="preserve"> </w:t>
      </w:r>
      <w:r>
        <w:t xml:space="preserve">outside </w:t>
      </w:r>
      <w:bookmarkStart w:id="69" w:name="Feature_Classification_and_Identificatio"/>
      <w:bookmarkEnd w:id="69"/>
      <w:r>
        <w:t>the scope of this research.</w:t>
      </w:r>
    </w:p>
    <w:p w14:paraId="527E0624" w14:textId="77777777" w:rsidR="008B4618" w:rsidRDefault="008B4618" w:rsidP="00C23110">
      <w:pPr>
        <w:pStyle w:val="Heading5"/>
      </w:pPr>
      <w:r>
        <w:t>Feature</w:t>
      </w:r>
      <w:r>
        <w:rPr>
          <w:spacing w:val="1"/>
        </w:rPr>
        <w:t xml:space="preserve"> </w:t>
      </w:r>
      <w:r>
        <w:t>Classification</w:t>
      </w:r>
      <w:r>
        <w:rPr>
          <w:spacing w:val="2"/>
        </w:rPr>
        <w:t xml:space="preserve"> </w:t>
      </w:r>
      <w:r>
        <w:t>and</w:t>
      </w:r>
      <w:r>
        <w:rPr>
          <w:spacing w:val="1"/>
        </w:rPr>
        <w:t xml:space="preserve"> </w:t>
      </w:r>
      <w:r>
        <w:t>Identification</w:t>
      </w:r>
      <w:r>
        <w:rPr>
          <w:spacing w:val="2"/>
        </w:rPr>
        <w:t xml:space="preserve"> </w:t>
      </w:r>
      <w:r>
        <w:t>Requirements</w:t>
      </w:r>
    </w:p>
    <w:p w14:paraId="47BE7755" w14:textId="31218DC3" w:rsidR="008B4618" w:rsidDel="00743751" w:rsidRDefault="008B4618" w:rsidP="00C23110">
      <w:pPr>
        <w:pStyle w:val="Heading6"/>
        <w:rPr>
          <w:del w:id="70" w:author="Thomas Thurman" w:date="2024-12-18T13:16:00Z" w16du:dateUtc="2024-12-18T19:16:00Z"/>
        </w:rPr>
      </w:pPr>
      <w:bookmarkStart w:id="71" w:name="Terminals"/>
      <w:bookmarkEnd w:id="71"/>
      <w:del w:id="72" w:author="Thomas Thurman" w:date="2024-12-18T13:16:00Z" w16du:dateUtc="2024-12-18T19:16:00Z">
        <w:r w:rsidDel="00743751">
          <w:delText>Terminals</w:delText>
        </w:r>
      </w:del>
    </w:p>
    <w:p w14:paraId="7B520F2F" w14:textId="13DCBDF1" w:rsidR="008B4618" w:rsidRPr="009B60C4" w:rsidDel="00743751" w:rsidRDefault="008B4618" w:rsidP="00C23110">
      <w:pPr>
        <w:rPr>
          <w:del w:id="73" w:author="Thomas Thurman" w:date="2024-12-18T13:16:00Z" w16du:dateUtc="2024-12-18T19:16:00Z"/>
        </w:rPr>
      </w:pPr>
      <w:del w:id="74" w:author="Thomas Thurman" w:date="2024-12-18T13:16:00Z" w16du:dateUtc="2024-12-18T19:16:00Z">
        <w:r w:rsidDel="00743751">
          <w:delText xml:space="preserve">All technical disciplines use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to the extent that identification of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is a common requirement across industry segments. IEC </w:delText>
        </w:r>
        <w:r w:rsidRPr="009B60C4" w:rsidDel="00743751">
          <w:delText>61666</w:delText>
        </w:r>
        <w:r w:rsidRPr="009B60C4" w:rsidDel="00743751">
          <w:rPr>
            <w:vertAlign w:val="superscript"/>
          </w:rPr>
          <w:delText>18</w:delText>
        </w:r>
        <w:r w:rsidRPr="009B60C4" w:rsidDel="00743751">
          <w:delText xml:space="preserve"> provides</w:delText>
        </w:r>
        <w:r w:rsidDel="00743751">
          <w:delText xml:space="preserve"> general principles for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identification, specifically within a system.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identifiers are human-readable, and where feasible, marking is provided on the object that visually identifies the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In </w:delText>
        </w:r>
        <w:r w:rsidDel="00743751">
          <w:fldChar w:fldCharType="begin"/>
        </w:r>
        <w:r w:rsidDel="00743751">
          <w:delInstrText>HYPERLINK \l "_bookmark363" \h</w:delInstrText>
        </w:r>
        <w:r w:rsidDel="00743751">
          <w:fldChar w:fldCharType="separate"/>
        </w:r>
        <w:r w:rsidDel="00743751">
          <w:delText>STEP</w:delText>
        </w:r>
        <w:r w:rsidDel="00743751">
          <w:fldChar w:fldCharType="end"/>
        </w:r>
        <w:r w:rsidDel="00743751">
          <w:delText xml:space="preserve">,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are </w:delText>
        </w:r>
        <w:r w:rsidRPr="009B60C4" w:rsidDel="00743751">
          <w:delText xml:space="preserve">represented by the </w:delText>
        </w:r>
        <w:r w:rsidR="00A51B13" w:rsidRPr="009B60C4" w:rsidDel="00743751">
          <w:delText>shape_</w:delText>
        </w:r>
        <w:r w:rsidRPr="009B60C4" w:rsidDel="00743751">
          <w:delText>as</w:delText>
        </w:r>
        <w:r w:rsidDel="00743751">
          <w:fldChar w:fldCharType="begin"/>
        </w:r>
        <w:r w:rsidDel="00743751">
          <w:delInstrText>HYPERLINK \l "_bookmark418" \h</w:delInstrText>
        </w:r>
        <w:r w:rsidDel="00743751">
          <w:fldChar w:fldCharType="separate"/>
        </w:r>
        <w:r w:rsidRPr="009B60C4" w:rsidDel="00743751">
          <w:delText>pect</w:delText>
        </w:r>
        <w:r w:rsidDel="00743751">
          <w:fldChar w:fldCharType="end"/>
        </w:r>
        <w:r w:rsidRPr="009B60C4" w:rsidDel="00743751">
          <w:delText xml:space="preserve"> </w:delText>
        </w:r>
        <w:r w:rsidR="00A51B13" w:rsidRPr="009B60C4" w:rsidDel="00743751">
          <w:delText xml:space="preserve">ENTITY data type </w:delText>
        </w:r>
        <w:r w:rsidRPr="009B60C4" w:rsidDel="00743751">
          <w:delText>for electrical and mechanical product data</w:delText>
        </w:r>
        <w:r w:rsidRPr="009B60C4" w:rsidDel="00743751">
          <w:rPr>
            <w:vertAlign w:val="superscript"/>
          </w:rPr>
          <w:delText>4,19</w:delText>
        </w:r>
        <w:r w:rsidRPr="009B60C4" w:rsidDel="00743751">
          <w:delText>. One of the subjects of this research is to determine recommendations in industrial practice for the classification of mechanical features in the design phase.</w:delText>
        </w:r>
      </w:del>
    </w:p>
    <w:p w14:paraId="161D8061" w14:textId="0343E04C" w:rsidR="008B4618" w:rsidRPr="009B60C4" w:rsidDel="00743751" w:rsidRDefault="008B4618" w:rsidP="00C23110">
      <w:pPr>
        <w:pStyle w:val="Heading6"/>
        <w:rPr>
          <w:del w:id="75" w:author="Thomas Thurman" w:date="2024-12-18T13:16:00Z" w16du:dateUtc="2024-12-18T19:16:00Z"/>
        </w:rPr>
      </w:pPr>
      <w:del w:id="76" w:author="Thomas Thurman" w:date="2024-12-18T13:16:00Z" w16du:dateUtc="2024-12-18T19:16:00Z">
        <w:r w:rsidRPr="009B60C4" w:rsidDel="00743751">
          <w:delText>ASME</w:delText>
        </w:r>
        <w:r w:rsidRPr="009B60C4" w:rsidDel="00743751">
          <w:rPr>
            <w:spacing w:val="-11"/>
          </w:rPr>
          <w:delText xml:space="preserve"> </w:delText>
        </w:r>
        <w:r w:rsidRPr="009B60C4" w:rsidDel="00743751">
          <w:delText>Y14.37</w:delText>
        </w:r>
        <w:r w:rsidRPr="009B60C4" w:rsidDel="00743751">
          <w:rPr>
            <w:spacing w:val="-10"/>
          </w:rPr>
          <w:delText xml:space="preserve"> </w:delText>
        </w:r>
        <w:r w:rsidRPr="009B60C4" w:rsidDel="00743751">
          <w:delText>Product</w:delText>
        </w:r>
        <w:r w:rsidRPr="009B60C4" w:rsidDel="00743751">
          <w:rPr>
            <w:spacing w:val="-10"/>
          </w:rPr>
          <w:delText xml:space="preserve"> </w:delText>
        </w:r>
        <w:r w:rsidRPr="009B60C4" w:rsidDel="00743751">
          <w:delText>Definition</w:delText>
        </w:r>
        <w:r w:rsidRPr="009B60C4" w:rsidDel="00743751">
          <w:rPr>
            <w:spacing w:val="-11"/>
          </w:rPr>
          <w:delText xml:space="preserve"> </w:delText>
        </w:r>
        <w:r w:rsidRPr="009B60C4" w:rsidDel="00743751">
          <w:delText>for</w:delText>
        </w:r>
        <w:r w:rsidRPr="009B60C4" w:rsidDel="00743751">
          <w:rPr>
            <w:spacing w:val="-10"/>
          </w:rPr>
          <w:delText xml:space="preserve"> </w:delText>
        </w:r>
        <w:r w:rsidRPr="009B60C4" w:rsidDel="00743751">
          <w:delText>C</w:delText>
        </w:r>
        <w:r w:rsidRPr="009B60C4" w:rsidDel="00743751">
          <w:rPr>
            <w:spacing w:val="-2"/>
          </w:rPr>
          <w:delText>ertain Product Features</w:delText>
        </w:r>
      </w:del>
    </w:p>
    <w:p w14:paraId="22E6926E" w14:textId="735CEDDD" w:rsidR="008B4618" w:rsidRPr="009B60C4" w:rsidDel="00743751" w:rsidRDefault="008B4618" w:rsidP="00C23110">
      <w:pPr>
        <w:rPr>
          <w:del w:id="77" w:author="Thomas Thurman" w:date="2024-12-18T13:16:00Z" w16du:dateUtc="2024-12-18T19:16:00Z"/>
        </w:rPr>
      </w:pPr>
      <w:del w:id="78" w:author="Thomas Thurman" w:date="2024-12-18T13:16:00Z" w16du:dateUtc="2024-12-18T19:16:00Z">
        <w:r w:rsidRPr="009B60C4" w:rsidDel="00743751">
          <w:delText>ASME Y14.37</w:delText>
        </w:r>
        <w:r w:rsidRPr="009B60C4" w:rsidDel="00743751">
          <w:rPr>
            <w:vertAlign w:val="superscript"/>
          </w:rPr>
          <w:delText>20</w:delText>
        </w:r>
        <w:r w:rsidRPr="009B60C4" w:rsidDel="00743751">
          <w:delText xml:space="preserve"> specifies requirements for </w:delText>
        </w:r>
        <w:r w:rsidR="00AF7C22" w:rsidRPr="009B60C4" w:rsidDel="00743751">
          <w:delText>classifying and identifying</w:delText>
        </w:r>
        <w:r w:rsidRPr="009B60C4" w:rsidDel="00743751">
          <w:delText xml:space="preserve"> product features described as </w:delText>
        </w:r>
        <w:r w:rsidDel="00743751">
          <w:fldChar w:fldCharType="begin"/>
        </w:r>
        <w:r w:rsidDel="00743751">
          <w:delInstrText>HYPERLINK \l "_bookmark348" \h</w:delInstrText>
        </w:r>
        <w:r w:rsidDel="00743751">
          <w:fldChar w:fldCharType="separate"/>
        </w:r>
        <w:r w:rsidRPr="009B60C4" w:rsidDel="00743751">
          <w:delText>limited length or area indicators</w:delText>
        </w:r>
        <w:r w:rsidDel="00743751">
          <w:fldChar w:fldCharType="end"/>
        </w:r>
        <w:r w:rsidRPr="009B60C4" w:rsidDel="00743751">
          <w:delText xml:space="preserve"> (</w:delText>
        </w:r>
        <w:r w:rsidDel="00743751">
          <w:fldChar w:fldCharType="begin"/>
        </w:r>
        <w:r w:rsidDel="00743751">
          <w:delInstrText>HYPERLINK \l "_bookmark348" \h</w:delInstrText>
        </w:r>
        <w:r w:rsidDel="00743751">
          <w:fldChar w:fldCharType="separate"/>
        </w:r>
        <w:r w:rsidRPr="009B60C4" w:rsidDel="00743751">
          <w:delText>LLAIs</w:delText>
        </w:r>
        <w:r w:rsidDel="00743751">
          <w:fldChar w:fldCharType="end"/>
        </w:r>
        <w:r w:rsidRPr="009B60C4" w:rsidDel="00743751">
          <w:delText xml:space="preserve">). The requirements for </w:delText>
        </w:r>
        <w:r w:rsidDel="00743751">
          <w:fldChar w:fldCharType="begin"/>
        </w:r>
        <w:r w:rsidDel="00743751">
          <w:delInstrText>HYPERLINK \l "_bookmark348" \h</w:delInstrText>
        </w:r>
        <w:r w:rsidDel="00743751">
          <w:fldChar w:fldCharType="separate"/>
        </w:r>
        <w:r w:rsidRPr="009B60C4" w:rsidDel="00743751">
          <w:delText>LLAIs</w:delText>
        </w:r>
        <w:r w:rsidDel="00743751">
          <w:fldChar w:fldCharType="end"/>
        </w:r>
        <w:r w:rsidRPr="009B60C4" w:rsidDel="00743751">
          <w:delText xml:space="preserve"> can be related to IEC 61666</w:delText>
        </w:r>
        <w:r w:rsidRPr="009B60C4" w:rsidDel="00743751">
          <w:rPr>
            <w:vertAlign w:val="superscript"/>
          </w:rPr>
          <w:delText>18</w:delText>
        </w:r>
        <w:r w:rsidRPr="009B60C4" w:rsidDel="00743751">
          <w:delText xml:space="preserve">, but </w:delText>
        </w:r>
        <w:r w:rsidR="00AB5AD7" w:rsidRPr="009B60C4" w:rsidDel="00743751">
          <w:delText>the mechanical and electrical disciplines are not yet aligned</w:delText>
        </w:r>
        <w:r w:rsidRPr="009B60C4" w:rsidDel="00743751">
          <w:delText>.</w:delText>
        </w:r>
      </w:del>
    </w:p>
    <w:p w14:paraId="028C5A8F" w14:textId="567FB9EE" w:rsidR="008B4618" w:rsidRPr="009B60C4" w:rsidDel="00743751" w:rsidRDefault="008B4618" w:rsidP="00C23110">
      <w:pPr>
        <w:pStyle w:val="Heading7"/>
        <w:rPr>
          <w:del w:id="79" w:author="Thomas Thurman" w:date="2024-12-18T13:16:00Z" w16du:dateUtc="2024-12-18T19:16:00Z"/>
        </w:rPr>
      </w:pPr>
      <w:del w:id="80" w:author="Thomas Thurman" w:date="2024-12-18T13:16:00Z" w16du:dateUtc="2024-12-18T19:16:00Z">
        <w:r w:rsidRPr="009B60C4" w:rsidDel="00743751">
          <w:delText>Example 1</w:delText>
        </w:r>
      </w:del>
    </w:p>
    <w:p w14:paraId="5D7AD632" w14:textId="0441D69B" w:rsidR="008B4618" w:rsidRPr="009B60C4" w:rsidRDefault="008B4618" w:rsidP="00C23110">
      <w:del w:id="81" w:author="Thomas Thurman" w:date="2024-12-18T13:16:00Z" w16du:dateUtc="2024-12-18T19:16:00Z">
        <w:r w:rsidRPr="009B60C4" w:rsidDel="00743751">
          <w:delText xml:space="preserve">A class of </w:delText>
        </w:r>
        <w:r w:rsidDel="00743751">
          <w:fldChar w:fldCharType="begin"/>
        </w:r>
        <w:r w:rsidDel="00743751">
          <w:delInstrText>HYPERLINK \l "_bookmark348" \h</w:delInstrText>
        </w:r>
        <w:r w:rsidDel="00743751">
          <w:fldChar w:fldCharType="separate"/>
        </w:r>
        <w:r w:rsidRPr="009B60C4" w:rsidDel="00743751">
          <w:delText>LLAI</w:delText>
        </w:r>
        <w:r w:rsidDel="00743751">
          <w:fldChar w:fldCharType="end"/>
        </w:r>
        <w:r w:rsidRPr="009B60C4" w:rsidDel="00743751">
          <w:delText xml:space="preserve"> included in ASME Y14.37</w:delText>
        </w:r>
        <w:r w:rsidRPr="009B60C4" w:rsidDel="00743751">
          <w:rPr>
            <w:vertAlign w:val="superscript"/>
          </w:rPr>
          <w:delText>20</w:delText>
        </w:r>
        <w:r w:rsidRPr="009B60C4" w:rsidDel="00743751">
          <w:delText xml:space="preserve"> is the surface preparation area (e.g., secondary bonding, electrical grounding, sacrificial machining). The requirement included is to specify surface preparation processes and attributes required to meet secondary bonding, electrical conductivity, or mating condition requirements.</w:delText>
        </w:r>
      </w:del>
    </w:p>
    <w:p w14:paraId="38DC6B6A" w14:textId="54CDD748" w:rsidR="008B4618" w:rsidRPr="009B60C4" w:rsidRDefault="00AB5AD7" w:rsidP="00C23110">
      <w:bookmarkStart w:id="82" w:name="_bookmark59"/>
      <w:bookmarkEnd w:id="82"/>
      <w:r w:rsidRPr="009B60C4">
        <w:t xml:space="preserve">A rich body of feature classification is </w:t>
      </w:r>
      <w:r w:rsidR="008B4618" w:rsidRPr="009B60C4">
        <w:t xml:space="preserve">available in </w:t>
      </w:r>
      <w:hyperlink w:anchor="_bookmark363">
        <w:r w:rsidR="008B4618" w:rsidRPr="009B60C4">
          <w:t>STEP</w:t>
        </w:r>
      </w:hyperlink>
      <w:r w:rsidR="008B4618" w:rsidRPr="009B60C4">
        <w:t xml:space="preserve"> for electrical design-oriented features, mechanical manufacturing process-related features, and pre-defined complex hole features such </w:t>
      </w:r>
      <w:r w:rsidR="008B4618" w:rsidRPr="009B60C4">
        <w:lastRenderedPageBreak/>
        <w:t>as counterbored holes.</w:t>
      </w:r>
      <w:bookmarkStart w:id="83" w:name="_bookmark61"/>
      <w:bookmarkStart w:id="84" w:name="Concept_Classification_and_Identificatio"/>
      <w:bookmarkEnd w:id="83"/>
      <w:bookmarkEnd w:id="84"/>
    </w:p>
    <w:p w14:paraId="7B119486" w14:textId="77777777" w:rsidR="008B4618" w:rsidRPr="009B60C4" w:rsidRDefault="008B4618" w:rsidP="00C23110">
      <w:pPr>
        <w:pStyle w:val="Heading7"/>
      </w:pPr>
      <w:r w:rsidRPr="009B60C4">
        <w:t>Example 2</w:t>
      </w:r>
    </w:p>
    <w:p w14:paraId="6C7BE2C5" w14:textId="07D92314" w:rsidR="008B4618" w:rsidRDefault="00A51B13" w:rsidP="00C23110">
      <w:r w:rsidRPr="009B60C4">
        <w:t>ISO 5459</w:t>
      </w:r>
      <w:r w:rsidRPr="009B60C4">
        <w:rPr>
          <w:vertAlign w:val="superscript"/>
        </w:rPr>
        <w:t>22</w:t>
      </w:r>
      <w:r w:rsidRPr="009B60C4">
        <w:t xml:space="preserve"> specifies datum</w:t>
      </w:r>
      <w:r w:rsidRPr="009B60C4">
        <w:rPr>
          <w:spacing w:val="-14"/>
        </w:rPr>
        <w:t xml:space="preserve"> </w:t>
      </w:r>
      <w:r w:rsidRPr="009B60C4">
        <w:t>targets</w:t>
      </w:r>
      <w:r w:rsidRPr="009B60C4">
        <w:rPr>
          <w:spacing w:val="-14"/>
        </w:rPr>
        <w:t xml:space="preserve"> </w:t>
      </w:r>
      <w:r w:rsidRPr="009B60C4">
        <w:t>and</w:t>
      </w:r>
      <w:r w:rsidRPr="009B60C4">
        <w:rPr>
          <w:spacing w:val="-13"/>
        </w:rPr>
        <w:t xml:space="preserve"> </w:t>
      </w:r>
      <w:r w:rsidRPr="009B60C4">
        <w:t>their</w:t>
      </w:r>
      <w:r w:rsidRPr="009B60C4">
        <w:rPr>
          <w:spacing w:val="-14"/>
        </w:rPr>
        <w:t xml:space="preserve"> </w:t>
      </w:r>
      <w:r w:rsidRPr="009B60C4">
        <w:t>string</w:t>
      </w:r>
      <w:r w:rsidRPr="009B60C4">
        <w:rPr>
          <w:spacing w:val="-13"/>
        </w:rPr>
        <w:t xml:space="preserve"> </w:t>
      </w:r>
      <w:r w:rsidRPr="009B60C4">
        <w:t>value</w:t>
      </w:r>
      <w:r w:rsidRPr="009B60C4">
        <w:rPr>
          <w:spacing w:val="-14"/>
        </w:rPr>
        <w:t xml:space="preserve"> </w:t>
      </w:r>
      <w:r w:rsidRPr="009B60C4">
        <w:t xml:space="preserve">classification. </w:t>
      </w:r>
      <w:r w:rsidR="008B4618" w:rsidRPr="009B60C4">
        <w:t>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in</w:t>
      </w:r>
      <w:r w:rsidR="008B4618" w:rsidRPr="009B60C4">
        <w:rPr>
          <w:spacing w:val="-8"/>
        </w:rPr>
        <w:t xml:space="preserve"> </w:t>
      </w:r>
      <w:r w:rsidR="008B4618" w:rsidRPr="009B60C4">
        <w:t>a</w:t>
      </w:r>
      <w:r w:rsidR="008B4618" w:rsidRPr="009B60C4">
        <w:rPr>
          <w:spacing w:val="-8"/>
        </w:rPr>
        <w:t xml:space="preserve"> </w:t>
      </w:r>
      <w:r w:rsidR="008B4618" w:rsidRPr="009B60C4">
        <w:t>design</w:t>
      </w:r>
      <w:r w:rsidR="008B4618" w:rsidRPr="009B60C4">
        <w:rPr>
          <w:spacing w:val="-8"/>
        </w:rPr>
        <w:t xml:space="preserve"> </w:t>
      </w:r>
      <w:r w:rsidR="008B4618" w:rsidRPr="009B60C4">
        <w:t>with</w:t>
      </w:r>
      <w:r w:rsidR="008B4618" w:rsidRPr="009B60C4">
        <w:rPr>
          <w:spacing w:val="-8"/>
        </w:rPr>
        <w:t xml:space="preserve"> </w:t>
      </w:r>
      <w:r w:rsidR="008B4618" w:rsidRPr="009B60C4">
        <w:t>a</w:t>
      </w:r>
      <w:r w:rsidR="008B4618" w:rsidRPr="009B60C4">
        <w:rPr>
          <w:spacing w:val="-8"/>
        </w:rPr>
        <w:t xml:space="preserve"> </w:t>
      </w:r>
      <w:r w:rsidR="008B4618" w:rsidRPr="009B60C4">
        <w:t>designator</w:t>
      </w:r>
      <w:r w:rsidR="008B4618" w:rsidRPr="009B60C4">
        <w:rPr>
          <w:spacing w:val="-8"/>
        </w:rPr>
        <w:t xml:space="preserve"> </w:t>
      </w:r>
      <w:proofErr w:type="gramStart"/>
      <w:r w:rsidR="009B60C4" w:rsidRPr="009B60C4">
        <w:t>of</w:t>
      </w:r>
      <w:r w:rsidR="009B60C4">
        <w:t xml:space="preserve"> </w:t>
      </w:r>
      <w:r w:rsidR="009B60C4" w:rsidRPr="009B60C4">
        <w:rPr>
          <w:spacing w:val="-8"/>
        </w:rPr>
        <w:t xml:space="preserve"> “</w:t>
      </w:r>
      <w:proofErr w:type="gramEnd"/>
      <w:r w:rsidR="008B4618" w:rsidRPr="009B60C4">
        <w:t>C</w:t>
      </w:r>
      <w:r w:rsidR="00533579">
        <w:t>.”</w:t>
      </w:r>
      <w:r w:rsidR="008B4618" w:rsidRPr="009B60C4">
        <w:t xml:space="preserve"> 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target feature</w:t>
      </w:r>
      <w:r w:rsidR="008B4618" w:rsidRPr="009B60C4">
        <w:rPr>
          <w:spacing w:val="-3"/>
        </w:rPr>
        <w:t xml:space="preserve"> </w:t>
      </w:r>
      <w:r w:rsidR="008B4618" w:rsidRPr="009B60C4">
        <w:t>balloon</w:t>
      </w:r>
      <w:r w:rsidR="008B4618" w:rsidRPr="009B60C4">
        <w:rPr>
          <w:vertAlign w:val="superscript"/>
        </w:rPr>
        <w:t>21</w:t>
      </w:r>
      <w:r w:rsidR="008B4618" w:rsidRPr="009B60C4">
        <w:t xml:space="preserve"> in that</w:t>
      </w:r>
      <w:r w:rsidR="008B4618" w:rsidRPr="009B60C4">
        <w:rPr>
          <w:spacing w:val="-3"/>
        </w:rPr>
        <w:t xml:space="preserve"> </w:t>
      </w:r>
      <w:r w:rsidR="008B4618" w:rsidRPr="009B60C4">
        <w:t xml:space="preserve">design with a designation of </w:t>
      </w:r>
      <w:r w:rsidR="0010378C" w:rsidRPr="009B60C4">
        <w:t>“</w:t>
      </w:r>
      <w:r w:rsidR="008B4618" w:rsidRPr="009B60C4">
        <w:t>1</w:t>
      </w:r>
      <w:r w:rsidRPr="009B60C4">
        <w:t>”.</w:t>
      </w:r>
      <w:r w:rsidR="008B4618" w:rsidRPr="009B60C4">
        <w:rPr>
          <w:spacing w:val="3"/>
        </w:rPr>
        <w:t xml:space="preserve"> </w:t>
      </w:r>
      <w:r w:rsidR="008B4618" w:rsidRPr="009B60C4">
        <w:t>That</w:t>
      </w:r>
      <w:r w:rsidR="008B4618" w:rsidRPr="009B60C4">
        <w:rPr>
          <w:spacing w:val="-14"/>
        </w:rPr>
        <w:t xml:space="preserve"> </w:t>
      </w:r>
      <w:r w:rsidR="008B4618" w:rsidRPr="009B60C4">
        <w:t>designation</w:t>
      </w:r>
      <w:r w:rsidR="008B4618" w:rsidRPr="009B60C4">
        <w:rPr>
          <w:spacing w:val="-14"/>
        </w:rPr>
        <w:t xml:space="preserve"> </w:t>
      </w:r>
      <w:r w:rsidR="008B4618" w:rsidRPr="009B60C4">
        <w:t>indicates</w:t>
      </w:r>
      <w:r w:rsidR="008B4618" w:rsidRPr="009B60C4">
        <w:rPr>
          <w:spacing w:val="-13"/>
        </w:rPr>
        <w:t xml:space="preserve"> </w:t>
      </w:r>
      <w:r w:rsidR="008B4618" w:rsidRPr="009B60C4">
        <w:t>the</w:t>
      </w:r>
      <w:r w:rsidR="008B4618" w:rsidRPr="009B60C4">
        <w:rPr>
          <w:spacing w:val="-14"/>
        </w:rPr>
        <w:t xml:space="preserve"> </w:t>
      </w:r>
      <w:r w:rsidR="008B4618" w:rsidRPr="009B60C4">
        <w:t>first</w:t>
      </w:r>
      <w:r w:rsidR="008B4618" w:rsidRPr="009B60C4">
        <w:rPr>
          <w:spacing w:val="-13"/>
        </w:rPr>
        <w:t xml:space="preserve"> </w:t>
      </w:r>
      <w:r w:rsidR="008B4618" w:rsidRPr="009B60C4">
        <w:t>datum target in support of</w:t>
      </w:r>
      <w:r w:rsidR="008B4618">
        <w:t xml:space="preserve"> datum C. The string </w:t>
      </w:r>
      <w:r w:rsidR="00E953DA">
        <w:t>“</w:t>
      </w:r>
      <w:r w:rsidR="008B4618">
        <w:t xml:space="preserve">C1” uniquely identifies that target to a human operator. The datum target is associated in the </w:t>
      </w:r>
      <w:hyperlink w:anchor="_bookmark326">
        <w:r w:rsidR="008B4618">
          <w:t>CAD</w:t>
        </w:r>
      </w:hyperlink>
      <w:r w:rsidR="008B4618">
        <w:t xml:space="preserve"> system to a </w:t>
      </w:r>
      <w:hyperlink w:anchor="_bookmark366">
        <w:r w:rsidR="008B4618">
          <w:t>UUID</w:t>
        </w:r>
      </w:hyperlink>
      <w:r w:rsidR="008B4618">
        <w:t xml:space="preserve">. Because the </w:t>
      </w:r>
      <w:hyperlink w:anchor="_bookmark366">
        <w:r w:rsidR="008B4618">
          <w:t>UUID</w:t>
        </w:r>
      </w:hyperlink>
      <w:r w:rsidR="008B4618">
        <w:t xml:space="preserve"> is bound to a </w:t>
      </w:r>
      <w:hyperlink w:anchor="_bookmark326">
        <w:r w:rsidR="008B4618">
          <w:t>CAD</w:t>
        </w:r>
      </w:hyperlink>
      <w:r w:rsidR="008B4618">
        <w:t xml:space="preserve"> object and not the string </w:t>
      </w:r>
      <w:r w:rsidR="00F2081D">
        <w:t>“</w:t>
      </w:r>
      <w:r w:rsidR="008B4618">
        <w:t xml:space="preserve">C1”, an extra processing application is required to address the human-computer associativity gap by using the tuple (type name = </w:t>
      </w:r>
      <w:proofErr w:type="spellStart"/>
      <w:r w:rsidR="008B4618">
        <w:t>datum_target</w:t>
      </w:r>
      <w:proofErr w:type="spellEnd"/>
      <w:r w:rsidR="008B4618">
        <w:t xml:space="preserve">, value = </w:t>
      </w:r>
      <w:r w:rsidR="008B4618" w:rsidRPr="005E4A23">
        <w:rPr>
          <w:rFonts w:asciiTheme="minorHAnsi" w:hAnsiTheme="minorHAnsi"/>
        </w:rPr>
        <w:t>”</w:t>
      </w:r>
      <w:r w:rsidR="008B4618">
        <w:t>C1”) as the name value for the version 5 algorithm.</w:t>
      </w:r>
    </w:p>
    <w:p w14:paraId="67B796C6" w14:textId="3C3C6EC4" w:rsidR="008B4618" w:rsidDel="00743751" w:rsidRDefault="008B4618" w:rsidP="00C23110">
      <w:pPr>
        <w:pStyle w:val="Heading5"/>
        <w:rPr>
          <w:del w:id="85" w:author="Thomas Thurman" w:date="2024-12-18T13:16:00Z" w16du:dateUtc="2024-12-18T19:16:00Z"/>
        </w:rPr>
      </w:pPr>
      <w:del w:id="86" w:author="Thomas Thurman" w:date="2024-12-18T13:16:00Z" w16du:dateUtc="2024-12-18T19:16:00Z">
        <w:r w:rsidDel="00743751">
          <w:delText>Concept</w:delText>
        </w:r>
        <w:r w:rsidDel="00743751">
          <w:rPr>
            <w:spacing w:val="3"/>
          </w:rPr>
          <w:delText xml:space="preserve"> </w:delText>
        </w:r>
        <w:r w:rsidDel="00743751">
          <w:delText>Classification</w:delText>
        </w:r>
        <w:r w:rsidDel="00743751">
          <w:rPr>
            <w:spacing w:val="4"/>
          </w:rPr>
          <w:delText xml:space="preserve"> </w:delText>
        </w:r>
        <w:r w:rsidDel="00743751">
          <w:delText>and</w:delText>
        </w:r>
        <w:r w:rsidDel="00743751">
          <w:rPr>
            <w:spacing w:val="4"/>
          </w:rPr>
          <w:delText xml:space="preserve"> </w:delText>
        </w:r>
        <w:r w:rsidDel="00743751">
          <w:delText>Identification</w:delText>
        </w:r>
        <w:r w:rsidDel="00743751">
          <w:rPr>
            <w:spacing w:val="3"/>
          </w:rPr>
          <w:delText xml:space="preserve"> </w:delText>
        </w:r>
        <w:r w:rsidDel="00743751">
          <w:delText>Requirements</w:delText>
        </w:r>
      </w:del>
    </w:p>
    <w:p w14:paraId="092029D6" w14:textId="26C02FD1" w:rsidR="008B4618" w:rsidRPr="009B60C4" w:rsidDel="00743751" w:rsidRDefault="008B4618" w:rsidP="00C23110">
      <w:pPr>
        <w:rPr>
          <w:del w:id="87" w:author="Thomas Thurman" w:date="2024-12-18T13:16:00Z" w16du:dateUtc="2024-12-18T19:16:00Z"/>
        </w:rPr>
      </w:pPr>
      <w:del w:id="88" w:author="Thomas Thurman" w:date="2024-12-18T13:16:00Z" w16du:dateUtc="2024-12-18T19:16:00Z">
        <w:r w:rsidDel="00743751">
          <w:delText>The</w:delText>
        </w:r>
        <w:r w:rsidDel="00743751">
          <w:rPr>
            <w:spacing w:val="-5"/>
          </w:rPr>
          <w:delText xml:space="preserve"> </w:delText>
        </w:r>
        <w:r w:rsidDel="00743751">
          <w:delText>definition</w:delText>
        </w:r>
        <w:r w:rsidDel="00743751">
          <w:rPr>
            <w:spacing w:val="-5"/>
          </w:rPr>
          <w:delText xml:space="preserve"> </w:delText>
        </w:r>
        <w:r w:rsidDel="00743751">
          <w:delText>for</w:delText>
        </w:r>
        <w:r w:rsidDel="00743751">
          <w:rPr>
            <w:spacing w:val="-5"/>
          </w:rPr>
          <w:delText xml:space="preserve"> </w:delText>
        </w:r>
        <w:r w:rsidDel="00743751">
          <w:delText>a</w:delText>
        </w:r>
        <w:r w:rsidDel="00743751">
          <w:rPr>
            <w:spacing w:val="-5"/>
          </w:rPr>
          <w:delText xml:space="preserve"> </w:delText>
        </w:r>
        <w:r w:rsidDel="00743751">
          <w:delText>concept</w:delText>
        </w:r>
        <w:r w:rsidDel="00743751">
          <w:rPr>
            <w:spacing w:val="-5"/>
          </w:rPr>
          <w:delText xml:space="preserve"> </w:delText>
        </w:r>
        <w:r w:rsidDel="00743751">
          <w:delText>used</w:delText>
        </w:r>
        <w:r w:rsidDel="00743751">
          <w:rPr>
            <w:spacing w:val="-5"/>
          </w:rPr>
          <w:delText xml:space="preserve"> </w:delText>
        </w:r>
        <w:r w:rsidDel="00743751">
          <w:delText>in</w:delText>
        </w:r>
        <w:r w:rsidDel="00743751">
          <w:rPr>
            <w:spacing w:val="-5"/>
          </w:rPr>
          <w:delText xml:space="preserve"> </w:delText>
        </w:r>
        <w:r w:rsidDel="00743751">
          <w:delText>this document</w:delText>
        </w:r>
        <w:r w:rsidDel="00743751">
          <w:rPr>
            <w:spacing w:val="-12"/>
          </w:rPr>
          <w:delText xml:space="preserve"> </w:delText>
        </w:r>
        <w:r w:rsidR="00E81717" w:rsidDel="00743751">
          <w:rPr>
            <w:spacing w:val="-12"/>
          </w:rPr>
          <w:delText>represents</w:delText>
        </w:r>
        <w:r w:rsidDel="00743751">
          <w:rPr>
            <w:spacing w:val="-11"/>
          </w:rPr>
          <w:delText xml:space="preserve"> </w:delText>
        </w:r>
        <w:r w:rsidDel="00743751">
          <w:delText>an</w:delText>
        </w:r>
        <w:r w:rsidDel="00743751">
          <w:rPr>
            <w:spacing w:val="-12"/>
          </w:rPr>
          <w:delText xml:space="preserve"> </w:delText>
        </w:r>
        <w:r w:rsidDel="00743751">
          <w:delText>enterprise-defined</w:delText>
        </w:r>
        <w:r w:rsidDel="00743751">
          <w:rPr>
            <w:spacing w:val="-11"/>
          </w:rPr>
          <w:delText xml:space="preserve"> </w:delText>
        </w:r>
        <w:r w:rsidDel="00743751">
          <w:delText>collection</w:delText>
        </w:r>
        <w:r w:rsidDel="00743751">
          <w:rPr>
            <w:spacing w:val="-12"/>
          </w:rPr>
          <w:delText xml:space="preserve"> </w:delText>
        </w:r>
        <w:r w:rsidDel="00743751">
          <w:delText>of</w:delText>
        </w:r>
        <w:r w:rsidDel="00743751">
          <w:rPr>
            <w:spacing w:val="-11"/>
          </w:rPr>
          <w:delText xml:space="preserve"> </w:delText>
        </w:r>
        <w:r w:rsidDel="00743751">
          <w:delText>product</w:delText>
        </w:r>
        <w:r w:rsidDel="00743751">
          <w:rPr>
            <w:spacing w:val="-12"/>
          </w:rPr>
          <w:delText xml:space="preserve"> </w:delText>
        </w:r>
        <w:r w:rsidDel="00743751">
          <w:delText>data</w:delText>
        </w:r>
        <w:r w:rsidDel="00743751">
          <w:rPr>
            <w:spacing w:val="-11"/>
          </w:rPr>
          <w:delText xml:space="preserve"> </w:delText>
        </w:r>
        <w:r w:rsidDel="00743751">
          <w:delText>included</w:delText>
        </w:r>
        <w:r w:rsidDel="00743751">
          <w:rPr>
            <w:spacing w:val="-12"/>
          </w:rPr>
          <w:delText xml:space="preserve"> </w:delText>
        </w:r>
        <w:r w:rsidDel="00743751">
          <w:delText>in</w:delText>
        </w:r>
        <w:r w:rsidDel="00743751">
          <w:rPr>
            <w:spacing w:val="-12"/>
          </w:rPr>
          <w:delText xml:space="preserve"> </w:delText>
        </w:r>
        <w:r w:rsidDel="00743751">
          <w:delText>a</w:delText>
        </w:r>
        <w:r w:rsidDel="00743751">
          <w:rPr>
            <w:spacing w:val="-11"/>
          </w:rPr>
          <w:delText xml:space="preserve"> </w:delText>
        </w:r>
        <w:r w:rsidRPr="009B60C4" w:rsidDel="00743751">
          <w:delText>product model</w:delText>
        </w:r>
        <w:r w:rsidRPr="009B60C4" w:rsidDel="00743751">
          <w:rPr>
            <w:vertAlign w:val="superscript"/>
          </w:rPr>
          <w:delText>23</w:delText>
        </w:r>
        <w:r w:rsidRPr="009B60C4" w:rsidDel="00743751">
          <w:delText>.</w:delText>
        </w:r>
        <w:r w:rsidR="00E81717" w:rsidRPr="009B60C4" w:rsidDel="00743751">
          <w:delText xml:space="preserve"> </w:delText>
        </w:r>
        <w:r w:rsidRPr="009B60C4" w:rsidDel="00743751">
          <w:delText>Each</w:delText>
        </w:r>
        <w:r w:rsidRPr="009B60C4" w:rsidDel="00743751">
          <w:rPr>
            <w:spacing w:val="-10"/>
          </w:rPr>
          <w:delText xml:space="preserve"> </w:delText>
        </w:r>
        <w:r w:rsidRPr="009B60C4" w:rsidDel="00743751">
          <w:delText>class</w:delText>
        </w:r>
        <w:r w:rsidRPr="009B60C4" w:rsidDel="00743751">
          <w:rPr>
            <w:spacing w:val="-10"/>
          </w:rPr>
          <w:delText xml:space="preserve"> </w:delText>
        </w:r>
        <w:r w:rsidRPr="009B60C4" w:rsidDel="00743751">
          <w:delText>of</w:delText>
        </w:r>
        <w:r w:rsidRPr="009B60C4" w:rsidDel="00743751">
          <w:rPr>
            <w:spacing w:val="-10"/>
          </w:rPr>
          <w:delText xml:space="preserve"> </w:delText>
        </w:r>
        <w:r w:rsidRPr="009B60C4" w:rsidDel="00743751">
          <w:delText>product</w:delText>
        </w:r>
        <w:r w:rsidRPr="009B60C4" w:rsidDel="00743751">
          <w:rPr>
            <w:spacing w:val="-10"/>
          </w:rPr>
          <w:delText xml:space="preserve"> </w:delText>
        </w:r>
        <w:r w:rsidRPr="009B60C4" w:rsidDel="00743751">
          <w:delText>definition</w:delText>
        </w:r>
        <w:r w:rsidRPr="009B60C4" w:rsidDel="00743751">
          <w:rPr>
            <w:spacing w:val="-10"/>
          </w:rPr>
          <w:delText xml:space="preserve"> </w:delText>
        </w:r>
        <w:r w:rsidRPr="009B60C4" w:rsidDel="00743751">
          <w:delText>provides</w:delText>
        </w:r>
        <w:r w:rsidRPr="009B60C4" w:rsidDel="00743751">
          <w:rPr>
            <w:spacing w:val="-10"/>
          </w:rPr>
          <w:delText xml:space="preserve"> </w:delText>
        </w:r>
        <w:r w:rsidRPr="009B60C4" w:rsidDel="00743751">
          <w:delText>a</w:delText>
        </w:r>
        <w:r w:rsidRPr="009B60C4" w:rsidDel="00743751">
          <w:rPr>
            <w:spacing w:val="-10"/>
          </w:rPr>
          <w:delText xml:space="preserve"> </w:delText>
        </w:r>
        <w:r w:rsidRPr="009B60C4" w:rsidDel="00743751">
          <w:delText>distinct</w:delText>
        </w:r>
        <w:r w:rsidRPr="009B60C4" w:rsidDel="00743751">
          <w:rPr>
            <w:spacing w:val="-10"/>
          </w:rPr>
          <w:delText xml:space="preserve"> </w:delText>
        </w:r>
        <w:r w:rsidRPr="009B60C4" w:rsidDel="00743751">
          <w:delText>collection</w:delText>
        </w:r>
        <w:r w:rsidRPr="009B60C4" w:rsidDel="00743751">
          <w:rPr>
            <w:spacing w:val="-14"/>
          </w:rPr>
          <w:delText xml:space="preserve"> </w:delText>
        </w:r>
        <w:r w:rsidRPr="009B60C4" w:rsidDel="00743751">
          <w:delText>of</w:delText>
        </w:r>
        <w:r w:rsidRPr="009B60C4" w:rsidDel="00743751">
          <w:rPr>
            <w:spacing w:val="-14"/>
          </w:rPr>
          <w:delText xml:space="preserve"> </w:delText>
        </w:r>
        <w:r w:rsidRPr="009B60C4" w:rsidDel="00743751">
          <w:delText>property</w:delText>
        </w:r>
        <w:r w:rsidRPr="009B60C4" w:rsidDel="00743751">
          <w:rPr>
            <w:spacing w:val="-13"/>
          </w:rPr>
          <w:delText xml:space="preserve"> </w:delText>
        </w:r>
        <w:r w:rsidRPr="009B60C4" w:rsidDel="00743751">
          <w:delText>data consistent with the nature and requirements of the class of product with which the product definition is associated.</w:delText>
        </w:r>
        <w:r w:rsidRPr="009B60C4" w:rsidDel="00743751">
          <w:rPr>
            <w:spacing w:val="24"/>
          </w:rPr>
          <w:delText xml:space="preserve"> </w:delText>
        </w:r>
        <w:r w:rsidDel="00743751">
          <w:fldChar w:fldCharType="begin"/>
        </w:r>
        <w:r w:rsidDel="00743751">
          <w:delInstrText>HYPERLINK \l "_bookmark322" \h</w:delInstrText>
        </w:r>
        <w:r w:rsidDel="00743751">
          <w:fldChar w:fldCharType="separate"/>
        </w:r>
        <w:r w:rsidRPr="009B60C4" w:rsidDel="00743751">
          <w:delText>AP</w:delText>
        </w:r>
        <w:r w:rsidRPr="009B60C4" w:rsidDel="00743751">
          <w:rPr>
            <w:spacing w:val="-3"/>
          </w:rPr>
          <w:delText xml:space="preserve"> </w:delText>
        </w:r>
        <w:r w:rsidRPr="009B60C4" w:rsidDel="00743751">
          <w:delText>242</w:delText>
        </w:r>
        <w:r w:rsidDel="00743751">
          <w:fldChar w:fldCharType="end"/>
        </w:r>
        <w:r w:rsidRPr="009B60C4" w:rsidDel="00743751">
          <w:rPr>
            <w:spacing w:val="-3"/>
          </w:rPr>
          <w:delText xml:space="preserve"> </w:delText>
        </w:r>
        <w:r w:rsidRPr="009B60C4" w:rsidDel="00743751">
          <w:delText>provides</w:delText>
        </w:r>
        <w:r w:rsidRPr="009B60C4" w:rsidDel="00743751">
          <w:rPr>
            <w:spacing w:val="-9"/>
          </w:rPr>
          <w:delText xml:space="preserve"> several defined classes of product definition </w:delText>
        </w:r>
        <w:r w:rsidRPr="009B60C4" w:rsidDel="00743751">
          <w:delText>and</w:delText>
        </w:r>
        <w:r w:rsidRPr="009B60C4" w:rsidDel="00743751">
          <w:rPr>
            <w:spacing w:val="-9"/>
          </w:rPr>
          <w:delText xml:space="preserve"> </w:delText>
        </w:r>
        <w:r w:rsidRPr="009B60C4" w:rsidDel="00743751">
          <w:delText>supports</w:delText>
        </w:r>
        <w:r w:rsidRPr="009B60C4" w:rsidDel="00743751">
          <w:rPr>
            <w:spacing w:val="-9"/>
          </w:rPr>
          <w:delText xml:space="preserve"> </w:delText>
        </w:r>
        <w:r w:rsidRPr="009B60C4" w:rsidDel="00743751">
          <w:delText>user-defined</w:delText>
        </w:r>
        <w:r w:rsidRPr="009B60C4" w:rsidDel="00743751">
          <w:rPr>
            <w:spacing w:val="-9"/>
          </w:rPr>
          <w:delText xml:space="preserve"> </w:delText>
        </w:r>
        <w:r w:rsidRPr="009B60C4" w:rsidDel="00743751">
          <w:delText>collections of</w:delText>
        </w:r>
        <w:r w:rsidRPr="009B60C4" w:rsidDel="00743751">
          <w:rPr>
            <w:spacing w:val="-5"/>
          </w:rPr>
          <w:delText xml:space="preserve"> </w:delText>
        </w:r>
        <w:r w:rsidRPr="009B60C4" w:rsidDel="00743751">
          <w:delText>property</w:delText>
        </w:r>
        <w:r w:rsidRPr="009B60C4" w:rsidDel="00743751">
          <w:rPr>
            <w:spacing w:val="-5"/>
          </w:rPr>
          <w:delText xml:space="preserve"> </w:delText>
        </w:r>
        <w:r w:rsidRPr="009B60C4" w:rsidDel="00743751">
          <w:delText>data.</w:delText>
        </w:r>
        <w:r w:rsidRPr="009B60C4" w:rsidDel="00743751">
          <w:rPr>
            <w:spacing w:val="14"/>
          </w:rPr>
          <w:delText xml:space="preserve"> </w:delText>
        </w:r>
      </w:del>
    </w:p>
    <w:p w14:paraId="31F1AC8B" w14:textId="5F7CFF56" w:rsidR="008B4618" w:rsidRPr="009B60C4" w:rsidRDefault="008B4618" w:rsidP="00C23110">
      <w:del w:id="89" w:author="Thomas Thurman" w:date="2024-12-18T13:16:00Z" w16du:dateUtc="2024-12-18T19:16:00Z">
        <w:r w:rsidRPr="009B60C4" w:rsidDel="00743751">
          <w:delText xml:space="preserve">Several areas in the </w:delText>
        </w:r>
        <w:r w:rsidDel="00743751">
          <w:fldChar w:fldCharType="begin"/>
        </w:r>
        <w:r w:rsidDel="00743751">
          <w:delInstrText>HYPERLINK \l "_bookmark363" \h</w:delInstrText>
        </w:r>
        <w:r w:rsidDel="00743751">
          <w:fldChar w:fldCharType="separate"/>
        </w:r>
        <w:r w:rsidRPr="009B60C4" w:rsidDel="00743751">
          <w:delText>STEP</w:delText>
        </w:r>
        <w:r w:rsidDel="00743751">
          <w:fldChar w:fldCharType="end"/>
        </w:r>
        <w:r w:rsidRPr="009B60C4" w:rsidDel="00743751">
          <w:delText xml:space="preserve"> product model, as delineated by relevant Computer-</w:delText>
        </w:r>
        <w:r w:rsidR="001104D1" w:rsidRPr="009B60C4" w:rsidDel="00743751">
          <w:delText>Aided Interoperability</w:delText>
        </w:r>
        <w:r w:rsidRPr="009B60C4" w:rsidDel="00743751">
          <w:delText xml:space="preserve"> Forum (CAx-IF) recommended practice documents</w:delText>
        </w:r>
        <w:r w:rsidRPr="009B60C4" w:rsidDel="00743751">
          <w:rPr>
            <w:vertAlign w:val="superscript"/>
          </w:rPr>
          <w:delText>26</w:delText>
        </w:r>
        <w:r w:rsidRPr="009B60C4" w:rsidDel="00743751">
          <w:delText>,</w:delText>
        </w:r>
        <w:r w:rsidRPr="009B60C4" w:rsidDel="00743751">
          <w:rPr>
            <w:vertAlign w:val="superscript"/>
          </w:rPr>
          <w:delText xml:space="preserve"> </w:delText>
        </w:r>
        <w:r w:rsidRPr="009B60C4" w:rsidDel="00743751">
          <w:delText>informed</w:delText>
        </w:r>
        <w:r w:rsidRPr="009B60C4" w:rsidDel="00743751">
          <w:rPr>
            <w:spacing w:val="-9"/>
          </w:rPr>
          <w:delText xml:space="preserve"> </w:delText>
        </w:r>
        <w:r w:rsidRPr="009B60C4" w:rsidDel="00743751">
          <w:delText>the</w:delText>
        </w:r>
        <w:r w:rsidRPr="009B60C4" w:rsidDel="00743751">
          <w:rPr>
            <w:spacing w:val="-10"/>
          </w:rPr>
          <w:delText xml:space="preserve"> </w:delText>
        </w:r>
        <w:r w:rsidRPr="009B60C4" w:rsidDel="00743751">
          <w:delText>decision</w:delText>
        </w:r>
        <w:r w:rsidRPr="009B60C4" w:rsidDel="00743751">
          <w:rPr>
            <w:spacing w:val="-9"/>
          </w:rPr>
          <w:delText xml:space="preserve"> </w:delText>
        </w:r>
        <w:r w:rsidRPr="009B60C4" w:rsidDel="00743751">
          <w:delText>to</w:delText>
        </w:r>
        <w:r w:rsidRPr="009B60C4" w:rsidDel="00743751">
          <w:rPr>
            <w:spacing w:val="-10"/>
          </w:rPr>
          <w:delText xml:space="preserve"> </w:delText>
        </w:r>
        <w:r w:rsidRPr="009B60C4" w:rsidDel="00743751">
          <w:delText>include</w:delText>
        </w:r>
        <w:r w:rsidRPr="009B60C4" w:rsidDel="00743751">
          <w:rPr>
            <w:spacing w:val="-9"/>
          </w:rPr>
          <w:delText xml:space="preserve"> </w:delText>
        </w:r>
        <w:r w:rsidRPr="009B60C4" w:rsidDel="00743751">
          <w:delText>concept</w:delText>
        </w:r>
        <w:r w:rsidRPr="009B60C4" w:rsidDel="00743751">
          <w:rPr>
            <w:spacing w:val="-10"/>
          </w:rPr>
          <w:delText xml:space="preserve"> </w:delText>
        </w:r>
        <w:r w:rsidRPr="009B60C4" w:rsidDel="00743751">
          <w:delText>as</w:delText>
        </w:r>
        <w:r w:rsidRPr="009B60C4" w:rsidDel="00743751">
          <w:rPr>
            <w:spacing w:val="-9"/>
          </w:rPr>
          <w:delText xml:space="preserve"> </w:delText>
        </w:r>
        <w:r w:rsidRPr="009B60C4" w:rsidDel="00743751">
          <w:delText>a</w:delText>
        </w:r>
        <w:r w:rsidRPr="009B60C4" w:rsidDel="00743751">
          <w:rPr>
            <w:spacing w:val="-10"/>
          </w:rPr>
          <w:delText xml:space="preserve"> </w:delText>
        </w:r>
        <w:r w:rsidRPr="009B60C4" w:rsidDel="00743751">
          <w:delText>theme</w:delText>
        </w:r>
        <w:r w:rsidRPr="009B60C4" w:rsidDel="00743751">
          <w:rPr>
            <w:spacing w:val="-9"/>
          </w:rPr>
          <w:delText xml:space="preserve"> </w:delText>
        </w:r>
        <w:r w:rsidRPr="009B60C4" w:rsidDel="00743751">
          <w:delText>in</w:delText>
        </w:r>
        <w:r w:rsidRPr="009B60C4" w:rsidDel="00743751">
          <w:rPr>
            <w:spacing w:val="-10"/>
          </w:rPr>
          <w:delText xml:space="preserve"> </w:delText>
        </w:r>
        <w:r w:rsidRPr="009B60C4" w:rsidDel="00743751">
          <w:delText>this</w:delText>
        </w:r>
        <w:r w:rsidRPr="009B60C4" w:rsidDel="00743751">
          <w:rPr>
            <w:spacing w:val="-9"/>
          </w:rPr>
          <w:delText xml:space="preserve"> </w:delText>
        </w:r>
        <w:r w:rsidRPr="009B60C4" w:rsidDel="00743751">
          <w:rPr>
            <w:spacing w:val="-2"/>
          </w:rPr>
          <w:delText>research.</w:delText>
        </w:r>
      </w:del>
    </w:p>
    <w:p w14:paraId="1F751402" w14:textId="57F23454" w:rsidR="008B4618" w:rsidRPr="009B60C4" w:rsidDel="00FB0594" w:rsidRDefault="008B4618" w:rsidP="00C23110">
      <w:pPr>
        <w:pStyle w:val="Heading6"/>
        <w:rPr>
          <w:del w:id="90" w:author="Thomas Thurman" w:date="2024-12-18T14:00:00Z" w16du:dateUtc="2024-12-18T20:00:00Z"/>
          <w:spacing w:val="71"/>
        </w:rPr>
      </w:pPr>
      <w:del w:id="91" w:author="Thomas Thurman" w:date="2024-12-18T14:00:00Z" w16du:dateUtc="2024-12-18T20:00:00Z">
        <w:r w:rsidRPr="009B60C4" w:rsidDel="00FB0594">
          <w:delText xml:space="preserve">Example </w:delText>
        </w:r>
        <w:r w:rsidRPr="009B60C4" w:rsidDel="00FB0594">
          <w:rPr>
            <w:spacing w:val="-8"/>
          </w:rPr>
          <w:delText>3</w:delText>
        </w:r>
      </w:del>
    </w:p>
    <w:p w14:paraId="698D5D73" w14:textId="4A8ADD15" w:rsidR="008B4618" w:rsidRDefault="008B4618" w:rsidP="00C23110">
      <w:del w:id="92" w:author="Thomas Thurman" w:date="2024-12-18T14:00:00Z" w16du:dateUtc="2024-12-18T20:00:00Z">
        <w:r w:rsidDel="00FB0594">
          <w:fldChar w:fldCharType="begin"/>
        </w:r>
        <w:r w:rsidDel="00FB0594">
          <w:delInstrText>HYPERLINK \l "_bookmark325" \h</w:delInstrText>
        </w:r>
        <w:r w:rsidDel="00FB0594">
          <w:fldChar w:fldCharType="separate"/>
        </w:r>
        <w:r w:rsidRPr="009B60C4" w:rsidDel="00FB0594">
          <w:delText>ASME</w:delText>
        </w:r>
        <w:r w:rsidDel="00FB0594">
          <w:fldChar w:fldCharType="end"/>
        </w:r>
        <w:r w:rsidRPr="009B60C4" w:rsidDel="00FB0594">
          <w:delText xml:space="preserve"> Y14.45-2021</w:delText>
        </w:r>
        <w:r w:rsidRPr="009B60C4" w:rsidDel="00FB0594">
          <w:rPr>
            <w:vertAlign w:val="superscript"/>
          </w:rPr>
          <w:delText xml:space="preserve">24 </w:delText>
        </w:r>
        <w:r w:rsidRPr="009B60C4" w:rsidDel="00FB0594">
          <w:delText>provides an optional classification</w:delText>
        </w:r>
        <w:r w:rsidDel="00FB0594">
          <w:delText xml:space="preserve"> of tolerances for</w:delText>
        </w:r>
        <w:r w:rsidDel="00FB0594">
          <w:rPr>
            <w:spacing w:val="-4"/>
          </w:rPr>
          <w:delText xml:space="preserve"> </w:delText>
        </w:r>
        <w:r w:rsidDel="00FB0594">
          <w:delText>reporting</w:delText>
        </w:r>
        <w:r w:rsidDel="00FB0594">
          <w:rPr>
            <w:spacing w:val="-4"/>
          </w:rPr>
          <w:delText xml:space="preserve"> </w:delText>
        </w:r>
        <w:r w:rsidDel="00FB0594">
          <w:delText>measurement</w:delText>
        </w:r>
        <w:r w:rsidDel="00FB0594">
          <w:rPr>
            <w:spacing w:val="-4"/>
          </w:rPr>
          <w:delText xml:space="preserve"> </w:delText>
        </w:r>
        <w:r w:rsidDel="00FB0594">
          <w:delText>results.</w:delText>
        </w:r>
        <w:r w:rsidDel="00FB0594">
          <w:rPr>
            <w:spacing w:val="20"/>
          </w:rPr>
          <w:delText xml:space="preserve"> </w:delText>
        </w:r>
        <w:r w:rsidDel="00FB0594">
          <w:delText>A</w:delText>
        </w:r>
        <w:r w:rsidDel="00FB0594">
          <w:rPr>
            <w:spacing w:val="-4"/>
          </w:rPr>
          <w:delText xml:space="preserve"> </w:delText>
        </w:r>
        <w:r w:rsidDel="00FB0594">
          <w:delText>form</w:delText>
        </w:r>
        <w:r w:rsidDel="00FB0594">
          <w:rPr>
            <w:spacing w:val="-4"/>
          </w:rPr>
          <w:delText xml:space="preserve"> </w:delText>
        </w:r>
        <w:r w:rsidDel="00FB0594">
          <w:delText>tolerance</w:delText>
        </w:r>
        <w:r w:rsidDel="00FB0594">
          <w:rPr>
            <w:spacing w:val="-4"/>
          </w:rPr>
          <w:delText xml:space="preserve"> </w:delText>
        </w:r>
        <w:r w:rsidDel="00FB0594">
          <w:delText>of</w:delText>
        </w:r>
        <w:r w:rsidDel="00FB0594">
          <w:rPr>
            <w:spacing w:val="-4"/>
          </w:rPr>
          <w:delText xml:space="preserve"> </w:delText>
        </w:r>
        <w:r w:rsidDel="00FB0594">
          <w:delText>circularity</w:delText>
        </w:r>
        <w:r w:rsidDel="00FB0594">
          <w:rPr>
            <w:spacing w:val="-4"/>
          </w:rPr>
          <w:delText xml:space="preserve"> </w:delText>
        </w:r>
        <w:r w:rsidDel="00FB0594">
          <w:delText>is</w:delText>
        </w:r>
        <w:r w:rsidDel="00FB0594">
          <w:rPr>
            <w:spacing w:val="-4"/>
          </w:rPr>
          <w:delText xml:space="preserve"> </w:delText>
        </w:r>
        <w:r w:rsidDel="00FB0594">
          <w:delText>designated</w:delText>
        </w:r>
        <w:r w:rsidDel="00FB0594">
          <w:rPr>
            <w:spacing w:val="-4"/>
          </w:rPr>
          <w:delText xml:space="preserve"> </w:delText>
        </w:r>
        <w:r w:rsidDel="00FB0594">
          <w:delText>with</w:delText>
        </w:r>
        <w:r w:rsidDel="00FB0594">
          <w:rPr>
            <w:spacing w:val="-4"/>
          </w:rPr>
          <w:delText xml:space="preserve"> </w:delText>
        </w:r>
        <w:r w:rsidDel="00FB0594">
          <w:delText>the string</w:delText>
        </w:r>
        <w:r w:rsidDel="00FB0594">
          <w:rPr>
            <w:spacing w:val="-1"/>
          </w:rPr>
          <w:delText xml:space="preserve"> </w:delText>
        </w:r>
        <w:r w:rsidR="001104D1" w:rsidDel="00FB0594">
          <w:delText>“</w:delText>
        </w:r>
        <w:r w:rsidDel="00FB0594">
          <w:delText>CIR.”</w:delText>
        </w:r>
        <w:r w:rsidDel="00FB0594">
          <w:rPr>
            <w:spacing w:val="-1"/>
          </w:rPr>
          <w:delText xml:space="preserve"> </w:delText>
        </w:r>
        <w:r w:rsidDel="00FB0594">
          <w:delText xml:space="preserve">In </w:delText>
        </w:r>
        <w:r w:rsidDel="00FB0594">
          <w:fldChar w:fldCharType="begin"/>
        </w:r>
        <w:r w:rsidDel="00FB0594">
          <w:delInstrText>HYPERLINK \l "_bookmark322" \h</w:delInstrText>
        </w:r>
        <w:r w:rsidDel="00FB0594">
          <w:fldChar w:fldCharType="separate"/>
        </w:r>
        <w:r w:rsidDel="00FB0594">
          <w:delText>AP 242</w:delText>
        </w:r>
        <w:r w:rsidDel="00FB0594">
          <w:fldChar w:fldCharType="end"/>
        </w:r>
        <w:r w:rsidDel="00FB0594">
          <w:delText>, a form</w:delText>
        </w:r>
        <w:r w:rsidDel="00FB0594">
          <w:rPr>
            <w:spacing w:val="-1"/>
          </w:rPr>
          <w:delText xml:space="preserve"> </w:delText>
        </w:r>
        <w:r w:rsidDel="00FB0594">
          <w:delText>tolerance</w:delText>
        </w:r>
        <w:r w:rsidDel="00FB0594">
          <w:rPr>
            <w:spacing w:val="-1"/>
          </w:rPr>
          <w:delText xml:space="preserve"> </w:delText>
        </w:r>
        <w:r w:rsidDel="00FB0594">
          <w:delText>of circularity</w:delText>
        </w:r>
        <w:r w:rsidDel="00FB0594">
          <w:rPr>
            <w:spacing w:val="-1"/>
          </w:rPr>
          <w:delText xml:space="preserve"> </w:delText>
        </w:r>
        <w:r w:rsidDel="00FB0594">
          <w:delText>is represented</w:delText>
        </w:r>
        <w:r w:rsidDel="00FB0594">
          <w:rPr>
            <w:spacing w:val="-1"/>
          </w:rPr>
          <w:delText xml:space="preserve"> </w:delText>
        </w:r>
        <w:r w:rsidDel="00FB0594">
          <w:delText>by</w:delText>
        </w:r>
        <w:r w:rsidDel="00FB0594">
          <w:rPr>
            <w:spacing w:val="-1"/>
          </w:rPr>
          <w:delText xml:space="preserve"> </w:delText>
        </w:r>
        <w:r w:rsidDel="00FB0594">
          <w:delText>a</w:delText>
        </w:r>
        <w:r w:rsidR="00552AE6" w:rsidDel="00FB0594">
          <w:delText>n</w:delText>
        </w:r>
        <w:r w:rsidR="00F8741B" w:rsidDel="00FB0594">
          <w:delText xml:space="preserve"> instance of</w:delText>
        </w:r>
        <w:r w:rsidDel="00FB0594">
          <w:delText xml:space="preserve"> </w:delText>
        </w:r>
        <w:r w:rsidDel="00FB0594">
          <w:fldChar w:fldCharType="begin"/>
        </w:r>
        <w:r w:rsidDel="00FB0594">
          <w:delInstrText>HYPERLINK \l "_bookmark417" \h</w:delInstrText>
        </w:r>
        <w:r w:rsidDel="00FB0594">
          <w:fldChar w:fldCharType="separate"/>
        </w:r>
        <w:r w:rsidDel="00FB0594">
          <w:delText>roundness_tol</w:delText>
        </w:r>
        <w:r w:rsidDel="00FB0594">
          <w:fldChar w:fldCharType="end"/>
        </w:r>
        <w:r w:rsidDel="00FB0594">
          <w:fldChar w:fldCharType="begin"/>
        </w:r>
        <w:r w:rsidDel="00FB0594">
          <w:delInstrText>HYPERLINK \l "_bookmark417" \h</w:delInstrText>
        </w:r>
        <w:r w:rsidDel="00FB0594">
          <w:fldChar w:fldCharType="separate"/>
        </w:r>
        <w:r w:rsidDel="00FB0594">
          <w:delText>erance</w:delText>
        </w:r>
        <w:r w:rsidDel="00FB0594">
          <w:fldChar w:fldCharType="end"/>
        </w:r>
        <w:r w:rsidDel="00FB0594">
          <w:delText>.</w:delText>
        </w:r>
        <w:r w:rsidDel="00FB0594">
          <w:rPr>
            <w:spacing w:val="40"/>
          </w:rPr>
          <w:delText xml:space="preserve"> </w:delText>
        </w:r>
        <w:r w:rsidDel="00FB0594">
          <w:delText xml:space="preserve">An implementation generating </w:delText>
        </w:r>
        <w:r w:rsidR="00552581" w:rsidDel="00FB0594">
          <w:delText xml:space="preserve">inspection </w:delText>
        </w:r>
        <w:r w:rsidDel="00FB0594">
          <w:delText xml:space="preserve">results would reference a </w:delText>
        </w:r>
        <w:r w:rsidDel="00FB0594">
          <w:fldChar w:fldCharType="begin"/>
        </w:r>
        <w:r w:rsidDel="00FB0594">
          <w:delInstrText>HYPERLINK \l "_bookmark366" \h</w:delInstrText>
        </w:r>
        <w:r w:rsidDel="00FB0594">
          <w:fldChar w:fldCharType="separate"/>
        </w:r>
        <w:r w:rsidDel="00FB0594">
          <w:delText>UUID</w:delText>
        </w:r>
        <w:r w:rsidDel="00FB0594">
          <w:fldChar w:fldCharType="end"/>
        </w:r>
        <w:r w:rsidDel="00FB0594">
          <w:delText xml:space="preserve"> for an instance of</w:delText>
        </w:r>
        <w:r w:rsidDel="00FB0594">
          <w:rPr>
            <w:spacing w:val="-1"/>
          </w:rPr>
          <w:delText xml:space="preserve"> </w:delText>
        </w:r>
        <w:r w:rsidDel="00FB0594">
          <w:fldChar w:fldCharType="begin"/>
        </w:r>
        <w:r w:rsidDel="00FB0594">
          <w:delInstrText>HYPERLINK \l "_bookmark417" \h</w:delInstrText>
        </w:r>
        <w:r w:rsidDel="00FB0594">
          <w:fldChar w:fldCharType="separate"/>
        </w:r>
        <w:r w:rsidDel="00FB0594">
          <w:delText>roundness_tolerance</w:delText>
        </w:r>
        <w:r w:rsidDel="00FB0594">
          <w:fldChar w:fldCharType="end"/>
        </w:r>
        <w:r w:rsidDel="00FB0594">
          <w:rPr>
            <w:spacing w:val="-1"/>
          </w:rPr>
          <w:delText xml:space="preserve"> </w:delText>
        </w:r>
        <w:r w:rsidDel="00FB0594">
          <w:delText>as</w:delText>
        </w:r>
        <w:r w:rsidDel="00FB0594">
          <w:rPr>
            <w:spacing w:val="-1"/>
          </w:rPr>
          <w:delText xml:space="preserve"> </w:delText>
        </w:r>
        <w:r w:rsidDel="00FB0594">
          <w:delText>the</w:delText>
        </w:r>
        <w:r w:rsidDel="00FB0594">
          <w:rPr>
            <w:spacing w:val="-1"/>
          </w:rPr>
          <w:delText xml:space="preserve"> </w:delText>
        </w:r>
        <w:r w:rsidDel="00FB0594">
          <w:delText>design</w:delText>
        </w:r>
        <w:r w:rsidDel="00FB0594">
          <w:rPr>
            <w:spacing w:val="-1"/>
          </w:rPr>
          <w:delText xml:space="preserve"> </w:delText>
        </w:r>
        <w:r w:rsidDel="00FB0594">
          <w:delText>source</w:delText>
        </w:r>
        <w:r w:rsidDel="00FB0594">
          <w:rPr>
            <w:spacing w:val="-1"/>
          </w:rPr>
          <w:delText xml:space="preserve"> </w:delText>
        </w:r>
        <w:r w:rsidDel="00FB0594">
          <w:delText>specification</w:delText>
        </w:r>
        <w:r w:rsidDel="00FB0594">
          <w:rPr>
            <w:spacing w:val="-1"/>
          </w:rPr>
          <w:delText xml:space="preserve"> </w:delText>
        </w:r>
        <w:r w:rsidDel="00FB0594">
          <w:delText>for</w:delText>
        </w:r>
        <w:r w:rsidDel="00FB0594">
          <w:rPr>
            <w:spacing w:val="-1"/>
          </w:rPr>
          <w:delText xml:space="preserve"> </w:delText>
        </w:r>
        <w:r w:rsidDel="00FB0594">
          <w:delText>the</w:delText>
        </w:r>
        <w:r w:rsidDel="00FB0594">
          <w:rPr>
            <w:spacing w:val="-1"/>
          </w:rPr>
          <w:delText xml:space="preserve"> </w:delText>
        </w:r>
        <w:r w:rsidDel="00FB0594">
          <w:delText>circularity</w:delText>
        </w:r>
        <w:r w:rsidDel="00FB0594">
          <w:rPr>
            <w:spacing w:val="-1"/>
          </w:rPr>
          <w:delText xml:space="preserve"> </w:delText>
        </w:r>
        <w:r w:rsidDel="00FB0594">
          <w:delText>entry</w:delText>
        </w:r>
        <w:r w:rsidDel="00FB0594">
          <w:rPr>
            <w:spacing w:val="-1"/>
          </w:rPr>
          <w:delText xml:space="preserve"> </w:delText>
        </w:r>
        <w:r w:rsidDel="00FB0594">
          <w:delText>in</w:delText>
        </w:r>
        <w:r w:rsidDel="00FB0594">
          <w:rPr>
            <w:spacing w:val="-1"/>
          </w:rPr>
          <w:delText xml:space="preserve"> </w:delText>
        </w:r>
        <w:r w:rsidDel="00FB0594">
          <w:delText xml:space="preserve">the </w:delText>
        </w:r>
        <w:r w:rsidDel="00FB0594">
          <w:fldChar w:fldCharType="begin"/>
        </w:r>
        <w:r w:rsidDel="00FB0594">
          <w:delInstrText>HYPERLINK \l "_bookmark325" \h</w:delInstrText>
        </w:r>
        <w:r w:rsidDel="00FB0594">
          <w:fldChar w:fldCharType="separate"/>
        </w:r>
        <w:r w:rsidDel="00FB0594">
          <w:delText>ASME</w:delText>
        </w:r>
        <w:r w:rsidDel="00FB0594">
          <w:fldChar w:fldCharType="end"/>
        </w:r>
        <w:r w:rsidDel="00FB0594">
          <w:delText xml:space="preserve"> record.</w:delText>
        </w:r>
      </w:del>
    </w:p>
    <w:p w14:paraId="6F4704FA" w14:textId="5EFDAD39" w:rsidR="008B4618" w:rsidDel="00743751" w:rsidRDefault="008B4618" w:rsidP="00C23110">
      <w:pPr>
        <w:pStyle w:val="Heading6"/>
        <w:rPr>
          <w:del w:id="93" w:author="Thomas Thurman" w:date="2024-12-18T13:17:00Z" w16du:dateUtc="2024-12-18T19:17:00Z"/>
        </w:rPr>
      </w:pPr>
      <w:bookmarkStart w:id="94" w:name="Formation_of_a_Concept"/>
      <w:bookmarkEnd w:id="94"/>
      <w:del w:id="95" w:author="Thomas Thurman" w:date="2024-12-18T13:17:00Z" w16du:dateUtc="2024-12-18T19:17:00Z">
        <w:r w:rsidDel="00743751">
          <w:delText>Formation</w:delText>
        </w:r>
        <w:r w:rsidDel="00743751">
          <w:rPr>
            <w:spacing w:val="-8"/>
          </w:rPr>
          <w:delText xml:space="preserve"> </w:delText>
        </w:r>
        <w:r w:rsidDel="00743751">
          <w:delText>of</w:delText>
        </w:r>
        <w:r w:rsidDel="00743751">
          <w:rPr>
            <w:spacing w:val="-8"/>
          </w:rPr>
          <w:delText xml:space="preserve"> </w:delText>
        </w:r>
        <w:r w:rsidDel="00743751">
          <w:delText>a</w:delText>
        </w:r>
        <w:r w:rsidDel="00743751">
          <w:rPr>
            <w:spacing w:val="-7"/>
          </w:rPr>
          <w:delText xml:space="preserve"> </w:delText>
        </w:r>
        <w:r w:rsidDel="00743751">
          <w:rPr>
            <w:spacing w:val="-2"/>
          </w:rPr>
          <w:delText>Concept</w:delText>
        </w:r>
      </w:del>
    </w:p>
    <w:p w14:paraId="1296E2DC" w14:textId="658ECCDC" w:rsidR="008B4618" w:rsidDel="00743751" w:rsidRDefault="008B4618" w:rsidP="00C23110">
      <w:pPr>
        <w:rPr>
          <w:del w:id="96" w:author="Thomas Thurman" w:date="2024-12-18T13:17:00Z" w16du:dateUtc="2024-12-18T19:17:00Z"/>
        </w:rPr>
      </w:pPr>
      <w:del w:id="97" w:author="Thomas Thurman" w:date="2024-12-18T13:17:00Z" w16du:dateUtc="2024-12-18T19:17:00Z">
        <w:r w:rsidDel="00743751">
          <w:delText>Characteristics may be grouped or arranged in a tree of characteristics to form a discrete</w:delText>
        </w:r>
        <w:r w:rsidDel="00743751">
          <w:rPr>
            <w:spacing w:val="-8"/>
          </w:rPr>
          <w:delText xml:space="preserve"> </w:delText>
        </w:r>
        <w:r w:rsidDel="00743751">
          <w:delText>concept. Because</w:delText>
        </w:r>
        <w:r w:rsidDel="00743751">
          <w:rPr>
            <w:spacing w:val="-8"/>
          </w:rPr>
          <w:delText xml:space="preserve"> </w:delText>
        </w:r>
        <w:r w:rsidDel="00743751">
          <w:fldChar w:fldCharType="begin"/>
        </w:r>
        <w:r w:rsidDel="00743751">
          <w:delInstrText>HYPERLINK \l "_bookmark322" \h</w:delInstrText>
        </w:r>
        <w:r w:rsidDel="00743751">
          <w:fldChar w:fldCharType="separate"/>
        </w:r>
        <w:r w:rsidDel="00743751">
          <w:delText>AP</w:delText>
        </w:r>
        <w:r w:rsidDel="00743751">
          <w:rPr>
            <w:spacing w:val="-8"/>
          </w:rPr>
          <w:delText xml:space="preserve"> </w:delText>
        </w:r>
        <w:r w:rsidDel="00743751">
          <w:delText>242</w:delText>
        </w:r>
        <w:r w:rsidDel="00743751">
          <w:fldChar w:fldCharType="end"/>
        </w:r>
        <w:r w:rsidDel="00743751">
          <w:rPr>
            <w:spacing w:val="-8"/>
          </w:rPr>
          <w:delText xml:space="preserve"> </w:delText>
        </w:r>
        <w:r w:rsidDel="00743751">
          <w:delText>specifies</w:delText>
        </w:r>
        <w:r w:rsidDel="00743751">
          <w:rPr>
            <w:spacing w:val="-8"/>
          </w:rPr>
          <w:delText xml:space="preserve"> </w:delText>
        </w:r>
        <w:r w:rsidDel="00743751">
          <w:delText>only</w:delText>
        </w:r>
        <w:r w:rsidDel="00743751">
          <w:rPr>
            <w:spacing w:val="-8"/>
          </w:rPr>
          <w:delText xml:space="preserve"> </w:delText>
        </w:r>
        <w:r w:rsidDel="00743751">
          <w:delText>the</w:delText>
        </w:r>
        <w:r w:rsidDel="00743751">
          <w:rPr>
            <w:spacing w:val="-8"/>
          </w:rPr>
          <w:delText xml:space="preserve"> </w:delText>
        </w:r>
        <w:r w:rsidDel="00743751">
          <w:delText>classes</w:delText>
        </w:r>
        <w:r w:rsidDel="00743751">
          <w:rPr>
            <w:spacing w:val="-8"/>
          </w:rPr>
          <w:delText xml:space="preserve"> </w:delText>
        </w:r>
        <w:r w:rsidDel="00743751">
          <w:delText>of</w:delText>
        </w:r>
        <w:r w:rsidDel="00743751">
          <w:rPr>
            <w:spacing w:val="-8"/>
          </w:rPr>
          <w:delText xml:space="preserve"> </w:delText>
        </w:r>
        <w:r w:rsidDel="00743751">
          <w:delText>characteristics</w:delText>
        </w:r>
        <w:r w:rsidDel="00743751">
          <w:rPr>
            <w:spacing w:val="-8"/>
          </w:rPr>
          <w:delText xml:space="preserve"> </w:delText>
        </w:r>
        <w:r w:rsidDel="00743751">
          <w:delText>and</w:delText>
        </w:r>
        <w:r w:rsidDel="00743751">
          <w:rPr>
            <w:spacing w:val="-8"/>
          </w:rPr>
          <w:delText xml:space="preserve"> </w:delText>
        </w:r>
        <w:r w:rsidDel="00743751">
          <w:delText>properties that may be included in a design definition, an enterprise wishing to have an explicit manifest</w:delText>
        </w:r>
        <w:r w:rsidDel="00743751">
          <w:rPr>
            <w:spacing w:val="-4"/>
          </w:rPr>
          <w:delText xml:space="preserve"> </w:delText>
        </w:r>
        <w:r w:rsidDel="00743751">
          <w:delText>of</w:delText>
        </w:r>
        <w:r w:rsidDel="00743751">
          <w:rPr>
            <w:spacing w:val="-4"/>
          </w:rPr>
          <w:delText xml:space="preserve"> </w:delText>
        </w:r>
        <w:r w:rsidDel="00743751">
          <w:delText>engineering</w:delText>
        </w:r>
        <w:r w:rsidDel="00743751">
          <w:rPr>
            <w:spacing w:val="-4"/>
          </w:rPr>
          <w:delText xml:space="preserve"> </w:delText>
        </w:r>
        <w:r w:rsidDel="00743751">
          <w:delText>requirements</w:delText>
        </w:r>
        <w:r w:rsidDel="00743751">
          <w:rPr>
            <w:spacing w:val="-4"/>
          </w:rPr>
          <w:delText xml:space="preserve"> </w:delText>
        </w:r>
        <w:r w:rsidDel="00743751">
          <w:delText>would</w:delText>
        </w:r>
        <w:r w:rsidDel="00743751">
          <w:rPr>
            <w:spacing w:val="-4"/>
          </w:rPr>
          <w:delText xml:space="preserve"> </w:delText>
        </w:r>
        <w:r w:rsidDel="00743751">
          <w:delText>execute</w:delText>
        </w:r>
        <w:r w:rsidDel="00743751">
          <w:rPr>
            <w:spacing w:val="-4"/>
          </w:rPr>
          <w:delText xml:space="preserve"> </w:delText>
        </w:r>
        <w:r w:rsidDel="00743751">
          <w:delText>a</w:delText>
        </w:r>
        <w:r w:rsidDel="00743751">
          <w:rPr>
            <w:spacing w:val="-4"/>
          </w:rPr>
          <w:delText xml:space="preserve"> </w:delText>
        </w:r>
        <w:r w:rsidDel="00743751">
          <w:delText>planning</w:delText>
        </w:r>
        <w:r w:rsidDel="00743751">
          <w:rPr>
            <w:spacing w:val="-4"/>
          </w:rPr>
          <w:delText xml:space="preserve"> </w:delText>
        </w:r>
        <w:r w:rsidDel="00743751">
          <w:delText>application</w:delText>
        </w:r>
        <w:r w:rsidDel="00743751">
          <w:rPr>
            <w:spacing w:val="-4"/>
          </w:rPr>
          <w:delText xml:space="preserve"> </w:delText>
        </w:r>
        <w:r w:rsidDel="00743751">
          <w:delText>that</w:delText>
        </w:r>
        <w:r w:rsidDel="00743751">
          <w:rPr>
            <w:spacing w:val="-4"/>
          </w:rPr>
          <w:delText xml:space="preserve"> </w:delText>
        </w:r>
        <w:r w:rsidDel="00743751">
          <w:delText>traverses the design definition to specify the explicit list of properties that will be implemented by manufacturing execution and verified by measurement systems.</w:delText>
        </w:r>
        <w:r w:rsidDel="00743751">
          <w:rPr>
            <w:spacing w:val="37"/>
          </w:rPr>
          <w:delText xml:space="preserve"> </w:delText>
        </w:r>
        <w:r w:rsidDel="00743751">
          <w:delText xml:space="preserve">When the enterprise </w:delText>
        </w:r>
        <w:r w:rsidR="00B434D6" w:rsidDel="00743751">
          <w:delText>uses</w:delText>
        </w:r>
        <w:r w:rsidDel="00743751">
          <w:rPr>
            <w:spacing w:val="-6"/>
          </w:rPr>
          <w:delText xml:space="preserve"> </w:delText>
        </w:r>
        <w:r w:rsidDel="00743751">
          <w:fldChar w:fldCharType="begin"/>
        </w:r>
        <w:r w:rsidDel="00743751">
          <w:delInstrText>HYPERLINK \l "_bookmark366" \h</w:delInstrText>
        </w:r>
        <w:r w:rsidDel="00743751">
          <w:fldChar w:fldCharType="separate"/>
        </w:r>
        <w:r w:rsidDel="00743751">
          <w:delText>UUIDs</w:delText>
        </w:r>
        <w:r w:rsidDel="00743751">
          <w:fldChar w:fldCharType="end"/>
        </w:r>
        <w:r w:rsidDel="00743751">
          <w:rPr>
            <w:spacing w:val="-6"/>
          </w:rPr>
          <w:delText xml:space="preserve"> </w:delText>
        </w:r>
        <w:r w:rsidDel="00743751">
          <w:delText>to</w:delText>
        </w:r>
        <w:r w:rsidDel="00743751">
          <w:rPr>
            <w:spacing w:val="-6"/>
          </w:rPr>
          <w:delText xml:space="preserve"> </w:delText>
        </w:r>
        <w:r w:rsidDel="00743751">
          <w:delText>support</w:delText>
        </w:r>
        <w:r w:rsidDel="00743751">
          <w:rPr>
            <w:spacing w:val="-6"/>
          </w:rPr>
          <w:delText xml:space="preserve"> </w:delText>
        </w:r>
        <w:r w:rsidDel="00743751">
          <w:delText>data</w:delText>
        </w:r>
        <w:r w:rsidDel="00743751">
          <w:rPr>
            <w:spacing w:val="-6"/>
          </w:rPr>
          <w:delText xml:space="preserve"> </w:delText>
        </w:r>
        <w:r w:rsidDel="00743751">
          <w:delText>associativity,</w:delText>
        </w:r>
        <w:r w:rsidDel="00743751">
          <w:rPr>
            <w:spacing w:val="-6"/>
          </w:rPr>
          <w:delText xml:space="preserve"> </w:delText>
        </w:r>
        <w:r w:rsidDel="00743751">
          <w:delText>the</w:delText>
        </w:r>
        <w:r w:rsidDel="00743751">
          <w:rPr>
            <w:spacing w:val="-6"/>
          </w:rPr>
          <w:delText xml:space="preserve"> </w:delText>
        </w:r>
        <w:r w:rsidDel="00743751">
          <w:delText>planning</w:delText>
        </w:r>
        <w:r w:rsidDel="00743751">
          <w:rPr>
            <w:spacing w:val="-6"/>
          </w:rPr>
          <w:delText xml:space="preserve"> </w:delText>
        </w:r>
        <w:r w:rsidDel="00743751">
          <w:delText>application</w:delText>
        </w:r>
        <w:r w:rsidDel="00743751">
          <w:rPr>
            <w:spacing w:val="-6"/>
          </w:rPr>
          <w:delText xml:space="preserve"> </w:delText>
        </w:r>
        <w:r w:rsidR="000F5989" w:rsidDel="00743751">
          <w:delText>must</w:delText>
        </w:r>
        <w:r w:rsidDel="00743751">
          <w:rPr>
            <w:spacing w:val="-6"/>
          </w:rPr>
          <w:delText xml:space="preserve"> </w:delText>
        </w:r>
        <w:r w:rsidDel="00743751">
          <w:delText>assign</w:delText>
        </w:r>
        <w:r w:rsidDel="00743751">
          <w:rPr>
            <w:spacing w:val="-10"/>
          </w:rPr>
          <w:delText xml:space="preserve"> </w:delText>
        </w:r>
        <w:r w:rsidDel="00743751">
          <w:fldChar w:fldCharType="begin"/>
        </w:r>
        <w:r w:rsidDel="00743751">
          <w:delInstrText>HYPERLINK \l "_bookmark366" \h</w:delInstrText>
        </w:r>
        <w:r w:rsidDel="00743751">
          <w:fldChar w:fldCharType="separate"/>
        </w:r>
        <w:r w:rsidDel="00743751">
          <w:delText>UUIDs</w:delText>
        </w:r>
        <w:r w:rsidDel="00743751">
          <w:fldChar w:fldCharType="end"/>
        </w:r>
        <w:r w:rsidDel="00743751">
          <w:rPr>
            <w:spacing w:val="-10"/>
          </w:rPr>
          <w:delText xml:space="preserve"> </w:delText>
        </w:r>
        <w:r w:rsidDel="00743751">
          <w:delText>to</w:delText>
        </w:r>
        <w:r w:rsidDel="00743751">
          <w:rPr>
            <w:spacing w:val="-10"/>
          </w:rPr>
          <w:delText xml:space="preserve"> </w:delText>
        </w:r>
        <w:r w:rsidDel="00743751">
          <w:delText>relevant</w:delText>
        </w:r>
        <w:r w:rsidDel="00743751">
          <w:rPr>
            <w:spacing w:val="-10"/>
          </w:rPr>
          <w:delText xml:space="preserve"> </w:delText>
        </w:r>
        <w:r w:rsidDel="00743751">
          <w:delText>properties</w:delText>
        </w:r>
        <w:r w:rsidDel="00743751">
          <w:rPr>
            <w:spacing w:val="-10"/>
          </w:rPr>
          <w:delText xml:space="preserve"> </w:delText>
        </w:r>
        <w:r w:rsidDel="00743751">
          <w:delText>in</w:delText>
        </w:r>
        <w:r w:rsidDel="00743751">
          <w:rPr>
            <w:spacing w:val="-10"/>
          </w:rPr>
          <w:delText xml:space="preserve"> </w:delText>
        </w:r>
        <w:r w:rsidDel="00743751">
          <w:delText>the</w:delText>
        </w:r>
        <w:r w:rsidDel="00743751">
          <w:rPr>
            <w:spacing w:val="-10"/>
          </w:rPr>
          <w:delText xml:space="preserve"> </w:delText>
        </w:r>
        <w:r w:rsidDel="00743751">
          <w:delText>design</w:delText>
        </w:r>
        <w:r w:rsidDel="00743751">
          <w:rPr>
            <w:spacing w:val="-10"/>
          </w:rPr>
          <w:delText xml:space="preserve"> </w:delText>
        </w:r>
        <w:r w:rsidDel="00743751">
          <w:delText>data</w:delText>
        </w:r>
        <w:r w:rsidDel="00743751">
          <w:rPr>
            <w:spacing w:val="-10"/>
          </w:rPr>
          <w:delText xml:space="preserve"> </w:delText>
        </w:r>
        <w:r w:rsidDel="00743751">
          <w:delText>to</w:delText>
        </w:r>
        <w:r w:rsidDel="00743751">
          <w:rPr>
            <w:spacing w:val="-10"/>
          </w:rPr>
          <w:delText xml:space="preserve"> </w:delText>
        </w:r>
        <w:r w:rsidDel="00743751">
          <w:delText>meet</w:delText>
        </w:r>
        <w:r w:rsidDel="00743751">
          <w:rPr>
            <w:spacing w:val="-10"/>
          </w:rPr>
          <w:delText xml:space="preserve"> </w:delText>
        </w:r>
        <w:r w:rsidDel="00743751">
          <w:delText>organizational</w:delText>
        </w:r>
        <w:r w:rsidDel="00743751">
          <w:rPr>
            <w:spacing w:val="-10"/>
          </w:rPr>
          <w:delText xml:space="preserve"> </w:delText>
        </w:r>
        <w:r w:rsidDel="00743751">
          <w:delText>quality</w:delText>
        </w:r>
        <w:r w:rsidDel="00743751">
          <w:rPr>
            <w:spacing w:val="-10"/>
          </w:rPr>
          <w:delText xml:space="preserve"> </w:delText>
        </w:r>
        <w:r w:rsidDel="00743751">
          <w:delText>requirements.</w:delText>
        </w:r>
      </w:del>
    </w:p>
    <w:p w14:paraId="31305C9E" w14:textId="26F95338" w:rsidR="008B4618" w:rsidRPr="001A5316" w:rsidDel="00743751" w:rsidRDefault="008B4618" w:rsidP="00C23110">
      <w:pPr>
        <w:pStyle w:val="Heading5"/>
        <w:rPr>
          <w:del w:id="98" w:author="Thomas Thurman" w:date="2024-12-18T13:17:00Z" w16du:dateUtc="2024-12-18T19:17:00Z"/>
        </w:rPr>
      </w:pPr>
      <w:bookmarkStart w:id="99" w:name="_bookmark70"/>
      <w:bookmarkEnd w:id="99"/>
      <w:del w:id="100" w:author="Thomas Thurman" w:date="2024-12-18T13:17:00Z" w16du:dateUtc="2024-12-18T19:17:00Z">
        <w:r w:rsidRPr="001A5316" w:rsidDel="00743751">
          <w:delText>Reference Designation Requirements</w:delText>
        </w:r>
      </w:del>
    </w:p>
    <w:p w14:paraId="275DE561" w14:textId="6E9FB797" w:rsidR="008B4618" w:rsidRPr="009B60C4" w:rsidDel="00743751" w:rsidRDefault="008B4618" w:rsidP="00C23110">
      <w:pPr>
        <w:rPr>
          <w:del w:id="101" w:author="Thomas Thurman" w:date="2024-12-18T13:17:00Z" w16du:dateUtc="2024-12-18T19:17:00Z"/>
        </w:rPr>
      </w:pPr>
      <w:del w:id="102" w:author="Thomas Thurman" w:date="2024-12-18T13:17:00Z" w16du:dateUtc="2024-12-18T19:17:00Z">
        <w:r w:rsidDel="00743751">
          <w:delText>Reference designators are identifiers visible to a user in a document or model</w:delText>
        </w:r>
        <w:r w:rsidR="0078112A" w:rsidDel="00743751">
          <w:delText xml:space="preserve"> </w:delText>
        </w:r>
        <w:r w:rsidR="00552581" w:rsidDel="00743751">
          <w:delText xml:space="preserve">that </w:delText>
        </w:r>
        <w:r w:rsidDel="00743751">
          <w:delText>allow a reader to cross-correlate two views of a product definition when each product definition is in a different context. They are represented in STEP standards in the functional and physical product structure models. Reference designators are required to be human-readable.</w:delText>
        </w:r>
        <w:r w:rsidR="00552581" w:rsidDel="00743751">
          <w:delText xml:space="preserve"> In functional, product, and location domains, ISO/</w:delText>
        </w:r>
        <w:r w:rsidR="00552581" w:rsidRPr="009B60C4" w:rsidDel="00743751">
          <w:delText>IEC 81346</w:delText>
        </w:r>
        <w:r w:rsidR="00552581" w:rsidRPr="009B60C4" w:rsidDel="00743751">
          <w:rPr>
            <w:vertAlign w:val="superscript"/>
          </w:rPr>
          <w:delText>26</w:delText>
        </w:r>
        <w:r w:rsidR="00552581" w:rsidRPr="009B60C4" w:rsidDel="00743751">
          <w:delText xml:space="preserve"> defines and classifies reference designators as relationships between conceptual objects.</w:delText>
        </w:r>
      </w:del>
    </w:p>
    <w:p w14:paraId="583574C2" w14:textId="4EEA5B54" w:rsidR="008B4618" w:rsidRPr="009B60C4" w:rsidDel="00743751" w:rsidRDefault="008B4618" w:rsidP="00C23110">
      <w:pPr>
        <w:rPr>
          <w:del w:id="103" w:author="Thomas Thurman" w:date="2024-12-18T13:17:00Z" w16du:dateUtc="2024-12-18T19:17:00Z"/>
        </w:rPr>
      </w:pPr>
      <w:del w:id="104" w:author="Thomas Thurman" w:date="2024-12-18T13:17:00Z" w16du:dateUtc="2024-12-18T19:17:00Z">
        <w:r w:rsidRPr="009B60C4" w:rsidDel="00743751">
          <w:delText>ISO/IEC 81346</w:delText>
        </w:r>
        <w:r w:rsidRPr="009B60C4" w:rsidDel="00743751">
          <w:rPr>
            <w:vertAlign w:val="superscript"/>
          </w:rPr>
          <w:delText>26</w:delText>
        </w:r>
        <w:r w:rsidRPr="009B60C4" w:rsidDel="00743751">
          <w:delText xml:space="preserve"> </w:delText>
        </w:r>
        <w:r w:rsidR="00552581" w:rsidRPr="009B60C4" w:rsidDel="00743751">
          <w:delText xml:space="preserve">also </w:delText>
        </w:r>
        <w:r w:rsidRPr="009B60C4" w:rsidDel="00743751">
          <w:delText>specifies structuring principles and rules for maintaining</w:delText>
        </w:r>
        <w:r w:rsidR="00552581" w:rsidRPr="009B60C4" w:rsidDel="00743751">
          <w:delText xml:space="preserve"> reference designators</w:delText>
        </w:r>
        <w:r w:rsidRPr="009B60C4" w:rsidDel="00743751">
          <w:delText xml:space="preserve">. </w:delText>
        </w:r>
        <w:r w:rsidR="00BB7B61" w:rsidRPr="009B60C4" w:rsidDel="00743751">
          <w:delText xml:space="preserve">The </w:delText>
        </w:r>
        <w:r w:rsidR="00552581" w:rsidRPr="009B60C4" w:rsidDel="00743751">
          <w:delText xml:space="preserve">conceptual </w:delText>
        </w:r>
        <w:r w:rsidR="00BB7B61" w:rsidRPr="009B60C4" w:rsidDel="00743751">
          <w:delText>objects</w:delText>
        </w:r>
        <w:r w:rsidR="00552581" w:rsidRPr="009B60C4" w:rsidDel="00743751">
          <w:delText xml:space="preserve"> related by reference designators in ISO/IEC 81346</w:delText>
        </w:r>
        <w:r w:rsidR="00552581" w:rsidRPr="009B60C4" w:rsidDel="00743751">
          <w:rPr>
            <w:vertAlign w:val="superscript"/>
          </w:rPr>
          <w:delText>26</w:delText>
        </w:r>
        <w:r w:rsidR="00552581" w:rsidRPr="009B60C4" w:rsidDel="00743751">
          <w:delText xml:space="preserve"> </w:delText>
        </w:r>
        <w:r w:rsidR="00BB7B61" w:rsidRPr="009B60C4" w:rsidDel="00743751">
          <w:delText>are neither CAD objects nor STEP records</w:delText>
        </w:r>
        <w:r w:rsidR="009D1C74" w:rsidDel="00743751">
          <w:delText>. Still, they</w:delText>
        </w:r>
        <w:r w:rsidRPr="009B60C4" w:rsidDel="00743751">
          <w:delText xml:space="preserve"> can be mapped to STEP ENTITY data types</w:delText>
        </w:r>
        <w:r w:rsidR="00552581" w:rsidRPr="009B60C4" w:rsidDel="00743751">
          <w:delText xml:space="preserve"> during development of STEP standards</w:delText>
        </w:r>
        <w:r w:rsidRPr="009B60C4" w:rsidDel="00743751">
          <w:delText>.</w:delText>
        </w:r>
      </w:del>
    </w:p>
    <w:p w14:paraId="15CD0B00" w14:textId="3BCE4F47" w:rsidR="008B4618" w:rsidRDefault="008B4618" w:rsidP="00C23110">
      <w:del w:id="105" w:author="Thomas Thurman" w:date="2024-12-18T13:17:00Z" w16du:dateUtc="2024-12-18T19:17:00Z">
        <w:r w:rsidRPr="009B60C4" w:rsidDel="00743751">
          <w:delText>Reference designators are classified as either Partial or Full reference designators. Partial reference designators include a classification assignment and a numeric value for use in a single node in an assembly structure. Full reference designators consist of a list of partial reference designators starting at an enterprise-defined root and terminating at the selected leaf node. Partial reference designators are part of the design definition. Full reference designators may be used in auxiliary information</w:delText>
        </w:r>
        <w:r w:rsidR="00BE1A35" w:rsidRPr="009B60C4" w:rsidDel="00743751">
          <w:delText>, e.g.</w:delText>
        </w:r>
        <w:r w:rsidRPr="009B60C4" w:rsidDel="00743751">
          <w:delText>, for maintenance activities. The classification assignment is accomplished according to the engineering domain of the component. During the design life cycle, the numeric portion of the partial reference designator varies as the product design is iterated. Once the design definition for that product version is released to an archive, all data, including the partial reference designator, becomes permanent.</w:delText>
        </w:r>
        <w:r w:rsidR="00344728" w:rsidRPr="009B60C4" w:rsidDel="00743751">
          <w:delText xml:space="preserve"> Providing foreign keys</w:delText>
        </w:r>
        <w:r w:rsidR="00344728" w:rsidRPr="009B60C4" w:rsidDel="00743751">
          <w:rPr>
            <w:vertAlign w:val="superscript"/>
          </w:rPr>
          <w:delText>27</w:delText>
        </w:r>
        <w:r w:rsidR="00344728" w:rsidRPr="009B60C4" w:rsidDel="00743751">
          <w:delText xml:space="preserve"> in</w:delText>
        </w:r>
        <w:r w:rsidR="00344728" w:rsidDel="00743751">
          <w:delText xml:space="preserve"> a computer-interpretable and standard form bound to design objects and not partial reference designators is one objective of this document.</w:delText>
        </w:r>
      </w:del>
    </w:p>
    <w:p w14:paraId="762BAE47" w14:textId="77777777" w:rsidR="008B4618" w:rsidRDefault="008B4618" w:rsidP="00C23110">
      <w:pPr>
        <w:pStyle w:val="Heading4"/>
      </w:pPr>
      <w:r>
        <w:t>UUID</w:t>
      </w:r>
      <w:r>
        <w:rPr>
          <w:spacing w:val="-12"/>
        </w:rPr>
        <w:t xml:space="preserve"> </w:t>
      </w:r>
      <w:r>
        <w:t>Technical Specifications</w:t>
      </w:r>
    </w:p>
    <w:p w14:paraId="04C9CB3D" w14:textId="60A59961" w:rsidR="008B4618" w:rsidRDefault="008B4618" w:rsidP="00C23110">
      <w:r>
        <w:t xml:space="preserve">This section discusses </w:t>
      </w:r>
      <w:hyperlink w:anchor="_bookmark366">
        <w:r>
          <w:t>UUID</w:t>
        </w:r>
      </w:hyperlink>
      <w:r>
        <w:t xml:space="preserve"> encoding requirements and characteristics, types of </w:t>
      </w:r>
      <w:hyperlink w:anchor="_bookmark366">
        <w:r>
          <w:t>UUIDs</w:t>
        </w:r>
      </w:hyperlink>
      <w:r>
        <w:t>,</w:t>
      </w:r>
      <w:r>
        <w:rPr>
          <w:spacing w:val="-1"/>
        </w:rPr>
        <w:t xml:space="preserve"> </w:t>
      </w:r>
      <w:r>
        <w:t>how they</w:t>
      </w:r>
      <w:r>
        <w:rPr>
          <w:spacing w:val="-3"/>
        </w:rPr>
        <w:t xml:space="preserve"> </w:t>
      </w:r>
      <w:r>
        <w:t>are</w:t>
      </w:r>
      <w:r>
        <w:rPr>
          <w:spacing w:val="-3"/>
        </w:rPr>
        <w:t xml:space="preserve"> </w:t>
      </w:r>
      <w:r>
        <w:t>used with human-readable identifiers,</w:t>
      </w:r>
      <w:r>
        <w:rPr>
          <w:spacing w:val="-1"/>
        </w:rPr>
        <w:t xml:space="preserve"> </w:t>
      </w:r>
      <w:r>
        <w:t>and what</w:t>
      </w:r>
      <w:r>
        <w:rPr>
          <w:spacing w:val="-3"/>
        </w:rPr>
        <w:t xml:space="preserve"> </w:t>
      </w:r>
      <w:r>
        <w:t>requirements</w:t>
      </w:r>
      <w:r>
        <w:rPr>
          <w:spacing w:val="-11"/>
        </w:rPr>
        <w:t xml:space="preserve"> </w:t>
      </w:r>
      <w:r>
        <w:t>they</w:t>
      </w:r>
      <w:r>
        <w:rPr>
          <w:spacing w:val="-10"/>
        </w:rPr>
        <w:t xml:space="preserve"> </w:t>
      </w:r>
      <w:r>
        <w:t>address.</w:t>
      </w:r>
      <w:r>
        <w:rPr>
          <w:spacing w:val="6"/>
        </w:rPr>
        <w:t xml:space="preserve"> </w:t>
      </w:r>
      <w:r w:rsidR="000467EE">
        <w:t>It</w:t>
      </w:r>
      <w:r>
        <w:rPr>
          <w:spacing w:val="-11"/>
        </w:rPr>
        <w:t xml:space="preserve"> </w:t>
      </w:r>
      <w:r>
        <w:t>also</w:t>
      </w:r>
      <w:r>
        <w:rPr>
          <w:spacing w:val="-10"/>
        </w:rPr>
        <w:t xml:space="preserve"> </w:t>
      </w:r>
      <w:r>
        <w:t>introduces</w:t>
      </w:r>
      <w:r>
        <w:rPr>
          <w:spacing w:val="-10"/>
        </w:rPr>
        <w:t xml:space="preserve"> </w:t>
      </w:r>
      <w:r>
        <w:t>a</w:t>
      </w:r>
      <w:r>
        <w:rPr>
          <w:spacing w:val="-11"/>
        </w:rPr>
        <w:t xml:space="preserve"> </w:t>
      </w:r>
      <w:r>
        <w:t>requirement</w:t>
      </w:r>
      <w:r>
        <w:rPr>
          <w:spacing w:val="-11"/>
        </w:rPr>
        <w:t xml:space="preserve"> </w:t>
      </w:r>
      <w:r>
        <w:t>that</w:t>
      </w:r>
      <w:r>
        <w:rPr>
          <w:spacing w:val="-11"/>
        </w:rPr>
        <w:t xml:space="preserve"> </w:t>
      </w:r>
      <w:r>
        <w:t>the</w:t>
      </w:r>
      <w:r>
        <w:rPr>
          <w:spacing w:val="-10"/>
        </w:rPr>
        <w:t xml:space="preserve"> </w:t>
      </w:r>
      <w:hyperlink w:anchor="_bookmark366">
        <w:r>
          <w:t>UUID</w:t>
        </w:r>
      </w:hyperlink>
      <w:r>
        <w:rPr>
          <w:spacing w:val="-10"/>
        </w:rPr>
        <w:t xml:space="preserve"> </w:t>
      </w:r>
      <w:r>
        <w:t>appli</w:t>
      </w:r>
      <w:bookmarkStart w:id="106" w:name="ISO%252525252FIEC_9834-8_Generation_of_U"/>
      <w:bookmarkEnd w:id="106"/>
      <w:r>
        <w:t xml:space="preserve">cation in </w:t>
      </w:r>
      <w:hyperlink w:anchor="_bookmark363">
        <w:r>
          <w:t>STEP</w:t>
        </w:r>
      </w:hyperlink>
      <w:r>
        <w:t xml:space="preserve"> applies digital signatures to deter tampering with </w:t>
      </w:r>
      <w:hyperlink w:anchor="_bookmark366">
        <w:r>
          <w:t>UUID</w:t>
        </w:r>
      </w:hyperlink>
      <w:r>
        <w:t xml:space="preserve"> instances.</w:t>
      </w:r>
    </w:p>
    <w:p w14:paraId="4C8696C9" w14:textId="77777777" w:rsidR="008B4618" w:rsidRPr="009B60C4" w:rsidRDefault="008B4618" w:rsidP="00C23110">
      <w:pPr>
        <w:pStyle w:val="Heading5"/>
      </w:pPr>
      <w:r>
        <w:t>ISO/IEC</w:t>
      </w:r>
      <w:r>
        <w:rPr>
          <w:spacing w:val="-8"/>
        </w:rPr>
        <w:t xml:space="preserve"> </w:t>
      </w:r>
      <w:r>
        <w:t>9834</w:t>
      </w:r>
      <w:r w:rsidRPr="009B60C4">
        <w:t>-8</w:t>
      </w:r>
      <w:r w:rsidRPr="009B60C4">
        <w:rPr>
          <w:spacing w:val="-8"/>
        </w:rPr>
        <w:t xml:space="preserve"> </w:t>
      </w:r>
      <w:r w:rsidRPr="009B60C4">
        <w:t>Generation</w:t>
      </w:r>
      <w:r w:rsidRPr="009B60C4">
        <w:rPr>
          <w:spacing w:val="-8"/>
        </w:rPr>
        <w:t xml:space="preserve"> </w:t>
      </w:r>
      <w:r w:rsidRPr="009B60C4">
        <w:t>of</w:t>
      </w:r>
      <w:r w:rsidRPr="009B60C4">
        <w:rPr>
          <w:spacing w:val="-8"/>
        </w:rPr>
        <w:t xml:space="preserve"> </w:t>
      </w:r>
      <w:r w:rsidRPr="009B60C4">
        <w:t>UUIDs</w:t>
      </w:r>
      <w:r w:rsidRPr="009B60C4">
        <w:rPr>
          <w:spacing w:val="-7"/>
        </w:rPr>
        <w:t xml:space="preserve"> </w:t>
      </w:r>
      <w:r w:rsidRPr="009B60C4">
        <w:t>and</w:t>
      </w:r>
      <w:r w:rsidRPr="009B60C4">
        <w:rPr>
          <w:spacing w:val="-8"/>
        </w:rPr>
        <w:t xml:space="preserve"> </w:t>
      </w:r>
      <w:r w:rsidRPr="009B60C4">
        <w:t>Their</w:t>
      </w:r>
      <w:r w:rsidRPr="009B60C4">
        <w:rPr>
          <w:spacing w:val="-8"/>
        </w:rPr>
        <w:t xml:space="preserve"> </w:t>
      </w:r>
      <w:r w:rsidRPr="009B60C4">
        <w:t>Use</w:t>
      </w:r>
      <w:r w:rsidRPr="009B60C4">
        <w:rPr>
          <w:spacing w:val="-8"/>
        </w:rPr>
        <w:t xml:space="preserve"> </w:t>
      </w:r>
      <w:r w:rsidRPr="009B60C4">
        <w:t>in</w:t>
      </w:r>
      <w:r w:rsidRPr="009B60C4">
        <w:rPr>
          <w:spacing w:val="-8"/>
        </w:rPr>
        <w:t xml:space="preserve"> </w:t>
      </w:r>
      <w:r w:rsidRPr="009B60C4">
        <w:t>Object</w:t>
      </w:r>
      <w:r w:rsidRPr="009B60C4">
        <w:rPr>
          <w:spacing w:val="-7"/>
        </w:rPr>
        <w:t xml:space="preserve"> </w:t>
      </w:r>
      <w:r w:rsidRPr="009B60C4">
        <w:rPr>
          <w:spacing w:val="-2"/>
        </w:rPr>
        <w:t>Identifiers</w:t>
      </w:r>
    </w:p>
    <w:p w14:paraId="62537CA0" w14:textId="77777777" w:rsidR="008B4618" w:rsidRPr="009B60C4" w:rsidRDefault="008B4618" w:rsidP="009B60C4">
      <w:r w:rsidRPr="009B60C4">
        <w:t>ISO/IEC 9834-8:2014</w:t>
      </w:r>
      <w:r w:rsidRPr="009B60C4">
        <w:rPr>
          <w:vertAlign w:val="superscript"/>
        </w:rPr>
        <w:t>28</w:t>
      </w:r>
      <w:r w:rsidRPr="009B60C4">
        <w:t xml:space="preserve">, Generation of universally unique identifiers (UUIDs) and their use in object identifiers specifies procedures for </w:t>
      </w:r>
      <w:hyperlink w:anchor="_bookmark366">
        <w:r w:rsidRPr="009B60C4">
          <w:t>UUID</w:t>
        </w:r>
      </w:hyperlink>
      <w:r w:rsidRPr="009B60C4">
        <w:t xml:space="preserve"> generation and use in the international object identifier tree under the joint UUID arc. </w:t>
      </w:r>
    </w:p>
    <w:p w14:paraId="37E0FDA3" w14:textId="77777777" w:rsidR="008B4618" w:rsidRPr="009B60C4" w:rsidRDefault="008B4618" w:rsidP="00C23110">
      <w:pPr>
        <w:pStyle w:val="Heading5"/>
      </w:pPr>
      <w:r w:rsidRPr="009B60C4">
        <w:t xml:space="preserve">IETF RFC 9562 Universally Unique </w:t>
      </w:r>
      <w:proofErr w:type="spellStart"/>
      <w:r w:rsidRPr="009B60C4">
        <w:t>IDentifiers</w:t>
      </w:r>
      <w:proofErr w:type="spellEnd"/>
      <w:r w:rsidRPr="009B60C4">
        <w:t xml:space="preserve"> (UUIDs)</w:t>
      </w:r>
    </w:p>
    <w:p w14:paraId="54947DB3" w14:textId="4864ECA4" w:rsidR="008A5E83" w:rsidRPr="009B60C4" w:rsidRDefault="008B4618" w:rsidP="008A5E83">
      <w:pPr>
        <w:pStyle w:val="BodyText"/>
      </w:pPr>
      <w:r w:rsidRPr="009B60C4">
        <w:t>RFC 9562</w:t>
      </w:r>
      <w:r w:rsidRPr="009B60C4">
        <w:rPr>
          <w:vertAlign w:val="superscript"/>
        </w:rPr>
        <w:t>29</w:t>
      </w:r>
      <w:r w:rsidRPr="009B60C4">
        <w:t xml:space="preserve">clause 6.5 provides an algorithm to create a name-based version 5 </w:t>
      </w:r>
      <w:hyperlink w:anchor="_bookmark366">
        <w:r w:rsidRPr="009B60C4">
          <w:t>UUID</w:t>
        </w:r>
      </w:hyperlink>
      <w:r w:rsidRPr="009B60C4">
        <w:t xml:space="preserve">. There are </w:t>
      </w:r>
      <w:r w:rsidRPr="009B60C4">
        <w:lastRenderedPageBreak/>
        <w:t xml:space="preserve">two versions of </w:t>
      </w:r>
      <w:hyperlink w:anchor="_bookmark366">
        <w:r w:rsidRPr="009B60C4">
          <w:t>UUIDs</w:t>
        </w:r>
      </w:hyperlink>
      <w:r w:rsidRPr="009B60C4">
        <w:t xml:space="preserve"> considered: random-number-based and na</w:t>
      </w:r>
      <w:bookmarkStart w:id="107" w:name="UUID_Versions_and_Critical_Characteristi"/>
      <w:r w:rsidRPr="009B60C4">
        <w:t>m</w:t>
      </w:r>
      <w:bookmarkEnd w:id="107"/>
      <w:r w:rsidRPr="009B60C4">
        <w:t>e-based. Both versions meet the functional requirement of uniqueness.</w:t>
      </w:r>
      <w:r w:rsidR="00344728" w:rsidRPr="009B60C4">
        <w:t xml:space="preserve"> </w:t>
      </w:r>
      <w:r w:rsidR="003B36A6">
        <w:t>ISO/IEC 9834-8:201428 and RFC 956229 are deemed equivalent for this research</w:t>
      </w:r>
      <w:r w:rsidR="00344728" w:rsidRPr="009B60C4">
        <w:t>.</w:t>
      </w:r>
    </w:p>
    <w:p w14:paraId="3BF28D83" w14:textId="37C325F8" w:rsidR="008B4618" w:rsidRPr="009B60C4" w:rsidRDefault="008B4618" w:rsidP="008A5E83">
      <w:pPr>
        <w:pStyle w:val="Heading5"/>
      </w:pPr>
      <w:r w:rsidRPr="009B60C4">
        <w:t>UUID</w:t>
      </w:r>
      <w:r w:rsidRPr="009B60C4">
        <w:rPr>
          <w:spacing w:val="-12"/>
        </w:rPr>
        <w:t xml:space="preserve"> </w:t>
      </w:r>
      <w:r w:rsidRPr="009B60C4">
        <w:t>Versions</w:t>
      </w:r>
      <w:r w:rsidRPr="009B60C4">
        <w:rPr>
          <w:spacing w:val="-12"/>
        </w:rPr>
        <w:t xml:space="preserve"> </w:t>
      </w:r>
      <w:r w:rsidRPr="009B60C4">
        <w:t>and</w:t>
      </w:r>
      <w:r w:rsidRPr="009B60C4">
        <w:rPr>
          <w:spacing w:val="-11"/>
        </w:rPr>
        <w:t xml:space="preserve"> </w:t>
      </w:r>
      <w:r w:rsidRPr="009B60C4">
        <w:t>Critical</w:t>
      </w:r>
      <w:r w:rsidRPr="009B60C4">
        <w:rPr>
          <w:spacing w:val="-12"/>
        </w:rPr>
        <w:t xml:space="preserve"> </w:t>
      </w:r>
      <w:r w:rsidRPr="009B60C4">
        <w:rPr>
          <w:spacing w:val="-2"/>
        </w:rPr>
        <w:t>Characteristics</w:t>
      </w:r>
    </w:p>
    <w:p w14:paraId="632BA3B8" w14:textId="21861B0E" w:rsidR="008B4618" w:rsidRPr="009B60C4" w:rsidRDefault="00E737F0" w:rsidP="00C23110">
      <w:r w:rsidRPr="009B60C4">
        <w:t xml:space="preserve">This section </w:t>
      </w:r>
      <w:r w:rsidR="00920C49">
        <w:t>briefly describes</w:t>
      </w:r>
      <w:r w:rsidRPr="009B60C4">
        <w:t xml:space="preserve"> each UUID version selected for inclusion in the research</w:t>
      </w:r>
      <w:r w:rsidR="008B4618" w:rsidRPr="009B60C4">
        <w:t>.</w:t>
      </w:r>
    </w:p>
    <w:p w14:paraId="1C34AE7A" w14:textId="77777777" w:rsidR="008B4618" w:rsidRPr="009B60C4" w:rsidRDefault="008B4618" w:rsidP="001625E8">
      <w:pPr>
        <w:pStyle w:val="ListParagraph"/>
        <w:numPr>
          <w:ilvl w:val="0"/>
          <w:numId w:val="9"/>
        </w:numPr>
      </w:pPr>
      <w:r w:rsidRPr="009B60C4">
        <w:t>Version</w:t>
      </w:r>
      <w:r w:rsidRPr="009B60C4">
        <w:rPr>
          <w:spacing w:val="-4"/>
        </w:rPr>
        <w:t xml:space="preserve"> </w:t>
      </w:r>
      <w:r w:rsidRPr="009B60C4">
        <w:t>4</w:t>
      </w:r>
      <w:r w:rsidRPr="009B60C4">
        <w:rPr>
          <w:spacing w:val="-4"/>
        </w:rPr>
        <w:t xml:space="preserve"> </w:t>
      </w:r>
      <w:r w:rsidRPr="009B60C4">
        <w:t>produces</w:t>
      </w:r>
      <w:r w:rsidRPr="009B60C4">
        <w:rPr>
          <w:spacing w:val="-4"/>
        </w:rPr>
        <w:t xml:space="preserve"> </w:t>
      </w:r>
      <w:r w:rsidRPr="009B60C4">
        <w:t>a</w:t>
      </w:r>
      <w:r w:rsidRPr="009B60C4">
        <w:rPr>
          <w:spacing w:val="-4"/>
        </w:rPr>
        <w:t xml:space="preserve"> </w:t>
      </w:r>
      <w:r w:rsidRPr="009B60C4">
        <w:t>random</w:t>
      </w:r>
      <w:r w:rsidRPr="009B60C4">
        <w:rPr>
          <w:spacing w:val="-4"/>
        </w:rPr>
        <w:t xml:space="preserve"> </w:t>
      </w:r>
      <w:r w:rsidRPr="009B60C4">
        <w:t>value</w:t>
      </w:r>
      <w:r w:rsidRPr="009B60C4">
        <w:rPr>
          <w:spacing w:val="-4"/>
        </w:rPr>
        <w:t xml:space="preserve"> </w:t>
      </w:r>
      <w:r w:rsidRPr="009B60C4">
        <w:t>each</w:t>
      </w:r>
      <w:r w:rsidRPr="009B60C4">
        <w:rPr>
          <w:spacing w:val="-4"/>
        </w:rPr>
        <w:t xml:space="preserve"> </w:t>
      </w:r>
      <w:r w:rsidRPr="009B60C4">
        <w:t>time</w:t>
      </w:r>
      <w:r w:rsidRPr="009B60C4">
        <w:rPr>
          <w:spacing w:val="-4"/>
        </w:rPr>
        <w:t xml:space="preserve"> </w:t>
      </w:r>
      <w:r w:rsidRPr="009B60C4">
        <w:t>the</w:t>
      </w:r>
      <w:r w:rsidRPr="009B60C4">
        <w:rPr>
          <w:spacing w:val="-4"/>
        </w:rPr>
        <w:t xml:space="preserve"> </w:t>
      </w:r>
      <w:r w:rsidRPr="009B60C4">
        <w:t>algorithm</w:t>
      </w:r>
      <w:r w:rsidRPr="009B60C4">
        <w:rPr>
          <w:spacing w:val="-4"/>
        </w:rPr>
        <w:t xml:space="preserve"> </w:t>
      </w:r>
      <w:r w:rsidRPr="009B60C4">
        <w:t>is</w:t>
      </w:r>
      <w:r w:rsidRPr="009B60C4">
        <w:rPr>
          <w:spacing w:val="-4"/>
        </w:rPr>
        <w:t xml:space="preserve"> </w:t>
      </w:r>
      <w:r w:rsidRPr="009B60C4">
        <w:t>executed.</w:t>
      </w:r>
      <w:r w:rsidRPr="009B60C4">
        <w:rPr>
          <w:spacing w:val="21"/>
        </w:rPr>
        <w:t xml:space="preserve"> </w:t>
      </w:r>
      <w:r w:rsidRPr="009B60C4">
        <w:t>Version</w:t>
      </w:r>
      <w:r w:rsidRPr="009B60C4">
        <w:rPr>
          <w:spacing w:val="-4"/>
        </w:rPr>
        <w:t xml:space="preserve"> </w:t>
      </w:r>
      <w:r w:rsidRPr="009B60C4">
        <w:t>4 is</w:t>
      </w:r>
      <w:r w:rsidRPr="009B60C4">
        <w:rPr>
          <w:spacing w:val="-4"/>
        </w:rPr>
        <w:t xml:space="preserve"> </w:t>
      </w:r>
      <w:r w:rsidRPr="009B60C4">
        <w:t>used</w:t>
      </w:r>
      <w:r w:rsidRPr="009B60C4">
        <w:rPr>
          <w:spacing w:val="-4"/>
        </w:rPr>
        <w:t xml:space="preserve"> </w:t>
      </w:r>
      <w:r w:rsidRPr="009B60C4">
        <w:t>in</w:t>
      </w:r>
      <w:r w:rsidRPr="009B60C4">
        <w:rPr>
          <w:spacing w:val="-4"/>
        </w:rPr>
        <w:t xml:space="preserve"> </w:t>
      </w:r>
      <w:r w:rsidRPr="009B60C4">
        <w:t>commercially</w:t>
      </w:r>
      <w:r w:rsidRPr="009B60C4">
        <w:rPr>
          <w:spacing w:val="-4"/>
        </w:rPr>
        <w:t xml:space="preserve"> </w:t>
      </w:r>
      <w:r w:rsidRPr="009B60C4">
        <w:t>available</w:t>
      </w:r>
      <w:r w:rsidRPr="009B60C4">
        <w:rPr>
          <w:spacing w:val="-4"/>
        </w:rPr>
        <w:t xml:space="preserve"> </w:t>
      </w:r>
      <w:r w:rsidRPr="009B60C4">
        <w:t>product</w:t>
      </w:r>
      <w:r w:rsidRPr="009B60C4">
        <w:rPr>
          <w:spacing w:val="-4"/>
        </w:rPr>
        <w:t xml:space="preserve"> </w:t>
      </w:r>
      <w:r w:rsidRPr="009B60C4">
        <w:t>data</w:t>
      </w:r>
      <w:r w:rsidRPr="009B60C4">
        <w:rPr>
          <w:spacing w:val="-4"/>
        </w:rPr>
        <w:t xml:space="preserve"> </w:t>
      </w:r>
      <w:r w:rsidRPr="009B60C4">
        <w:t>exchange</w:t>
      </w:r>
      <w:r w:rsidRPr="009B60C4">
        <w:rPr>
          <w:spacing w:val="-4"/>
        </w:rPr>
        <w:t xml:space="preserve"> </w:t>
      </w:r>
      <w:r w:rsidRPr="009B60C4">
        <w:t>interface</w:t>
      </w:r>
      <w:r w:rsidRPr="009B60C4">
        <w:rPr>
          <w:spacing w:val="-4"/>
        </w:rPr>
        <w:t xml:space="preserve"> </w:t>
      </w:r>
      <w:r w:rsidRPr="009B60C4">
        <w:t>implementations.</w:t>
      </w:r>
    </w:p>
    <w:p w14:paraId="2C162FA0" w14:textId="299051FF" w:rsidR="008B4618" w:rsidRDefault="008B4618" w:rsidP="001625E8">
      <w:pPr>
        <w:pStyle w:val="ListParagraph"/>
        <w:numPr>
          <w:ilvl w:val="0"/>
          <w:numId w:val="9"/>
        </w:numPr>
      </w:pPr>
      <w:r w:rsidRPr="009B60C4">
        <w:t>Version</w:t>
      </w:r>
      <w:r w:rsidRPr="009B60C4">
        <w:rPr>
          <w:spacing w:val="-3"/>
        </w:rPr>
        <w:t xml:space="preserve"> </w:t>
      </w:r>
      <w:r w:rsidRPr="009B60C4">
        <w:t>5</w:t>
      </w:r>
      <w:r w:rsidRPr="009B60C4">
        <w:rPr>
          <w:spacing w:val="-3"/>
        </w:rPr>
        <w:t xml:space="preserve"> </w:t>
      </w:r>
      <w:r w:rsidRPr="009B60C4">
        <w:t>uses</w:t>
      </w:r>
      <w:r w:rsidRPr="009B60C4">
        <w:rPr>
          <w:spacing w:val="-3"/>
        </w:rPr>
        <w:t xml:space="preserve"> </w:t>
      </w:r>
      <w:r w:rsidRPr="009B60C4">
        <w:t>a</w:t>
      </w:r>
      <w:r w:rsidRPr="009B60C4">
        <w:rPr>
          <w:spacing w:val="-3"/>
        </w:rPr>
        <w:t xml:space="preserve"> </w:t>
      </w:r>
      <w:r w:rsidRPr="009B60C4">
        <w:t>namespace</w:t>
      </w:r>
      <w:r w:rsidRPr="009B60C4">
        <w:rPr>
          <w:spacing w:val="-3"/>
        </w:rPr>
        <w:t xml:space="preserve"> </w:t>
      </w:r>
      <w:r w:rsidRPr="009B60C4">
        <w:t>and</w:t>
      </w:r>
      <w:r w:rsidRPr="009B60C4">
        <w:rPr>
          <w:spacing w:val="-3"/>
        </w:rPr>
        <w:t xml:space="preserve"> </w:t>
      </w:r>
      <w:r w:rsidRPr="009B60C4">
        <w:t>name.</w:t>
      </w:r>
      <w:r w:rsidRPr="009B60C4">
        <w:rPr>
          <w:spacing w:val="23"/>
        </w:rPr>
        <w:t xml:space="preserve"> </w:t>
      </w:r>
      <w:r w:rsidRPr="009B60C4">
        <w:t>A</w:t>
      </w:r>
      <w:r w:rsidRPr="009B60C4">
        <w:rPr>
          <w:spacing w:val="-3"/>
        </w:rPr>
        <w:t xml:space="preserve"> </w:t>
      </w:r>
      <w:r w:rsidRPr="009B60C4">
        <w:t>compliant</w:t>
      </w:r>
      <w:r w:rsidRPr="009B60C4">
        <w:rPr>
          <w:spacing w:val="-3"/>
        </w:rPr>
        <w:t xml:space="preserve"> </w:t>
      </w:r>
      <w:r w:rsidRPr="009B60C4">
        <w:t>implementation</w:t>
      </w:r>
      <w:r w:rsidRPr="009B60C4">
        <w:rPr>
          <w:spacing w:val="-3"/>
        </w:rPr>
        <w:t xml:space="preserve"> </w:t>
      </w:r>
      <w:r w:rsidRPr="009B60C4">
        <w:t>produces</w:t>
      </w:r>
      <w:r w:rsidRPr="009B60C4">
        <w:rPr>
          <w:spacing w:val="-3"/>
        </w:rPr>
        <w:t xml:space="preserve"> </w:t>
      </w:r>
      <w:r w:rsidRPr="009B60C4">
        <w:t>the same</w:t>
      </w:r>
      <w:r w:rsidRPr="009B60C4">
        <w:rPr>
          <w:spacing w:val="-3"/>
        </w:rPr>
        <w:t xml:space="preserve"> </w:t>
      </w:r>
      <w:r w:rsidRPr="009B60C4">
        <w:t>result</w:t>
      </w:r>
      <w:r w:rsidRPr="009B60C4">
        <w:rPr>
          <w:spacing w:val="-3"/>
        </w:rPr>
        <w:t xml:space="preserve"> </w:t>
      </w:r>
      <w:r w:rsidRPr="009B60C4">
        <w:t>each</w:t>
      </w:r>
      <w:r w:rsidRPr="009B60C4">
        <w:rPr>
          <w:spacing w:val="-3"/>
        </w:rPr>
        <w:t xml:space="preserve"> </w:t>
      </w:r>
      <w:r w:rsidRPr="009B60C4">
        <w:t>time</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w:t>
      </w:r>
      <w:r w:rsidRPr="009B60C4">
        <w:rPr>
          <w:spacing w:val="-3"/>
        </w:rPr>
        <w:t xml:space="preserve"> </w:t>
      </w:r>
      <w:r w:rsidRPr="009B60C4">
        <w:t>in</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namespace</w:t>
      </w:r>
      <w:r w:rsidRPr="009B60C4">
        <w:rPr>
          <w:spacing w:val="-3"/>
        </w:rPr>
        <w:t xml:space="preserve"> </w:t>
      </w:r>
      <w:r w:rsidRPr="009B60C4">
        <w:t>is</w:t>
      </w:r>
      <w:r w:rsidRPr="009B60C4">
        <w:rPr>
          <w:spacing w:val="-3"/>
        </w:rPr>
        <w:t xml:space="preserve"> </w:t>
      </w:r>
      <w:r w:rsidRPr="009B60C4">
        <w:t>transformed.</w:t>
      </w:r>
      <w:r w:rsidRPr="009B60C4">
        <w:rPr>
          <w:spacing w:val="19"/>
        </w:rPr>
        <w:t xml:space="preserve"> </w:t>
      </w:r>
      <w:r w:rsidRPr="009B60C4">
        <w:t xml:space="preserve">The </w:t>
      </w:r>
      <w:r w:rsidRPr="009B60C4">
        <w:rPr>
          <w:spacing w:val="-2"/>
        </w:rPr>
        <w:t>namespace</w:t>
      </w:r>
      <w:r w:rsidRPr="009B60C4">
        <w:rPr>
          <w:spacing w:val="-10"/>
        </w:rPr>
        <w:t xml:space="preserve"> </w:t>
      </w:r>
      <w:r w:rsidRPr="009B60C4">
        <w:rPr>
          <w:spacing w:val="-2"/>
        </w:rPr>
        <w:t>identifier</w:t>
      </w:r>
      <w:r w:rsidRPr="009B60C4">
        <w:rPr>
          <w:spacing w:val="-10"/>
        </w:rPr>
        <w:t xml:space="preserve"> </w:t>
      </w:r>
      <w:r w:rsidRPr="009B60C4">
        <w:rPr>
          <w:spacing w:val="-2"/>
        </w:rPr>
        <w:t>itself is a UUID,</w:t>
      </w:r>
      <w:r w:rsidRPr="009B60C4">
        <w:rPr>
          <w:spacing w:val="-9"/>
        </w:rPr>
        <w:t xml:space="preserve"> </w:t>
      </w:r>
      <w:r w:rsidRPr="009B60C4">
        <w:rPr>
          <w:spacing w:val="-2"/>
        </w:rPr>
        <w:t>and</w:t>
      </w:r>
      <w:r w:rsidRPr="009B60C4">
        <w:rPr>
          <w:spacing w:val="-10"/>
        </w:rPr>
        <w:t xml:space="preserve"> </w:t>
      </w:r>
      <w:r w:rsidRPr="009B60C4">
        <w:rPr>
          <w:spacing w:val="-2"/>
        </w:rPr>
        <w:t>any</w:t>
      </w:r>
      <w:r w:rsidRPr="009B60C4">
        <w:rPr>
          <w:spacing w:val="-10"/>
        </w:rPr>
        <w:t xml:space="preserve"> </w:t>
      </w:r>
      <w:r w:rsidRPr="009B60C4">
        <w:rPr>
          <w:spacing w:val="-2"/>
        </w:rPr>
        <w:t>desired</w:t>
      </w:r>
      <w:r w:rsidRPr="009B60C4">
        <w:rPr>
          <w:spacing w:val="-10"/>
        </w:rPr>
        <w:t xml:space="preserve"> </w:t>
      </w:r>
      <w:hyperlink w:anchor="_bookmark366">
        <w:r w:rsidRPr="009B60C4">
          <w:rPr>
            <w:spacing w:val="-2"/>
          </w:rPr>
          <w:t>UUID</w:t>
        </w:r>
      </w:hyperlink>
      <w:r w:rsidRPr="009B60C4">
        <w:rPr>
          <w:spacing w:val="-10"/>
        </w:rPr>
        <w:t xml:space="preserve"> </w:t>
      </w:r>
      <w:r w:rsidRPr="009B60C4">
        <w:rPr>
          <w:spacing w:val="-2"/>
        </w:rPr>
        <w:t>may</w:t>
      </w:r>
      <w:r w:rsidRPr="009B60C4">
        <w:rPr>
          <w:spacing w:val="-10"/>
        </w:rPr>
        <w:t xml:space="preserve"> </w:t>
      </w:r>
      <w:r w:rsidRPr="009B60C4">
        <w:rPr>
          <w:spacing w:val="-2"/>
        </w:rPr>
        <w:t>be</w:t>
      </w:r>
      <w:r w:rsidRPr="009B60C4">
        <w:rPr>
          <w:spacing w:val="-10"/>
        </w:rPr>
        <w:t xml:space="preserve"> </w:t>
      </w:r>
      <w:r w:rsidRPr="009B60C4">
        <w:rPr>
          <w:spacing w:val="-2"/>
        </w:rPr>
        <w:t>used</w:t>
      </w:r>
      <w:r w:rsidRPr="009B60C4">
        <w:rPr>
          <w:spacing w:val="-10"/>
        </w:rPr>
        <w:t xml:space="preserve"> </w:t>
      </w:r>
      <w:r w:rsidRPr="009B60C4">
        <w:rPr>
          <w:spacing w:val="-2"/>
        </w:rPr>
        <w:t>as</w:t>
      </w:r>
      <w:r w:rsidRPr="009B60C4">
        <w:rPr>
          <w:spacing w:val="-10"/>
        </w:rPr>
        <w:t xml:space="preserve"> </w:t>
      </w:r>
      <w:r w:rsidRPr="009B60C4">
        <w:rPr>
          <w:spacing w:val="-2"/>
        </w:rPr>
        <w:t>a</w:t>
      </w:r>
      <w:r w:rsidRPr="009B60C4">
        <w:rPr>
          <w:spacing w:val="-9"/>
        </w:rPr>
        <w:t xml:space="preserve"> </w:t>
      </w:r>
      <w:r w:rsidRPr="009B60C4">
        <w:rPr>
          <w:spacing w:val="-2"/>
        </w:rPr>
        <w:t>names</w:t>
      </w:r>
      <w:r w:rsidRPr="009B60C4">
        <w:t>pace</w:t>
      </w:r>
      <w:r w:rsidRPr="009B60C4">
        <w:rPr>
          <w:spacing w:val="-14"/>
        </w:rPr>
        <w:t xml:space="preserve"> </w:t>
      </w:r>
      <w:r w:rsidRPr="009B60C4">
        <w:t>designator.</w:t>
      </w:r>
      <w:r w:rsidRPr="009B60C4">
        <w:rPr>
          <w:spacing w:val="-10"/>
        </w:rPr>
        <w:t xml:space="preserve"> </w:t>
      </w:r>
      <w:r w:rsidRPr="009B60C4">
        <w:t>Either</w:t>
      </w:r>
      <w:r w:rsidRPr="009B60C4">
        <w:rPr>
          <w:spacing w:val="-14"/>
        </w:rPr>
        <w:t xml:space="preserve"> </w:t>
      </w:r>
      <w:hyperlink w:anchor="_bookmark351">
        <w:r w:rsidRPr="009B60C4">
          <w:t>MD5</w:t>
        </w:r>
      </w:hyperlink>
      <w:r w:rsidRPr="009B60C4">
        <w:rPr>
          <w:spacing w:val="-13"/>
        </w:rPr>
        <w:t xml:space="preserve"> </w:t>
      </w:r>
      <w:r w:rsidRPr="009B60C4">
        <w:t>or</w:t>
      </w:r>
      <w:r w:rsidRPr="009B60C4">
        <w:rPr>
          <w:spacing w:val="-14"/>
        </w:rPr>
        <w:t xml:space="preserve"> </w:t>
      </w:r>
      <w:hyperlink w:anchor="_bookmark362">
        <w:r w:rsidRPr="009B60C4">
          <w:t>SHA-1</w:t>
        </w:r>
      </w:hyperlink>
      <w:r w:rsidRPr="009B60C4">
        <w:rPr>
          <w:vertAlign w:val="superscript"/>
        </w:rPr>
        <w:t>30</w:t>
      </w:r>
      <w:r w:rsidRPr="009B60C4">
        <w:rPr>
          <w:spacing w:val="-14"/>
        </w:rPr>
        <w:t xml:space="preserve"> </w:t>
      </w:r>
      <w:r w:rsidRPr="009B60C4">
        <w:t>may</w:t>
      </w:r>
      <w:r w:rsidRPr="009B60C4">
        <w:rPr>
          <w:spacing w:val="-14"/>
        </w:rPr>
        <w:t xml:space="preserve"> </w:t>
      </w:r>
      <w:r w:rsidRPr="009B60C4">
        <w:t>be</w:t>
      </w:r>
      <w:r>
        <w:rPr>
          <w:spacing w:val="-13"/>
        </w:rPr>
        <w:t xml:space="preserve"> </w:t>
      </w:r>
      <w:r>
        <w:t>used</w:t>
      </w:r>
      <w:r w:rsidR="002A009F">
        <w:rPr>
          <w:spacing w:val="-14"/>
        </w:rPr>
        <w:t xml:space="preserve">, but </w:t>
      </w:r>
      <w:r>
        <w:t>backward</w:t>
      </w:r>
      <w:r>
        <w:rPr>
          <w:spacing w:val="-13"/>
        </w:rPr>
        <w:t xml:space="preserve"> </w:t>
      </w:r>
      <w:r>
        <w:t>compatibil</w:t>
      </w:r>
      <w:bookmarkStart w:id="108" w:name="Data_Tampering"/>
      <w:bookmarkEnd w:id="108"/>
      <w:r>
        <w:t xml:space="preserve">ity is not an issue, although </w:t>
      </w:r>
      <w:hyperlink w:anchor="_bookmark362">
        <w:r>
          <w:t>SHA-1</w:t>
        </w:r>
      </w:hyperlink>
      <w:r>
        <w:t xml:space="preserve"> is preferred.</w:t>
      </w:r>
    </w:p>
    <w:p w14:paraId="6A2DD488" w14:textId="7A501C20" w:rsidR="008B4618" w:rsidDel="00C11F18" w:rsidRDefault="008B4618" w:rsidP="00C23110">
      <w:pPr>
        <w:pStyle w:val="Heading5"/>
        <w:rPr>
          <w:del w:id="109" w:author="Thomas Thurman" w:date="2024-12-18T13:17:00Z" w16du:dateUtc="2024-12-18T19:17:00Z"/>
        </w:rPr>
      </w:pPr>
      <w:del w:id="110" w:author="Thomas Thurman" w:date="2024-12-18T13:17:00Z" w16du:dateUtc="2024-12-18T19:17:00Z">
        <w:r w:rsidDel="00C11F18">
          <w:delText>Data</w:delText>
        </w:r>
        <w:r w:rsidDel="00C11F18">
          <w:rPr>
            <w:spacing w:val="-12"/>
          </w:rPr>
          <w:delText xml:space="preserve"> </w:delText>
        </w:r>
        <w:r w:rsidDel="00C11F18">
          <w:delText>Tampering</w:delText>
        </w:r>
      </w:del>
    </w:p>
    <w:p w14:paraId="7B3F4337" w14:textId="0D08E0CC" w:rsidR="008B4618" w:rsidRPr="009B60C4" w:rsidRDefault="008B4618" w:rsidP="00C23110">
      <w:del w:id="111" w:author="Thomas Thurman" w:date="2024-12-18T13:17:00Z" w16du:dateUtc="2024-12-18T19:17:00Z">
        <w:r w:rsidDel="00C11F18">
          <w:delText>Robust</w:delText>
        </w:r>
        <w:r w:rsidDel="00C11F18">
          <w:rPr>
            <w:spacing w:val="-7"/>
          </w:rPr>
          <w:delText xml:space="preserve"> </w:delText>
        </w:r>
        <w:r w:rsidDel="00C11F18">
          <w:delText>implementations</w:delText>
        </w:r>
        <w:r w:rsidDel="00C11F18">
          <w:rPr>
            <w:spacing w:val="-7"/>
          </w:rPr>
          <w:delText xml:space="preserve"> </w:delText>
        </w:r>
        <w:r w:rsidDel="00C11F18">
          <w:delText>of</w:delText>
        </w:r>
        <w:r w:rsidDel="00C11F18">
          <w:rPr>
            <w:spacing w:val="-7"/>
          </w:rPr>
          <w:delText xml:space="preserve"> </w:delText>
        </w:r>
        <w:r w:rsidDel="00C11F18">
          <w:delText>data</w:delText>
        </w:r>
        <w:r w:rsidDel="00C11F18">
          <w:rPr>
            <w:spacing w:val="-7"/>
          </w:rPr>
          <w:delText xml:space="preserve"> </w:delText>
        </w:r>
        <w:r w:rsidDel="00C11F18">
          <w:delText>exchange</w:delText>
        </w:r>
        <w:r w:rsidDel="00C11F18">
          <w:rPr>
            <w:spacing w:val="-7"/>
          </w:rPr>
          <w:delText xml:space="preserve"> </w:delText>
        </w:r>
        <w:r w:rsidDel="00C11F18">
          <w:delText>and</w:delText>
        </w:r>
        <w:r w:rsidDel="00C11F18">
          <w:rPr>
            <w:spacing w:val="-7"/>
          </w:rPr>
          <w:delText xml:space="preserve"> </w:delText>
        </w:r>
        <w:r w:rsidDel="00C11F18">
          <w:delText>sharing</w:delText>
        </w:r>
        <w:r w:rsidDel="00C11F18">
          <w:rPr>
            <w:spacing w:val="-7"/>
          </w:rPr>
          <w:delText xml:space="preserve"> </w:delText>
        </w:r>
        <w:r w:rsidDel="00C11F18">
          <w:delText>require</w:delText>
        </w:r>
        <w:r w:rsidDel="00C11F18">
          <w:rPr>
            <w:spacing w:val="-7"/>
          </w:rPr>
          <w:delText xml:space="preserve"> </w:delText>
        </w:r>
        <w:r w:rsidDel="00C11F18">
          <w:delText>capabilities</w:delText>
        </w:r>
        <w:r w:rsidDel="00C11F18">
          <w:rPr>
            <w:spacing w:val="-7"/>
          </w:rPr>
          <w:delText xml:space="preserve"> </w:delText>
        </w:r>
        <w:r w:rsidDel="00C11F18">
          <w:delText>in</w:delText>
        </w:r>
        <w:r w:rsidDel="00C11F18">
          <w:rPr>
            <w:spacing w:val="-7"/>
          </w:rPr>
          <w:delText xml:space="preserve"> </w:delText>
        </w:r>
        <w:r w:rsidDel="00C11F18">
          <w:delText>the</w:delText>
        </w:r>
        <w:r w:rsidDel="00C11F18">
          <w:rPr>
            <w:spacing w:val="-7"/>
          </w:rPr>
          <w:delText xml:space="preserve"> </w:delText>
        </w:r>
        <w:r w:rsidDel="00C11F18">
          <w:delText>data</w:delText>
        </w:r>
        <w:r w:rsidDel="00C11F18">
          <w:rPr>
            <w:spacing w:val="-7"/>
          </w:rPr>
          <w:delText xml:space="preserve"> </w:delText>
        </w:r>
        <w:r w:rsidDel="00C11F18">
          <w:delText>set and</w:delText>
        </w:r>
        <w:r w:rsidDel="00C11F18">
          <w:rPr>
            <w:spacing w:val="-5"/>
          </w:rPr>
          <w:delText xml:space="preserve"> </w:delText>
        </w:r>
        <w:r w:rsidDel="00C11F18">
          <w:delText>exchange</w:delText>
        </w:r>
        <w:r w:rsidDel="00C11F18">
          <w:rPr>
            <w:spacing w:val="-6"/>
          </w:rPr>
          <w:delText xml:space="preserve"> </w:delText>
        </w:r>
        <w:r w:rsidDel="00C11F18">
          <w:delText>agreements</w:delText>
        </w:r>
        <w:r w:rsidDel="00C11F18">
          <w:rPr>
            <w:spacing w:val="-6"/>
          </w:rPr>
          <w:delText xml:space="preserve"> </w:delText>
        </w:r>
        <w:r w:rsidDel="00C11F18">
          <w:delText>to</w:delText>
        </w:r>
        <w:r w:rsidDel="00C11F18">
          <w:rPr>
            <w:spacing w:val="-5"/>
          </w:rPr>
          <w:delText xml:space="preserve"> </w:delText>
        </w:r>
        <w:r w:rsidDel="00C11F18">
          <w:delText>detect</w:delText>
        </w:r>
        <w:r w:rsidDel="00C11F18">
          <w:rPr>
            <w:spacing w:val="-5"/>
          </w:rPr>
          <w:delText xml:space="preserve"> </w:delText>
        </w:r>
        <w:r w:rsidDel="00C11F18">
          <w:delText>data</w:delText>
        </w:r>
        <w:r w:rsidDel="00C11F18">
          <w:rPr>
            <w:spacing w:val="-5"/>
          </w:rPr>
          <w:delText xml:space="preserve"> </w:delText>
        </w:r>
        <w:r w:rsidRPr="009B60C4" w:rsidDel="00C11F18">
          <w:delText>tampering</w:delText>
        </w:r>
        <w:r w:rsidRPr="009B60C4" w:rsidDel="00C11F18">
          <w:rPr>
            <w:vertAlign w:val="superscript"/>
          </w:rPr>
          <w:delText>31</w:delText>
        </w:r>
        <w:r w:rsidRPr="009B60C4" w:rsidDel="00C11F18">
          <w:delText>.</w:delText>
        </w:r>
        <w:r w:rsidRPr="009B60C4" w:rsidDel="00C11F18">
          <w:rPr>
            <w:spacing w:val="16"/>
          </w:rPr>
          <w:delText xml:space="preserve"> </w:delText>
        </w:r>
        <w:r w:rsidRPr="009B60C4" w:rsidDel="00C11F18">
          <w:delText>The</w:delText>
        </w:r>
        <w:r w:rsidRPr="009B60C4" w:rsidDel="00C11F18">
          <w:rPr>
            <w:spacing w:val="-5"/>
          </w:rPr>
          <w:delText xml:space="preserve"> </w:delText>
        </w:r>
        <w:r w:rsidDel="00C11F18">
          <w:fldChar w:fldCharType="begin"/>
        </w:r>
        <w:r w:rsidDel="00C11F18">
          <w:delInstrText>HYPERLINK \l "_bookmark366" \h</w:delInstrText>
        </w:r>
        <w:r w:rsidDel="00C11F18">
          <w:fldChar w:fldCharType="separate"/>
        </w:r>
        <w:r w:rsidRPr="009B60C4" w:rsidDel="00C11F18">
          <w:delText>UUID</w:delText>
        </w:r>
        <w:r w:rsidDel="00C11F18">
          <w:fldChar w:fldCharType="end"/>
        </w:r>
        <w:r w:rsidRPr="009B60C4" w:rsidDel="00C11F18">
          <w:rPr>
            <w:spacing w:val="-5"/>
          </w:rPr>
          <w:delText xml:space="preserve"> </w:delText>
        </w:r>
        <w:r w:rsidRPr="009B60C4" w:rsidDel="00C11F18">
          <w:delText>standards</w:delText>
        </w:r>
        <w:r w:rsidRPr="009B60C4" w:rsidDel="00C11F18">
          <w:rPr>
            <w:spacing w:val="-6"/>
          </w:rPr>
          <w:delText xml:space="preserve"> </w:delText>
        </w:r>
        <w:r w:rsidRPr="009B60C4" w:rsidDel="00C11F18">
          <w:delText>do</w:delText>
        </w:r>
        <w:r w:rsidRPr="009B60C4" w:rsidDel="00C11F18">
          <w:rPr>
            <w:spacing w:val="-5"/>
          </w:rPr>
          <w:delText xml:space="preserve"> </w:delText>
        </w:r>
        <w:r w:rsidRPr="009B60C4" w:rsidDel="00C11F18">
          <w:delText>not</w:delText>
        </w:r>
        <w:r w:rsidRPr="009B60C4" w:rsidDel="00C11F18">
          <w:rPr>
            <w:spacing w:val="-5"/>
          </w:rPr>
          <w:delText xml:space="preserve"> </w:delText>
        </w:r>
        <w:r w:rsidRPr="009B60C4" w:rsidDel="00C11F18">
          <w:delText>ad</w:delText>
        </w:r>
        <w:bookmarkStart w:id="112" w:name="UUID_registration_authorities"/>
        <w:bookmarkEnd w:id="112"/>
        <w:r w:rsidRPr="009B60C4" w:rsidDel="00C11F18">
          <w:delText>dress data tampering.</w:delText>
        </w:r>
      </w:del>
    </w:p>
    <w:p w14:paraId="45027EB4" w14:textId="76788EFE" w:rsidR="008B4618" w:rsidRPr="009B60C4" w:rsidDel="00C11F18" w:rsidRDefault="008B4618" w:rsidP="00C23110">
      <w:pPr>
        <w:pStyle w:val="Heading5"/>
        <w:rPr>
          <w:del w:id="113" w:author="Thomas Thurman" w:date="2024-12-18T13:18:00Z" w16du:dateUtc="2024-12-18T19:18:00Z"/>
        </w:rPr>
      </w:pPr>
      <w:bookmarkStart w:id="114" w:name="_bookmark80"/>
      <w:bookmarkEnd w:id="114"/>
      <w:del w:id="115" w:author="Thomas Thurman" w:date="2024-12-18T13:18:00Z" w16du:dateUtc="2024-12-18T19:18:00Z">
        <w:r w:rsidRPr="009B60C4" w:rsidDel="00C11F18">
          <w:delText>UUID</w:delText>
        </w:r>
        <w:r w:rsidRPr="009B60C4" w:rsidDel="00C11F18">
          <w:rPr>
            <w:spacing w:val="-1"/>
          </w:rPr>
          <w:delText xml:space="preserve"> </w:delText>
        </w:r>
        <w:r w:rsidRPr="009B60C4" w:rsidDel="00C11F18">
          <w:delText>registration</w:delText>
        </w:r>
        <w:r w:rsidRPr="009B60C4" w:rsidDel="00C11F18">
          <w:rPr>
            <w:spacing w:val="-1"/>
          </w:rPr>
          <w:delText xml:space="preserve"> </w:delText>
        </w:r>
        <w:r w:rsidRPr="009B60C4" w:rsidDel="00C11F18">
          <w:delText>authorities</w:delText>
        </w:r>
      </w:del>
    </w:p>
    <w:p w14:paraId="0BC3A49F" w14:textId="0033E9E8" w:rsidR="008B4618" w:rsidRPr="00924674" w:rsidRDefault="008B4618" w:rsidP="00C23110">
      <w:del w:id="116" w:author="Thomas Thurman" w:date="2024-12-18T13:18:00Z" w16du:dateUtc="2024-12-18T19:18:00Z">
        <w:r w:rsidRPr="009B60C4" w:rsidDel="00C11F18">
          <w:delText xml:space="preserve">Resolving </w:delText>
        </w:r>
        <w:r w:rsidDel="00C11F18">
          <w:fldChar w:fldCharType="begin"/>
        </w:r>
        <w:r w:rsidDel="00C11F18">
          <w:delInstrText>HYPERLINK \l "_bookmark366" \h</w:delInstrText>
        </w:r>
        <w:r w:rsidDel="00C11F18">
          <w:fldChar w:fldCharType="separate"/>
        </w:r>
        <w:r w:rsidRPr="009B60C4" w:rsidDel="00C11F18">
          <w:delText>UUIDs</w:delText>
        </w:r>
        <w:r w:rsidDel="00C11F18">
          <w:fldChar w:fldCharType="end"/>
        </w:r>
        <w:r w:rsidRPr="009B60C4" w:rsidDel="00C11F18">
          <w:delText xml:space="preserve"> may involve establishing one or more registration authorities</w:delText>
        </w:r>
        <w:r w:rsidRPr="009B60C4" w:rsidDel="00C11F18">
          <w:rPr>
            <w:vertAlign w:val="superscript"/>
          </w:rPr>
          <w:delText xml:space="preserve">32 </w:delText>
        </w:r>
        <w:r w:rsidRPr="009B60C4" w:rsidDel="00C11F18">
          <w:delText>for the</w:delText>
        </w:r>
        <w:r w:rsidRPr="00924674" w:rsidDel="00C11F18">
          <w:delText xml:space="preserve"> parties participating in an exchange agreement. </w:delText>
        </w:r>
        <w:r w:rsidDel="00C11F18">
          <w:delText>The establishment</w:delText>
        </w:r>
        <w:r w:rsidRPr="00924674" w:rsidDel="00C11F18">
          <w:delText xml:space="preserve"> of a registration authority </w:delText>
        </w:r>
        <w:bookmarkStart w:id="117" w:name="Current_UUID_Implementations"/>
        <w:bookmarkEnd w:id="117"/>
        <w:r w:rsidRPr="00924674" w:rsidDel="00C11F18">
          <w:delText>was not considered in this research.</w:delText>
        </w:r>
      </w:del>
    </w:p>
    <w:p w14:paraId="6B8F2A72" w14:textId="77777777" w:rsidR="008B4618" w:rsidRDefault="008B4618" w:rsidP="00C23110">
      <w:pPr>
        <w:pStyle w:val="Heading6"/>
      </w:pPr>
      <w:r>
        <w:t>Namespace</w:t>
      </w:r>
      <w:r>
        <w:rPr>
          <w:spacing w:val="-13"/>
        </w:rPr>
        <w:t xml:space="preserve"> </w:t>
      </w:r>
      <w:r>
        <w:rPr>
          <w:spacing w:val="-2"/>
        </w:rPr>
        <w:t>Attribute</w:t>
      </w:r>
    </w:p>
    <w:p w14:paraId="6E5C4A94" w14:textId="27E83B06" w:rsidR="008B4618" w:rsidRDefault="008B4618" w:rsidP="00C23110">
      <w:hyperlink w:anchor="_bookmark77"/>
      <w:r>
        <w:t xml:space="preserve">The namespace attribute </w:t>
      </w:r>
      <w:r w:rsidR="0072733F">
        <w:t>must</w:t>
      </w:r>
      <w:r>
        <w:t xml:space="preserve"> be a </w:t>
      </w:r>
      <w:hyperlink w:anchor="_bookmark366">
        <w:r>
          <w:t>UUID</w:t>
        </w:r>
      </w:hyperlink>
      <w:r>
        <w:t xml:space="preserve">. This document does not recommend including the namespace in the exchange data set; the </w:t>
      </w:r>
      <w:proofErr w:type="gramStart"/>
      <w:r>
        <w:t>type</w:t>
      </w:r>
      <w:proofErr w:type="gramEnd"/>
      <w:r>
        <w:t xml:space="preserve"> classification of the </w:t>
      </w:r>
      <w:proofErr w:type="spellStart"/>
      <w:r>
        <w:t>uuid_attribute</w:t>
      </w:r>
      <w:proofErr w:type="spellEnd"/>
      <w:r>
        <w:t xml:space="preserve"> identifies whether the </w:t>
      </w:r>
      <w:proofErr w:type="spellStart"/>
      <w:r>
        <w:t>uuid</w:t>
      </w:r>
      <w:proofErr w:type="spellEnd"/>
      <w:r>
        <w:t xml:space="preserve"> </w:t>
      </w:r>
      <w:r w:rsidR="00334026">
        <w:t xml:space="preserve">string </w:t>
      </w:r>
      <w:r>
        <w:t>is a version 4 or version 5</w:t>
      </w:r>
      <w:bookmarkStart w:id="118" w:name="_bookmark92"/>
      <w:bookmarkEnd w:id="118"/>
      <w:r>
        <w:t xml:space="preserve"> </w:t>
      </w:r>
      <w:hyperlink w:anchor="_bookmark366">
        <w:r>
          <w:t>UUID</w:t>
        </w:r>
      </w:hyperlink>
      <w:r>
        <w:t xml:space="preserve">. Declaring that the </w:t>
      </w:r>
      <w:hyperlink w:anchor="_bookmark366">
        <w:r>
          <w:t>UUID</w:t>
        </w:r>
      </w:hyperlink>
      <w:r>
        <w:t xml:space="preserve"> is version 5 does permit an importing application to deter</w:t>
      </w:r>
      <w:bookmarkStart w:id="119" w:name="Name_Attribute"/>
      <w:bookmarkEnd w:id="119"/>
      <w:r>
        <w:t xml:space="preserve">mine that </w:t>
      </w:r>
      <w:r w:rsidR="0020796D">
        <w:t>the importing organization does not own the imported UUID</w:t>
      </w:r>
      <w:r>
        <w:t>.</w:t>
      </w:r>
    </w:p>
    <w:p w14:paraId="65A5F0A5" w14:textId="77777777" w:rsidR="008B4618" w:rsidRDefault="008B4618" w:rsidP="00C23110">
      <w:pPr>
        <w:pStyle w:val="Heading6"/>
      </w:pPr>
      <w:r>
        <w:t>Name</w:t>
      </w:r>
      <w:r>
        <w:rPr>
          <w:spacing w:val="-7"/>
        </w:rPr>
        <w:t xml:space="preserve"> </w:t>
      </w:r>
      <w:r>
        <w:t>Attribute</w:t>
      </w:r>
    </w:p>
    <w:p w14:paraId="2A0DE4E7" w14:textId="4466A789" w:rsidR="008B4618" w:rsidRDefault="008B4618" w:rsidP="00C23110">
      <w:r>
        <w:t xml:space="preserve">The name attribute required for version 5 can be any </w:t>
      </w:r>
      <w:r w:rsidR="0020796D">
        <w:t xml:space="preserve">unique string determined by the authoring CAD system </w:t>
      </w:r>
      <w:r>
        <w:t xml:space="preserve">in the context of the source </w:t>
      </w:r>
      <w:hyperlink w:anchor="_bookmark326">
        <w:r>
          <w:t>CAD</w:t>
        </w:r>
      </w:hyperlink>
      <w:r>
        <w:t xml:space="preserve"> model. This document does </w:t>
      </w:r>
      <w:bookmarkStart w:id="120" w:name="Tampering_with_Data"/>
      <w:bookmarkEnd w:id="120"/>
      <w:r>
        <w:t>not support including the name in the exchange data set.</w:t>
      </w:r>
    </w:p>
    <w:p w14:paraId="7213282A" w14:textId="77777777" w:rsidR="008B4618" w:rsidRDefault="008B4618" w:rsidP="00C23110">
      <w:pPr>
        <w:pStyle w:val="Heading6"/>
      </w:pPr>
      <w:r>
        <w:lastRenderedPageBreak/>
        <w:t>Leveraging</w:t>
      </w:r>
      <w:r>
        <w:rPr>
          <w:spacing w:val="-9"/>
        </w:rPr>
        <w:t xml:space="preserve"> </w:t>
      </w:r>
      <w:r>
        <w:t>the</w:t>
      </w:r>
      <w:r>
        <w:rPr>
          <w:spacing w:val="-9"/>
        </w:rPr>
        <w:t xml:space="preserve"> </w:t>
      </w:r>
      <w:r>
        <w:t>Scope</w:t>
      </w:r>
      <w:r>
        <w:rPr>
          <w:spacing w:val="-9"/>
        </w:rPr>
        <w:t xml:space="preserve"> </w:t>
      </w:r>
      <w:r>
        <w:t>of</w:t>
      </w:r>
      <w:r>
        <w:rPr>
          <w:spacing w:val="-9"/>
        </w:rPr>
        <w:t xml:space="preserve"> </w:t>
      </w:r>
      <w:r>
        <w:t>an</w:t>
      </w:r>
      <w:r>
        <w:rPr>
          <w:spacing w:val="-9"/>
        </w:rPr>
        <w:t xml:space="preserve"> </w:t>
      </w:r>
      <w:r>
        <w:t>Object</w:t>
      </w:r>
      <w:r>
        <w:rPr>
          <w:spacing w:val="-9"/>
        </w:rPr>
        <w:t xml:space="preserve"> </w:t>
      </w:r>
      <w:r>
        <w:t>to</w:t>
      </w:r>
      <w:r>
        <w:rPr>
          <w:spacing w:val="-9"/>
        </w:rPr>
        <w:t xml:space="preserve"> </w:t>
      </w:r>
      <w:r>
        <w:t>Improve</w:t>
      </w:r>
      <w:r>
        <w:rPr>
          <w:spacing w:val="-9"/>
        </w:rPr>
        <w:t xml:space="preserve"> </w:t>
      </w:r>
      <w:r>
        <w:rPr>
          <w:spacing w:val="-2"/>
        </w:rPr>
        <w:t>Efficiency</w:t>
      </w:r>
    </w:p>
    <w:p w14:paraId="63F8C094" w14:textId="77777777" w:rsidR="008B4618" w:rsidRDefault="008B4618" w:rsidP="00C23110">
      <w:r>
        <w:t xml:space="preserve">The scope of an object may be used to improve the efficiency of comparison by reducing the number of queries necessary to detect a change. </w:t>
      </w:r>
      <w:hyperlink w:anchor="_bookmark363">
        <w:r>
          <w:t>STEP</w:t>
        </w:r>
      </w:hyperlink>
      <w:r>
        <w:t xml:space="preserve"> uses an object existence dependent model (i.e., one instance is explicitly dependent on another as specified by an attribute or constraints in the ENTITY </w:t>
      </w:r>
      <w:r w:rsidRPr="009B60C4">
        <w:t>declaration)</w:t>
      </w:r>
      <w:r w:rsidRPr="009B60C4">
        <w:rPr>
          <w:vertAlign w:val="superscript"/>
        </w:rPr>
        <w:t>33</w:t>
      </w:r>
      <w:r w:rsidRPr="009B60C4">
        <w:t>. In such cases</w:t>
      </w:r>
      <w:r>
        <w:t xml:space="preserve">, a query can be performed to identify each object that is directly or indirectly dependent on the object selected as the root of the query. </w:t>
      </w:r>
      <w:hyperlink w:anchor="_bookmark363">
        <w:r>
          <w:t>STEP</w:t>
        </w:r>
      </w:hyperlink>
      <w:r>
        <w:t xml:space="preserve"> also supports establishing existence dependency using what is known as directed relationship entities. The directed relationship entities relate</w:t>
      </w:r>
      <w:bookmarkStart w:id="121" w:name="_bookmark97"/>
      <w:bookmarkEnd w:id="121"/>
      <w:r>
        <w:t xml:space="preserve"> two instances where the existence of the instance on the related end of the relationship is dependent on the instance on the relating end of the relationship. There are a few cases in </w:t>
      </w:r>
      <w:hyperlink w:anchor="_bookmark363">
        <w:r>
          <w:t>STEP</w:t>
        </w:r>
      </w:hyperlink>
      <w:r>
        <w:t xml:space="preserve"> where the relationship is not directed. In those cases, a recommended practice </w:t>
      </w:r>
      <w:bookmarkStart w:id="122" w:name="STEP_Component-Related_Objects_that_Incl"/>
      <w:bookmarkEnd w:id="122"/>
      <w:r>
        <w:t>should be created to provide implementation guidance.</w:t>
      </w:r>
    </w:p>
    <w:p w14:paraId="5900C834" w14:textId="77777777" w:rsidR="008B4618" w:rsidRDefault="008B4618" w:rsidP="00C23110">
      <w:pPr>
        <w:pStyle w:val="Heading4"/>
      </w:pPr>
      <w:r>
        <w:t>Proposed</w:t>
      </w:r>
      <w:r>
        <w:rPr>
          <w:spacing w:val="-11"/>
        </w:rPr>
        <w:t xml:space="preserve"> </w:t>
      </w:r>
      <w:r>
        <w:t>Model</w:t>
      </w:r>
      <w:r>
        <w:rPr>
          <w:spacing w:val="-10"/>
        </w:rPr>
        <w:t xml:space="preserve"> </w:t>
      </w:r>
      <w:r>
        <w:rPr>
          <w:spacing w:val="-2"/>
        </w:rPr>
        <w:t>Framework</w:t>
      </w:r>
    </w:p>
    <w:p w14:paraId="0E0D55F3" w14:textId="77777777" w:rsidR="008B4618" w:rsidRDefault="008B4618" w:rsidP="00C23110">
      <w:r>
        <w:t xml:space="preserve">This section provides an overview of the proposed information model to address the previously described requirements for </w:t>
      </w:r>
      <w:hyperlink w:anchor="_bookmark366">
        <w:r>
          <w:t>UUIDs</w:t>
        </w:r>
      </w:hyperlink>
      <w:r>
        <w:t xml:space="preserve"> in </w:t>
      </w:r>
      <w:hyperlink w:anchor="_bookmark363">
        <w:r>
          <w:t>STEP</w:t>
        </w:r>
      </w:hyperlink>
      <w:r>
        <w:t xml:space="preserve">. </w:t>
      </w:r>
    </w:p>
    <w:p w14:paraId="30A703B3" w14:textId="77777777" w:rsidR="008B4618" w:rsidRDefault="008B4618" w:rsidP="00C23110">
      <w:pPr>
        <w:pStyle w:val="BodyText"/>
      </w:pPr>
      <w:r>
        <w:t>The</w:t>
      </w:r>
      <w:r>
        <w:rPr>
          <w:spacing w:val="-11"/>
        </w:rPr>
        <w:t xml:space="preserve"> </w:t>
      </w:r>
      <w:r>
        <w:t>proposed</w:t>
      </w:r>
      <w:r>
        <w:rPr>
          <w:spacing w:val="-11"/>
        </w:rPr>
        <w:t xml:space="preserve"> </w:t>
      </w:r>
      <w:r>
        <w:t>model</w:t>
      </w:r>
      <w:r>
        <w:rPr>
          <w:spacing w:val="-11"/>
        </w:rPr>
        <w:t xml:space="preserve"> </w:t>
      </w:r>
      <w:r>
        <w:t>includes</w:t>
      </w:r>
      <w:r>
        <w:rPr>
          <w:spacing w:val="-10"/>
        </w:rPr>
        <w:t xml:space="preserve"> </w:t>
      </w:r>
      <w:r>
        <w:t>the</w:t>
      </w:r>
      <w:r>
        <w:rPr>
          <w:spacing w:val="-11"/>
        </w:rPr>
        <w:t xml:space="preserve"> </w:t>
      </w:r>
      <w:r>
        <w:t>following</w:t>
      </w:r>
      <w:r>
        <w:rPr>
          <w:spacing w:val="-11"/>
        </w:rPr>
        <w:t xml:space="preserve"> </w:t>
      </w:r>
      <w:r>
        <w:t>high-level</w:t>
      </w:r>
      <w:r>
        <w:rPr>
          <w:spacing w:val="-10"/>
        </w:rPr>
        <w:t xml:space="preserve"> </w:t>
      </w:r>
      <w:r>
        <w:t>benefits:</w:t>
      </w:r>
    </w:p>
    <w:p w14:paraId="1245BB41" w14:textId="77777777" w:rsidR="008B4618" w:rsidRDefault="008B4618" w:rsidP="001625E8">
      <w:pPr>
        <w:pStyle w:val="ListParagraph"/>
      </w:pPr>
      <w:r>
        <w:t>The</w:t>
      </w:r>
      <w:r>
        <w:rPr>
          <w:spacing w:val="-4"/>
        </w:rPr>
        <w:t xml:space="preserve"> </w:t>
      </w:r>
      <w:r>
        <w:t>name-based</w:t>
      </w:r>
      <w:r>
        <w:rPr>
          <w:spacing w:val="-4"/>
        </w:rPr>
        <w:t xml:space="preserve"> </w:t>
      </w:r>
      <w:hyperlink w:anchor="_bookmark366">
        <w:r>
          <w:t>UUID</w:t>
        </w:r>
      </w:hyperlink>
      <w:r>
        <w:t xml:space="preserve"> version meets the functional requirement of the engineering domain requirement for </w:t>
      </w:r>
      <w:proofErr w:type="gramStart"/>
      <w:r>
        <w:t>repeatability;</w:t>
      </w:r>
      <w:proofErr w:type="gramEnd"/>
    </w:p>
    <w:p w14:paraId="182D5C32" w14:textId="77777777" w:rsidR="008B4618" w:rsidRDefault="008B4618" w:rsidP="001625E8">
      <w:pPr>
        <w:pStyle w:val="ListParagraph"/>
      </w:pPr>
      <w:r>
        <w:t xml:space="preserve">The random-based </w:t>
      </w:r>
      <w:hyperlink w:anchor="_bookmark366">
        <w:r>
          <w:t>UUID</w:t>
        </w:r>
      </w:hyperlink>
      <w:r>
        <w:t xml:space="preserve"> version</w:t>
      </w:r>
      <w:r>
        <w:rPr>
          <w:spacing w:val="-6"/>
        </w:rPr>
        <w:t xml:space="preserve"> </w:t>
      </w:r>
      <w:r>
        <w:t>provides</w:t>
      </w:r>
      <w:r>
        <w:rPr>
          <w:spacing w:val="-6"/>
        </w:rPr>
        <w:t xml:space="preserve"> </w:t>
      </w:r>
      <w:r>
        <w:t>flexibility</w:t>
      </w:r>
      <w:r>
        <w:rPr>
          <w:spacing w:val="-6"/>
        </w:rPr>
        <w:t xml:space="preserve"> </w:t>
      </w:r>
      <w:r>
        <w:t>in</w:t>
      </w:r>
      <w:r>
        <w:rPr>
          <w:spacing w:val="-6"/>
        </w:rPr>
        <w:t xml:space="preserve"> </w:t>
      </w:r>
      <w:r>
        <w:t>implementations</w:t>
      </w:r>
      <w:r>
        <w:rPr>
          <w:spacing w:val="-6"/>
        </w:rPr>
        <w:t xml:space="preserve"> </w:t>
      </w:r>
      <w:r>
        <w:t>that</w:t>
      </w:r>
      <w:r>
        <w:rPr>
          <w:spacing w:val="-6"/>
        </w:rPr>
        <w:t xml:space="preserve"> </w:t>
      </w:r>
      <w:r>
        <w:t xml:space="preserve">require </w:t>
      </w:r>
      <w:proofErr w:type="gramStart"/>
      <w:r>
        <w:rPr>
          <w:spacing w:val="-4"/>
        </w:rPr>
        <w:t>it;</w:t>
      </w:r>
      <w:proofErr w:type="gramEnd"/>
    </w:p>
    <w:p w14:paraId="1F36AAC1" w14:textId="77777777" w:rsidR="008B4618" w:rsidRDefault="008B4618" w:rsidP="001625E8">
      <w:pPr>
        <w:pStyle w:val="ListParagraph"/>
      </w:pPr>
      <w:r>
        <w:t xml:space="preserve">Including relationship ENTITY data types specific to </w:t>
      </w:r>
      <w:hyperlink w:anchor="_bookmark366">
        <w:r>
          <w:t>UUID</w:t>
        </w:r>
      </w:hyperlink>
      <w:r>
        <w:t xml:space="preserve"> support traceability and </w:t>
      </w:r>
      <w:proofErr w:type="gramStart"/>
      <w:r>
        <w:t>associativity;</w:t>
      </w:r>
      <w:proofErr w:type="gramEnd"/>
    </w:p>
    <w:p w14:paraId="0F41779F" w14:textId="77777777" w:rsidR="008B4618" w:rsidRDefault="008B4618" w:rsidP="001625E8">
      <w:pPr>
        <w:pStyle w:val="ListParagraph"/>
      </w:pPr>
      <w:r>
        <w:t xml:space="preserve">Including the proposed models directly in the </w:t>
      </w:r>
      <w:hyperlink w:anchor="_bookmark363">
        <w:r>
          <w:t>STEP</w:t>
        </w:r>
      </w:hyperlink>
      <w:r>
        <w:t xml:space="preserve"> information model provides that the </w:t>
      </w:r>
      <w:hyperlink w:anchor="_bookmark363">
        <w:r>
          <w:t>STEP</w:t>
        </w:r>
      </w:hyperlink>
      <w:r>
        <w:t xml:space="preserve"> data set is not limited to a specific data representation </w:t>
      </w:r>
      <w:proofErr w:type="gramStart"/>
      <w:r>
        <w:t>format;</w:t>
      </w:r>
      <w:proofErr w:type="gramEnd"/>
    </w:p>
    <w:p w14:paraId="5D96C981" w14:textId="77777777" w:rsidR="008B4618" w:rsidRDefault="008B4618" w:rsidP="001625E8">
      <w:pPr>
        <w:pStyle w:val="ListParagraph"/>
      </w:pPr>
      <w:r>
        <w:t xml:space="preserve">The </w:t>
      </w:r>
      <w:proofErr w:type="gramStart"/>
      <w:r>
        <w:t>type</w:t>
      </w:r>
      <w:proofErr w:type="gramEnd"/>
      <w:r>
        <w:t xml:space="preserve"> hierarchy of the proposed model provides for future types to be added in an upwardly compatible manner; and</w:t>
      </w:r>
    </w:p>
    <w:p w14:paraId="7CBD4349" w14:textId="77777777" w:rsidR="008B4618" w:rsidRDefault="008B4618" w:rsidP="001625E8">
      <w:pPr>
        <w:pStyle w:val="ListParagraph"/>
      </w:pPr>
      <w:r>
        <w:lastRenderedPageBreak/>
        <w:t>Actors</w:t>
      </w:r>
      <w:r w:rsidRPr="008841B2">
        <w:rPr>
          <w:spacing w:val="-11"/>
        </w:rPr>
        <w:t xml:space="preserve"> </w:t>
      </w:r>
      <w:r>
        <w:t>that</w:t>
      </w:r>
      <w:r w:rsidRPr="008841B2">
        <w:rPr>
          <w:spacing w:val="-11"/>
        </w:rPr>
        <w:t xml:space="preserve"> </w:t>
      </w:r>
      <w:r>
        <w:t>assert</w:t>
      </w:r>
      <w:r w:rsidRPr="008841B2">
        <w:rPr>
          <w:spacing w:val="-11"/>
        </w:rPr>
        <w:t xml:space="preserve"> </w:t>
      </w:r>
      <w:r>
        <w:t>ownership</w:t>
      </w:r>
      <w:r w:rsidRPr="008841B2">
        <w:rPr>
          <w:spacing w:val="-11"/>
        </w:rPr>
        <w:t xml:space="preserve"> </w:t>
      </w:r>
      <w:r>
        <w:t>of</w:t>
      </w:r>
      <w:r w:rsidRPr="008841B2">
        <w:rPr>
          <w:spacing w:val="-11"/>
        </w:rPr>
        <w:t xml:space="preserve"> </w:t>
      </w:r>
      <w:r>
        <w:t>elements</w:t>
      </w:r>
      <w:r w:rsidRPr="008841B2">
        <w:rPr>
          <w:spacing w:val="-11"/>
        </w:rPr>
        <w:t xml:space="preserve"> </w:t>
      </w:r>
      <w:r>
        <w:t>in</w:t>
      </w:r>
      <w:r w:rsidRPr="008841B2">
        <w:rPr>
          <w:spacing w:val="-11"/>
        </w:rPr>
        <w:t xml:space="preserve"> </w:t>
      </w:r>
      <w:r>
        <w:t>the</w:t>
      </w:r>
      <w:r w:rsidRPr="008841B2">
        <w:rPr>
          <w:spacing w:val="-11"/>
        </w:rPr>
        <w:t xml:space="preserve"> </w:t>
      </w:r>
      <w:r>
        <w:t>data</w:t>
      </w:r>
      <w:r w:rsidRPr="008841B2">
        <w:rPr>
          <w:spacing w:val="-11"/>
        </w:rPr>
        <w:t xml:space="preserve"> </w:t>
      </w:r>
      <w:r>
        <w:t>set</w:t>
      </w:r>
      <w:r w:rsidRPr="008841B2">
        <w:rPr>
          <w:spacing w:val="-11"/>
        </w:rPr>
        <w:t xml:space="preserve"> </w:t>
      </w:r>
      <w:r>
        <w:t>can</w:t>
      </w:r>
      <w:r w:rsidRPr="008841B2">
        <w:rPr>
          <w:spacing w:val="-11"/>
        </w:rPr>
        <w:t xml:space="preserve"> </w:t>
      </w:r>
      <w:r>
        <w:t>be</w:t>
      </w:r>
      <w:r w:rsidRPr="008841B2">
        <w:rPr>
          <w:spacing w:val="-11"/>
        </w:rPr>
        <w:t xml:space="preserve"> </w:t>
      </w:r>
      <w:r>
        <w:t>distinguished</w:t>
      </w:r>
      <w:r w:rsidRPr="008841B2">
        <w:rPr>
          <w:spacing w:val="-11"/>
        </w:rPr>
        <w:t xml:space="preserve"> </w:t>
      </w:r>
      <w:r>
        <w:t>as</w:t>
      </w:r>
      <w:r w:rsidRPr="008841B2">
        <w:rPr>
          <w:spacing w:val="-11"/>
        </w:rPr>
        <w:t xml:space="preserve"> </w:t>
      </w:r>
      <w:r>
        <w:t>each actor has a unique namespace.</w:t>
      </w:r>
    </w:p>
    <w:p w14:paraId="03CB372B" w14:textId="77777777" w:rsidR="008B4618" w:rsidRDefault="008B4618" w:rsidP="00C23110">
      <w:pPr>
        <w:pStyle w:val="BodyText"/>
      </w:pPr>
      <w:bookmarkStart w:id="123" w:name="_bookmark104"/>
      <w:bookmarkStart w:id="124" w:name="_bookmark105"/>
      <w:bookmarkStart w:id="125" w:name="_bookmark106"/>
      <w:bookmarkStart w:id="126" w:name="_bookmark107"/>
      <w:bookmarkEnd w:id="123"/>
      <w:bookmarkEnd w:id="124"/>
      <w:bookmarkEnd w:id="125"/>
      <w:bookmarkEnd w:id="126"/>
      <w:r>
        <w:t>The</w:t>
      </w:r>
      <w:r>
        <w:rPr>
          <w:spacing w:val="-8"/>
        </w:rPr>
        <w:t xml:space="preserve"> </w:t>
      </w:r>
      <w:r>
        <w:t>remainder</w:t>
      </w:r>
      <w:r>
        <w:rPr>
          <w:spacing w:val="-7"/>
        </w:rPr>
        <w:t xml:space="preserve"> </w:t>
      </w:r>
      <w:r>
        <w:t>of</w:t>
      </w:r>
      <w:r>
        <w:rPr>
          <w:spacing w:val="-7"/>
        </w:rPr>
        <w:t xml:space="preserve"> </w:t>
      </w:r>
      <w:r>
        <w:t>this</w:t>
      </w:r>
      <w:r>
        <w:rPr>
          <w:spacing w:val="-7"/>
        </w:rPr>
        <w:t xml:space="preserve"> </w:t>
      </w:r>
      <w:r>
        <w:t>section</w:t>
      </w:r>
      <w:r>
        <w:rPr>
          <w:spacing w:val="-7"/>
        </w:rPr>
        <w:t xml:space="preserve"> </w:t>
      </w:r>
      <w:r>
        <w:t>describes:</w:t>
      </w:r>
    </w:p>
    <w:p w14:paraId="26101276" w14:textId="77777777" w:rsidR="008B4618" w:rsidRDefault="008B4618" w:rsidP="001625E8">
      <w:pPr>
        <w:pStyle w:val="ListParagraph"/>
      </w:pPr>
      <w:r w:rsidRPr="001625E8">
        <w:t>recommendations</w:t>
      </w:r>
      <w:r>
        <w:t xml:space="preserve"> proposed in this research for implementing </w:t>
      </w:r>
      <w:hyperlink w:anchor="_bookmark366">
        <w:r>
          <w:t>UUIDs</w:t>
        </w:r>
      </w:hyperlink>
      <w:r>
        <w:t xml:space="preserve"> in different </w:t>
      </w:r>
      <w:proofErr w:type="gramStart"/>
      <w:r>
        <w:rPr>
          <w:spacing w:val="-2"/>
        </w:rPr>
        <w:t>contexts;</w:t>
      </w:r>
      <w:proofErr w:type="gramEnd"/>
    </w:p>
    <w:p w14:paraId="51A1084A" w14:textId="77777777" w:rsidR="008B4618" w:rsidRDefault="008B4618" w:rsidP="001625E8">
      <w:pPr>
        <w:pStyle w:val="ListParagraph"/>
      </w:pPr>
      <w:r>
        <w:t>recommendations</w:t>
      </w:r>
      <w:r>
        <w:rPr>
          <w:spacing w:val="1"/>
        </w:rPr>
        <w:t xml:space="preserve"> </w:t>
      </w:r>
      <w:r>
        <w:t xml:space="preserve">for </w:t>
      </w:r>
      <w:hyperlink w:anchor="_bookmark366">
        <w:r>
          <w:t>UUID</w:t>
        </w:r>
      </w:hyperlink>
      <w:r>
        <w:rPr>
          <w:b/>
          <w:color w:val="0000FF"/>
          <w:spacing w:val="1"/>
        </w:rPr>
        <w:t xml:space="preserve"> </w:t>
      </w:r>
      <w:r>
        <w:t>encoding</w:t>
      </w:r>
      <w:r>
        <w:rPr>
          <w:spacing w:val="1"/>
        </w:rPr>
        <w:t xml:space="preserve"> </w:t>
      </w:r>
      <w:proofErr w:type="gramStart"/>
      <w:r>
        <w:t>structure;</w:t>
      </w:r>
      <w:proofErr w:type="gramEnd"/>
    </w:p>
    <w:p w14:paraId="29C7ED67" w14:textId="77777777" w:rsidR="008B4618" w:rsidRDefault="008B4618" w:rsidP="001625E8">
      <w:pPr>
        <w:pStyle w:val="ListParagraph"/>
      </w:pPr>
      <w:r>
        <w:t>recommendations for</w:t>
      </w:r>
      <w:r>
        <w:rPr>
          <w:spacing w:val="1"/>
        </w:rPr>
        <w:t xml:space="preserve"> </w:t>
      </w:r>
      <w:r>
        <w:t>Merkle</w:t>
      </w:r>
      <w:r>
        <w:rPr>
          <w:spacing w:val="1"/>
        </w:rPr>
        <w:t xml:space="preserve"> </w:t>
      </w:r>
      <w:r>
        <w:t>tree</w:t>
      </w:r>
      <w:r>
        <w:rPr>
          <w:spacing w:val="1"/>
        </w:rPr>
        <w:t xml:space="preserve"> </w:t>
      </w:r>
      <w:r>
        <w:t xml:space="preserve">structure; </w:t>
      </w:r>
      <w:r>
        <w:rPr>
          <w:spacing w:val="-5"/>
        </w:rPr>
        <w:t>and</w:t>
      </w:r>
    </w:p>
    <w:p w14:paraId="75EB5F2F" w14:textId="77777777" w:rsidR="008B4618" w:rsidRDefault="008B4618" w:rsidP="001625E8">
      <w:pPr>
        <w:pStyle w:val="ListParagraph"/>
      </w:pPr>
      <w:bookmarkStart w:id="127" w:name="Recommendations_for_Specific_Contexts"/>
      <w:bookmarkEnd w:id="127"/>
      <w:r>
        <w:t>the</w:t>
      </w:r>
      <w:r>
        <w:rPr>
          <w:spacing w:val="-8"/>
        </w:rPr>
        <w:t xml:space="preserve"> </w:t>
      </w:r>
      <w:r>
        <w:t>purpose</w:t>
      </w:r>
      <w:r>
        <w:rPr>
          <w:spacing w:val="-8"/>
        </w:rPr>
        <w:t xml:space="preserve"> </w:t>
      </w:r>
      <w:r>
        <w:t>of</w:t>
      </w:r>
      <w:r>
        <w:rPr>
          <w:spacing w:val="-8"/>
        </w:rPr>
        <w:t xml:space="preserve"> </w:t>
      </w:r>
      <w:r>
        <w:t>key</w:t>
      </w:r>
      <w:r>
        <w:rPr>
          <w:spacing w:val="-8"/>
        </w:rPr>
        <w:t xml:space="preserve"> </w:t>
      </w:r>
      <w:r>
        <w:t>entities</w:t>
      </w:r>
      <w:r>
        <w:rPr>
          <w:spacing w:val="-8"/>
        </w:rPr>
        <w:t xml:space="preserve"> </w:t>
      </w:r>
      <w:r>
        <w:t>and</w:t>
      </w:r>
      <w:r>
        <w:rPr>
          <w:spacing w:val="-8"/>
        </w:rPr>
        <w:t xml:space="preserve"> </w:t>
      </w:r>
      <w:r>
        <w:t>types</w:t>
      </w:r>
      <w:r>
        <w:rPr>
          <w:spacing w:val="-8"/>
        </w:rPr>
        <w:t xml:space="preserve"> </w:t>
      </w:r>
      <w:r>
        <w:t>in</w:t>
      </w:r>
      <w:r>
        <w:rPr>
          <w:spacing w:val="-8"/>
        </w:rPr>
        <w:t xml:space="preserve"> </w:t>
      </w:r>
      <w:r>
        <w:t>the</w:t>
      </w:r>
      <w:r>
        <w:rPr>
          <w:spacing w:val="-8"/>
        </w:rPr>
        <w:t xml:space="preserve"> </w:t>
      </w:r>
      <w:r>
        <w:t>proposed</w:t>
      </w:r>
      <w:r>
        <w:rPr>
          <w:spacing w:val="-8"/>
        </w:rPr>
        <w:t xml:space="preserve"> </w:t>
      </w:r>
      <w:r>
        <w:rPr>
          <w:spacing w:val="-2"/>
        </w:rPr>
        <w:t>model.</w:t>
      </w:r>
    </w:p>
    <w:p w14:paraId="61AF74F3" w14:textId="77777777" w:rsidR="008B4618" w:rsidRDefault="008B4618" w:rsidP="00C23110">
      <w:pPr>
        <w:pStyle w:val="Heading5"/>
      </w:pPr>
      <w:r>
        <w:t>Recommendations</w:t>
      </w:r>
      <w:r>
        <w:rPr>
          <w:spacing w:val="2"/>
        </w:rPr>
        <w:t xml:space="preserve"> </w:t>
      </w:r>
      <w:r>
        <w:t>for</w:t>
      </w:r>
      <w:r>
        <w:rPr>
          <w:spacing w:val="2"/>
        </w:rPr>
        <w:t xml:space="preserve"> </w:t>
      </w:r>
      <w:r>
        <w:t>Specific</w:t>
      </w:r>
      <w:r>
        <w:rPr>
          <w:spacing w:val="2"/>
        </w:rPr>
        <w:t xml:space="preserve"> </w:t>
      </w:r>
      <w:r>
        <w:t>Contexts</w:t>
      </w:r>
    </w:p>
    <w:p w14:paraId="23267741" w14:textId="77777777" w:rsidR="008B4618" w:rsidRDefault="008B4618" w:rsidP="00C23110">
      <w:r>
        <w:t xml:space="preserve">This subsection provides recommendations for UUID use in the context of </w:t>
      </w:r>
      <w:hyperlink w:anchor="_bookmark363">
        <w:r>
          <w:t>STEP</w:t>
        </w:r>
      </w:hyperlink>
      <w:r>
        <w:t xml:space="preserve"> design </w:t>
      </w:r>
      <w:hyperlink w:anchor="_bookmark316">
        <w:r>
          <w:t>APs</w:t>
        </w:r>
      </w:hyperlink>
      <w:r>
        <w:t>.</w:t>
      </w:r>
    </w:p>
    <w:p w14:paraId="15B9BE73" w14:textId="77777777" w:rsidR="008B4618" w:rsidRDefault="008B4618" w:rsidP="00C23110">
      <w:pPr>
        <w:pStyle w:val="Heading6"/>
      </w:pPr>
      <w:r>
        <w:t>Recommendations</w:t>
      </w:r>
      <w:r>
        <w:rPr>
          <w:spacing w:val="-11"/>
        </w:rPr>
        <w:t xml:space="preserve"> </w:t>
      </w:r>
      <w:r>
        <w:t>for</w:t>
      </w:r>
      <w:r>
        <w:rPr>
          <w:spacing w:val="-11"/>
        </w:rPr>
        <w:t xml:space="preserve"> </w:t>
      </w:r>
      <w:r>
        <w:t>UUIDs</w:t>
      </w:r>
      <w:r>
        <w:rPr>
          <w:spacing w:val="-10"/>
        </w:rPr>
        <w:t xml:space="preserve"> </w:t>
      </w:r>
      <w:r>
        <w:t>in</w:t>
      </w:r>
      <w:r>
        <w:rPr>
          <w:spacing w:val="-11"/>
        </w:rPr>
        <w:t xml:space="preserve"> </w:t>
      </w:r>
      <w:r>
        <w:t>STEP</w:t>
      </w:r>
      <w:r>
        <w:rPr>
          <w:spacing w:val="-10"/>
        </w:rPr>
        <w:t xml:space="preserve"> </w:t>
      </w:r>
      <w:r>
        <w:t>Design</w:t>
      </w:r>
      <w:r>
        <w:rPr>
          <w:spacing w:val="-11"/>
        </w:rPr>
        <w:t xml:space="preserve"> </w:t>
      </w:r>
      <w:r>
        <w:rPr>
          <w:spacing w:val="-5"/>
        </w:rPr>
        <w:t>APs</w:t>
      </w:r>
    </w:p>
    <w:p w14:paraId="11CC0058" w14:textId="77777777" w:rsidR="008B4618" w:rsidRPr="009B60C4" w:rsidRDefault="008B4618" w:rsidP="00C23110">
      <w:r w:rsidRPr="009B60C4">
        <w:t xml:space="preserve">The recommendation for </w:t>
      </w:r>
      <w:hyperlink w:anchor="_bookmark363">
        <w:r w:rsidRPr="009B60C4">
          <w:t>STEP</w:t>
        </w:r>
      </w:hyperlink>
      <w:r w:rsidRPr="009B60C4">
        <w:t xml:space="preserve"> </w:t>
      </w:r>
      <w:hyperlink w:anchor="_bookmark316">
        <w:r w:rsidRPr="009B60C4">
          <w:t>APs</w:t>
        </w:r>
      </w:hyperlink>
      <w:r w:rsidRPr="009B60C4">
        <w:t xml:space="preserve"> that include engineering design in their scope (so-called design APs) is to use the name-based </w:t>
      </w:r>
      <w:hyperlink w:anchor="_bookmark366">
        <w:r w:rsidRPr="009B60C4">
          <w:t>UUID</w:t>
        </w:r>
      </w:hyperlink>
      <w:r w:rsidRPr="009B60C4">
        <w:t xml:space="preserve"> version. </w:t>
      </w:r>
      <w:hyperlink w:anchor="_bookmark320">
        <w:r w:rsidRPr="009B60C4">
          <w:t>AP 238</w:t>
        </w:r>
      </w:hyperlink>
      <w:r w:rsidRPr="009B60C4">
        <w:t xml:space="preserve"> includes </w:t>
      </w:r>
      <w:hyperlink w:anchor="_bookmark366">
        <w:r w:rsidRPr="009B60C4">
          <w:t>UUIDs</w:t>
        </w:r>
      </w:hyperlink>
      <w:r w:rsidRPr="009B60C4">
        <w:t xml:space="preserve"> in data set anchor sections conforming to the ISO 10303-21:2016</w:t>
      </w:r>
      <w:r w:rsidRPr="009B60C4">
        <w:rPr>
          <w:vertAlign w:val="superscript"/>
        </w:rPr>
        <w:t>34</w:t>
      </w:r>
      <w:r w:rsidRPr="009B60C4">
        <w:t xml:space="preserve"> anchor section approach described in AMS 300-12</w:t>
      </w:r>
      <w:r w:rsidRPr="009B60C4">
        <w:rPr>
          <w:vertAlign w:val="superscript"/>
        </w:rPr>
        <w:t>3</w:t>
      </w:r>
      <w:bookmarkStart w:id="128" w:name="Recommendations_for_Digital_Twins"/>
      <w:bookmarkEnd w:id="128"/>
      <w:r w:rsidRPr="009B60C4">
        <w:rPr>
          <w:vertAlign w:val="superscript"/>
        </w:rPr>
        <w:t>5</w:t>
      </w:r>
      <w:r w:rsidRPr="009B60C4">
        <w:t>. This is identified as version 5 in ISO/IEC 9834-8</w:t>
      </w:r>
      <w:r w:rsidRPr="009B60C4">
        <w:rPr>
          <w:vertAlign w:val="superscript"/>
        </w:rPr>
        <w:t>27</w:t>
      </w:r>
      <w:r w:rsidRPr="009B60C4">
        <w:t xml:space="preserve"> and in Request for Comment 9562</w:t>
      </w:r>
      <w:r w:rsidRPr="009B60C4">
        <w:rPr>
          <w:vertAlign w:val="superscript"/>
        </w:rPr>
        <w:t>29</w:t>
      </w:r>
      <w:r w:rsidRPr="009B60C4">
        <w:t>.</w:t>
      </w:r>
      <w:bookmarkStart w:id="129" w:name="Recommended_UUID_Encoding_Structure"/>
      <w:bookmarkEnd w:id="129"/>
      <w:r w:rsidRPr="009B60C4" w:rsidDel="0086265F">
        <w:t xml:space="preserve"> </w:t>
      </w:r>
      <w:r w:rsidRPr="009B60C4">
        <w:t>Recommended</w:t>
      </w:r>
      <w:r w:rsidRPr="009B60C4">
        <w:rPr>
          <w:spacing w:val="-14"/>
        </w:rPr>
        <w:t xml:space="preserve"> </w:t>
      </w:r>
      <w:r w:rsidRPr="009B60C4">
        <w:t>UUID</w:t>
      </w:r>
      <w:r w:rsidRPr="009B60C4">
        <w:rPr>
          <w:spacing w:val="-13"/>
        </w:rPr>
        <w:t xml:space="preserve"> </w:t>
      </w:r>
      <w:r w:rsidRPr="009B60C4">
        <w:t>Encoding</w:t>
      </w:r>
      <w:r w:rsidRPr="009B60C4">
        <w:rPr>
          <w:spacing w:val="-14"/>
        </w:rPr>
        <w:t xml:space="preserve"> </w:t>
      </w:r>
      <w:r w:rsidRPr="009B60C4">
        <w:rPr>
          <w:spacing w:val="-2"/>
        </w:rPr>
        <w:t>Structure</w:t>
      </w:r>
    </w:p>
    <w:p w14:paraId="5A35FD25" w14:textId="3B7323E9" w:rsidR="008B4618" w:rsidRPr="009B60C4" w:rsidRDefault="008B4618" w:rsidP="00C23110">
      <w:r w:rsidRPr="009B60C4">
        <w:t>The</w:t>
      </w:r>
      <w:r w:rsidRPr="009B60C4">
        <w:rPr>
          <w:spacing w:val="-14"/>
        </w:rPr>
        <w:t xml:space="preserve"> </w:t>
      </w:r>
      <w:r w:rsidRPr="009B60C4">
        <w:t>Version</w:t>
      </w:r>
      <w:r w:rsidRPr="009B60C4">
        <w:rPr>
          <w:spacing w:val="-14"/>
        </w:rPr>
        <w:t xml:space="preserve"> </w:t>
      </w:r>
      <w:r w:rsidRPr="009B60C4">
        <w:t>5</w:t>
      </w:r>
      <w:r w:rsidRPr="009B60C4">
        <w:rPr>
          <w:spacing w:val="-13"/>
        </w:rPr>
        <w:t xml:space="preserve"> </w:t>
      </w:r>
      <w:hyperlink w:anchor="_bookmark366">
        <w:r w:rsidRPr="009B60C4">
          <w:t>UUID</w:t>
        </w:r>
      </w:hyperlink>
      <w:r w:rsidRPr="009B60C4">
        <w:rPr>
          <w:spacing w:val="-14"/>
        </w:rPr>
        <w:t xml:space="preserve"> </w:t>
      </w:r>
      <w:r w:rsidRPr="009B60C4">
        <w:t>uses</w:t>
      </w:r>
      <w:r w:rsidRPr="009B60C4">
        <w:rPr>
          <w:spacing w:val="-13"/>
        </w:rPr>
        <w:t xml:space="preserve"> </w:t>
      </w:r>
      <w:r w:rsidRPr="009B60C4">
        <w:t>two</w:t>
      </w:r>
      <w:r w:rsidRPr="009B60C4">
        <w:rPr>
          <w:spacing w:val="-14"/>
        </w:rPr>
        <w:t xml:space="preserve"> </w:t>
      </w:r>
      <w:r w:rsidRPr="009B60C4">
        <w:t>arguments:</w:t>
      </w:r>
      <w:r w:rsidRPr="009B60C4">
        <w:rPr>
          <w:spacing w:val="-11"/>
        </w:rPr>
        <w:t xml:space="preserve"> </w:t>
      </w:r>
      <w:r w:rsidRPr="009B60C4">
        <w:t>domain</w:t>
      </w:r>
      <w:r w:rsidRPr="009B60C4">
        <w:rPr>
          <w:spacing w:val="-14"/>
        </w:rPr>
        <w:t xml:space="preserve"> </w:t>
      </w:r>
      <w:r w:rsidRPr="009B60C4">
        <w:t>key</w:t>
      </w:r>
      <w:r w:rsidRPr="009B60C4">
        <w:rPr>
          <w:spacing w:val="-13"/>
        </w:rPr>
        <w:t xml:space="preserve"> </w:t>
      </w:r>
      <w:r w:rsidRPr="009B60C4">
        <w:t>and</w:t>
      </w:r>
      <w:r w:rsidRPr="009B60C4">
        <w:rPr>
          <w:spacing w:val="-14"/>
        </w:rPr>
        <w:t xml:space="preserve"> </w:t>
      </w:r>
      <w:r w:rsidRPr="009B60C4">
        <w:t>name</w:t>
      </w:r>
      <w:r w:rsidRPr="009B60C4">
        <w:rPr>
          <w:spacing w:val="-13"/>
        </w:rPr>
        <w:t xml:space="preserve"> </w:t>
      </w:r>
      <w:r w:rsidRPr="009B60C4">
        <w:t>string.</w:t>
      </w:r>
      <w:r w:rsidRPr="009B60C4">
        <w:rPr>
          <w:spacing w:val="-10"/>
        </w:rPr>
        <w:t xml:space="preserve"> </w:t>
      </w:r>
      <w:r w:rsidRPr="009B60C4">
        <w:t>A</w:t>
      </w:r>
      <w:r w:rsidRPr="009B60C4">
        <w:rPr>
          <w:spacing w:val="-14"/>
        </w:rPr>
        <w:t xml:space="preserve"> </w:t>
      </w:r>
      <w:hyperlink w:anchor="_bookmark366">
        <w:r w:rsidRPr="009B60C4">
          <w:t>UUID</w:t>
        </w:r>
      </w:hyperlink>
      <w:r w:rsidRPr="009B60C4">
        <w:rPr>
          <w:spacing w:val="-13"/>
        </w:rPr>
        <w:t xml:space="preserve"> </w:t>
      </w:r>
      <w:r w:rsidRPr="009B60C4">
        <w:t>value</w:t>
      </w:r>
      <w:r w:rsidRPr="009B60C4">
        <w:rPr>
          <w:spacing w:val="-14"/>
        </w:rPr>
        <w:t xml:space="preserve"> </w:t>
      </w:r>
      <w:r w:rsidRPr="009B60C4">
        <w:t>is</w:t>
      </w:r>
      <w:r w:rsidRPr="009B60C4">
        <w:rPr>
          <w:spacing w:val="-13"/>
        </w:rPr>
        <w:t xml:space="preserve"> </w:t>
      </w:r>
      <w:r w:rsidRPr="009B60C4">
        <w:t>dependent</w:t>
      </w:r>
      <w:r w:rsidRPr="009B60C4">
        <w:rPr>
          <w:spacing w:val="-8"/>
        </w:rPr>
        <w:t xml:space="preserve"> </w:t>
      </w:r>
      <w:r w:rsidRPr="009B60C4">
        <w:t>on</w:t>
      </w:r>
      <w:r w:rsidRPr="009B60C4">
        <w:rPr>
          <w:spacing w:val="-8"/>
        </w:rPr>
        <w:t xml:space="preserve"> </w:t>
      </w:r>
      <w:r w:rsidRPr="009B60C4">
        <w:t>the</w:t>
      </w:r>
      <w:r w:rsidRPr="009B60C4">
        <w:rPr>
          <w:spacing w:val="-8"/>
        </w:rPr>
        <w:t xml:space="preserve"> </w:t>
      </w:r>
      <w:r w:rsidRPr="009B60C4">
        <w:t>combination</w:t>
      </w:r>
      <w:r w:rsidRPr="009B60C4">
        <w:rPr>
          <w:spacing w:val="-8"/>
        </w:rPr>
        <w:t xml:space="preserve"> </w:t>
      </w:r>
      <w:r w:rsidRPr="009B60C4">
        <w:t>of</w:t>
      </w:r>
      <w:r w:rsidRPr="009B60C4">
        <w:rPr>
          <w:spacing w:val="-7"/>
        </w:rPr>
        <w:t xml:space="preserve"> </w:t>
      </w:r>
      <w:r w:rsidR="0074363C">
        <w:rPr>
          <w:spacing w:val="-7"/>
        </w:rPr>
        <w:t xml:space="preserve">the </w:t>
      </w:r>
      <w:r w:rsidRPr="009B60C4">
        <w:t>domain</w:t>
      </w:r>
      <w:r w:rsidRPr="009B60C4">
        <w:rPr>
          <w:spacing w:val="-8"/>
        </w:rPr>
        <w:t xml:space="preserve"> </w:t>
      </w:r>
      <w:r w:rsidRPr="009B60C4">
        <w:t>key</w:t>
      </w:r>
      <w:r w:rsidRPr="009B60C4">
        <w:rPr>
          <w:spacing w:val="-8"/>
        </w:rPr>
        <w:t xml:space="preserve"> </w:t>
      </w:r>
      <w:r w:rsidRPr="009B60C4">
        <w:t>and</w:t>
      </w:r>
      <w:r w:rsidRPr="009B60C4">
        <w:rPr>
          <w:spacing w:val="-8"/>
        </w:rPr>
        <w:t xml:space="preserve"> </w:t>
      </w:r>
      <w:r w:rsidRPr="009B60C4">
        <w:t>name</w:t>
      </w:r>
      <w:r w:rsidRPr="009B60C4">
        <w:rPr>
          <w:spacing w:val="-7"/>
        </w:rPr>
        <w:t xml:space="preserve"> </w:t>
      </w:r>
      <w:r w:rsidRPr="009B60C4">
        <w:t>string.</w:t>
      </w:r>
      <w:r w:rsidRPr="009B60C4">
        <w:rPr>
          <w:spacing w:val="8"/>
        </w:rPr>
        <w:t xml:space="preserve"> </w:t>
      </w:r>
      <w:r w:rsidRPr="009B60C4">
        <w:t>Neither</w:t>
      </w:r>
      <w:r w:rsidRPr="009B60C4">
        <w:rPr>
          <w:spacing w:val="-8"/>
        </w:rPr>
        <w:t xml:space="preserve"> </w:t>
      </w:r>
      <w:r w:rsidRPr="009B60C4">
        <w:t>of</w:t>
      </w:r>
      <w:r w:rsidRPr="009B60C4">
        <w:rPr>
          <w:spacing w:val="-8"/>
        </w:rPr>
        <w:t xml:space="preserve"> </w:t>
      </w:r>
      <w:r w:rsidRPr="009B60C4">
        <w:t>those</w:t>
      </w:r>
      <w:r w:rsidRPr="009B60C4">
        <w:rPr>
          <w:spacing w:val="-8"/>
        </w:rPr>
        <w:t xml:space="preserve"> </w:t>
      </w:r>
      <w:r w:rsidRPr="009B60C4">
        <w:t>arguments</w:t>
      </w:r>
      <w:bookmarkStart w:id="130" w:name="_bookmark114"/>
      <w:bookmarkEnd w:id="130"/>
      <w:r w:rsidRPr="009B60C4">
        <w:t xml:space="preserve"> is included in the exchange data set.</w:t>
      </w:r>
      <w:r w:rsidRPr="009B60C4">
        <w:rPr>
          <w:spacing w:val="40"/>
        </w:rPr>
        <w:t xml:space="preserve"> </w:t>
      </w:r>
      <w:r w:rsidR="00DD2B28">
        <w:t>The originating enterprise is responsible for maintaining</w:t>
      </w:r>
      <w:r w:rsidRPr="009B60C4">
        <w:rPr>
          <w:spacing w:val="-7"/>
        </w:rPr>
        <w:t xml:space="preserve"> </w:t>
      </w:r>
      <w:r w:rsidRPr="009B60C4">
        <w:t>a</w:t>
      </w:r>
      <w:r w:rsidRPr="009B60C4">
        <w:rPr>
          <w:spacing w:val="-7"/>
        </w:rPr>
        <w:t xml:space="preserve"> </w:t>
      </w:r>
      <w:r w:rsidRPr="009B60C4">
        <w:t>registry</w:t>
      </w:r>
      <w:r w:rsidRPr="009B60C4">
        <w:rPr>
          <w:spacing w:val="-7"/>
        </w:rPr>
        <w:t xml:space="preserve"> </w:t>
      </w:r>
      <w:r w:rsidRPr="009B60C4">
        <w:t>of</w:t>
      </w:r>
      <w:r w:rsidRPr="009B60C4">
        <w:rPr>
          <w:spacing w:val="-7"/>
        </w:rPr>
        <w:t xml:space="preserve"> </w:t>
      </w:r>
      <w:r w:rsidRPr="009B60C4">
        <w:t>domain</w:t>
      </w:r>
      <w:r w:rsidRPr="009B60C4">
        <w:rPr>
          <w:spacing w:val="-7"/>
        </w:rPr>
        <w:t xml:space="preserve"> </w:t>
      </w:r>
      <w:r w:rsidRPr="009B60C4">
        <w:t>keys</w:t>
      </w:r>
      <w:r w:rsidRPr="009B60C4">
        <w:rPr>
          <w:spacing w:val="-7"/>
        </w:rPr>
        <w:t xml:space="preserve"> </w:t>
      </w:r>
      <w:r w:rsidRPr="009B60C4">
        <w:t>and</w:t>
      </w:r>
      <w:r w:rsidRPr="009B60C4">
        <w:rPr>
          <w:spacing w:val="-7"/>
        </w:rPr>
        <w:t xml:space="preserve"> </w:t>
      </w:r>
      <w:r w:rsidRPr="009B60C4">
        <w:t>name</w:t>
      </w:r>
      <w:r w:rsidRPr="009B60C4">
        <w:rPr>
          <w:spacing w:val="-7"/>
        </w:rPr>
        <w:t xml:space="preserve"> </w:t>
      </w:r>
      <w:r w:rsidRPr="009B60C4">
        <w:t>strings. The</w:t>
      </w:r>
      <w:r w:rsidRPr="009B60C4">
        <w:rPr>
          <w:spacing w:val="-7"/>
        </w:rPr>
        <w:t xml:space="preserve"> </w:t>
      </w:r>
      <w:r w:rsidRPr="009B60C4">
        <w:t>domain</w:t>
      </w:r>
      <w:r w:rsidRPr="009B60C4">
        <w:rPr>
          <w:spacing w:val="-7"/>
        </w:rPr>
        <w:t xml:space="preserve"> </w:t>
      </w:r>
      <w:r w:rsidRPr="009B60C4">
        <w:t>key</w:t>
      </w:r>
      <w:r w:rsidRPr="009B60C4">
        <w:rPr>
          <w:spacing w:val="-7"/>
        </w:rPr>
        <w:t xml:space="preserve"> </w:t>
      </w:r>
      <w:r w:rsidRPr="009B60C4">
        <w:t>is</w:t>
      </w:r>
      <w:r w:rsidRPr="009B60C4">
        <w:rPr>
          <w:spacing w:val="-7"/>
        </w:rPr>
        <w:t xml:space="preserve"> </w:t>
      </w:r>
      <w:r w:rsidRPr="009B60C4">
        <w:t>typically</w:t>
      </w:r>
      <w:r w:rsidRPr="009B60C4">
        <w:rPr>
          <w:spacing w:val="-7"/>
        </w:rPr>
        <w:t xml:space="preserve"> </w:t>
      </w:r>
      <w:r w:rsidRPr="009B60C4">
        <w:t>maintained by the enterprise for its sub-domains</w:t>
      </w:r>
      <w:r w:rsidRPr="009B60C4">
        <w:rPr>
          <w:vertAlign w:val="superscript"/>
        </w:rPr>
        <w:t>36,37</w:t>
      </w:r>
      <w:r w:rsidRPr="009B60C4">
        <w:t>.</w:t>
      </w:r>
    </w:p>
    <w:p w14:paraId="643D51BA" w14:textId="77777777" w:rsidR="008B4618" w:rsidRDefault="008B4618" w:rsidP="00C23110">
      <w:r w:rsidRPr="009B60C4">
        <w:t xml:space="preserve">The name string is proposed to be the internal </w:t>
      </w:r>
      <w:hyperlink w:anchor="_bookmark326">
        <w:r w:rsidRPr="009B60C4">
          <w:t>CAD</w:t>
        </w:r>
      </w:hyperlink>
      <w:r w:rsidRPr="009B60C4">
        <w:t xml:space="preserve"> </w:t>
      </w:r>
      <w:hyperlink w:anchor="_bookmark355">
        <w:r w:rsidRPr="009B60C4">
          <w:t>OID</w:t>
        </w:r>
      </w:hyperlink>
      <w:r w:rsidRPr="009B60C4">
        <w:t xml:space="preserve"> or an unambiguous path to the internal</w:t>
      </w:r>
      <w:r w:rsidRPr="009B60C4">
        <w:rPr>
          <w:spacing w:val="-1"/>
        </w:rPr>
        <w:t xml:space="preserve"> </w:t>
      </w:r>
      <w:hyperlink w:anchor="_bookmark326">
        <w:r w:rsidRPr="009B60C4">
          <w:t>CAD</w:t>
        </w:r>
      </w:hyperlink>
      <w:r w:rsidRPr="009B60C4">
        <w:rPr>
          <w:spacing w:val="-1"/>
        </w:rPr>
        <w:t xml:space="preserve"> </w:t>
      </w:r>
      <w:r w:rsidRPr="009B60C4">
        <w:t>object</w:t>
      </w:r>
      <w:r w:rsidRPr="009B60C4">
        <w:rPr>
          <w:spacing w:val="-1"/>
        </w:rPr>
        <w:t xml:space="preserve"> </w:t>
      </w:r>
      <w:r w:rsidRPr="009B60C4">
        <w:t>from</w:t>
      </w:r>
      <w:r w:rsidRPr="009B60C4">
        <w:rPr>
          <w:spacing w:val="-1"/>
        </w:rPr>
        <w:t xml:space="preserve"> </w:t>
      </w:r>
      <w:r w:rsidRPr="009B60C4">
        <w:t>the</w:t>
      </w:r>
      <w:r w:rsidRPr="009B60C4">
        <w:rPr>
          <w:spacing w:val="-1"/>
        </w:rPr>
        <w:t xml:space="preserve"> </w:t>
      </w:r>
      <w:r w:rsidRPr="009B60C4">
        <w:t>internal</w:t>
      </w:r>
      <w:r w:rsidRPr="009B60C4">
        <w:rPr>
          <w:spacing w:val="-1"/>
        </w:rPr>
        <w:t xml:space="preserve"> </w:t>
      </w:r>
      <w:r w:rsidRPr="009B60C4">
        <w:t>root</w:t>
      </w:r>
      <w:r w:rsidRPr="009B60C4">
        <w:rPr>
          <w:spacing w:val="-1"/>
        </w:rPr>
        <w:t xml:space="preserve"> </w:t>
      </w:r>
      <w:r w:rsidRPr="009B60C4">
        <w:t>object</w:t>
      </w:r>
      <w:r w:rsidRPr="009B60C4">
        <w:rPr>
          <w:spacing w:val="-1"/>
        </w:rPr>
        <w:t xml:space="preserve"> </w:t>
      </w:r>
      <w:r w:rsidRPr="009B60C4">
        <w:t>in</w:t>
      </w:r>
      <w:r w:rsidRPr="009B60C4">
        <w:rPr>
          <w:spacing w:val="-1"/>
        </w:rPr>
        <w:t xml:space="preserve"> </w:t>
      </w:r>
      <w:r w:rsidRPr="009B60C4">
        <w:t>the</w:t>
      </w:r>
      <w:r w:rsidRPr="009B60C4">
        <w:rPr>
          <w:spacing w:val="-1"/>
        </w:rPr>
        <w:t xml:space="preserve"> </w:t>
      </w:r>
      <w:r w:rsidRPr="009B60C4">
        <w:t>software</w:t>
      </w:r>
      <w:r w:rsidRPr="009B60C4">
        <w:rPr>
          <w:spacing w:val="-1"/>
        </w:rPr>
        <w:t xml:space="preserve"> </w:t>
      </w:r>
      <w:r w:rsidRPr="009B60C4">
        <w:t>application</w:t>
      </w:r>
      <w:r w:rsidRPr="009B60C4">
        <w:rPr>
          <w:spacing w:val="-1"/>
        </w:rPr>
        <w:t xml:space="preserve"> </w:t>
      </w:r>
      <w:r w:rsidRPr="009B60C4">
        <w:t>model.</w:t>
      </w:r>
      <w:r w:rsidRPr="009B60C4">
        <w:rPr>
          <w:spacing w:val="27"/>
        </w:rPr>
        <w:t xml:space="preserve"> </w:t>
      </w:r>
      <w:r w:rsidRPr="009B60C4">
        <w:t xml:space="preserve">The </w:t>
      </w:r>
      <w:hyperlink w:anchor="_bookmark366">
        <w:r w:rsidRPr="009B60C4">
          <w:t>UUID</w:t>
        </w:r>
      </w:hyperlink>
      <w:r w:rsidRPr="009B60C4">
        <w:rPr>
          <w:spacing w:val="-4"/>
        </w:rPr>
        <w:t xml:space="preserve"> </w:t>
      </w:r>
      <w:r w:rsidRPr="009B60C4">
        <w:t>proposed</w:t>
      </w:r>
      <w:r w:rsidRPr="009B60C4">
        <w:rPr>
          <w:spacing w:val="-4"/>
        </w:rPr>
        <w:t xml:space="preserve"> </w:t>
      </w:r>
      <w:r w:rsidRPr="009B60C4">
        <w:t>herein</w:t>
      </w:r>
      <w:r w:rsidRPr="009B60C4">
        <w:rPr>
          <w:spacing w:val="-5"/>
        </w:rPr>
        <w:t xml:space="preserve"> </w:t>
      </w:r>
      <w:r w:rsidRPr="009B60C4">
        <w:t>is</w:t>
      </w:r>
      <w:r w:rsidRPr="009B60C4">
        <w:rPr>
          <w:spacing w:val="-4"/>
        </w:rPr>
        <w:t xml:space="preserve"> </w:t>
      </w:r>
      <w:r w:rsidRPr="009B60C4">
        <w:t>a</w:t>
      </w:r>
      <w:r w:rsidRPr="009B60C4">
        <w:rPr>
          <w:spacing w:val="-4"/>
        </w:rPr>
        <w:t xml:space="preserve"> </w:t>
      </w:r>
      <w:r w:rsidRPr="009B60C4">
        <w:t>36-character</w:t>
      </w:r>
      <w:r w:rsidRPr="009B60C4">
        <w:rPr>
          <w:spacing w:val="-5"/>
        </w:rPr>
        <w:t xml:space="preserve"> </w:t>
      </w:r>
      <w:r w:rsidRPr="009B60C4">
        <w:t>string</w:t>
      </w:r>
      <w:r w:rsidRPr="009B60C4">
        <w:rPr>
          <w:spacing w:val="-4"/>
        </w:rPr>
        <w:t xml:space="preserve"> </w:t>
      </w:r>
      <w:r w:rsidRPr="009B60C4">
        <w:t>that</w:t>
      </w:r>
      <w:r w:rsidRPr="009B60C4">
        <w:rPr>
          <w:spacing w:val="-4"/>
        </w:rPr>
        <w:t xml:space="preserve"> </w:t>
      </w:r>
      <w:r w:rsidRPr="009B60C4">
        <w:t>supports</w:t>
      </w:r>
      <w:r w:rsidRPr="009B60C4">
        <w:rPr>
          <w:spacing w:val="-5"/>
        </w:rPr>
        <w:t xml:space="preserve"> </w:t>
      </w:r>
      <w:r w:rsidRPr="009B60C4">
        <w:t>the</w:t>
      </w:r>
      <w:r w:rsidRPr="009B60C4">
        <w:rPr>
          <w:spacing w:val="-4"/>
        </w:rPr>
        <w:t xml:space="preserve"> </w:t>
      </w:r>
      <w:r w:rsidRPr="009B60C4">
        <w:t>requirements</w:t>
      </w:r>
      <w:r w:rsidRPr="009B60C4">
        <w:rPr>
          <w:spacing w:val="-4"/>
        </w:rPr>
        <w:t xml:space="preserve"> </w:t>
      </w:r>
      <w:r w:rsidRPr="009B60C4">
        <w:t>of</w:t>
      </w:r>
      <w:r w:rsidRPr="009B60C4">
        <w:rPr>
          <w:spacing w:val="-4"/>
        </w:rPr>
        <w:t xml:space="preserve"> </w:t>
      </w:r>
      <w:r w:rsidRPr="009B60C4">
        <w:t>version 5 encoding</w:t>
      </w:r>
      <w:r w:rsidRPr="009B60C4">
        <w:rPr>
          <w:vertAlign w:val="superscript"/>
        </w:rPr>
        <w:t>28,2,34</w:t>
      </w:r>
      <w:r w:rsidRPr="009B60C4">
        <w:t>. It also</w:t>
      </w:r>
      <w:r>
        <w:t xml:space="preserve"> supports the version 4 encoding specified in </w:t>
      </w:r>
      <w:bookmarkStart w:id="131" w:name="Recommended_Merkle_Tree_Structure"/>
      <w:bookmarkStart w:id="132" w:name="_bookmark115"/>
      <w:bookmarkEnd w:id="131"/>
      <w:bookmarkEnd w:id="132"/>
      <w:r>
        <w:t>those recommendations and standards.</w:t>
      </w:r>
    </w:p>
    <w:p w14:paraId="1F752BE2" w14:textId="22D52A2E" w:rsidR="008B4618" w:rsidDel="00C11F18" w:rsidRDefault="008B4618" w:rsidP="00C23110">
      <w:pPr>
        <w:pStyle w:val="Heading5"/>
        <w:rPr>
          <w:del w:id="133" w:author="Thomas Thurman" w:date="2024-12-18T13:19:00Z" w16du:dateUtc="2024-12-18T19:19:00Z"/>
        </w:rPr>
      </w:pPr>
      <w:del w:id="134" w:author="Thomas Thurman" w:date="2024-12-18T13:19:00Z" w16du:dateUtc="2024-12-18T19:19:00Z">
        <w:r w:rsidDel="00C11F18">
          <w:lastRenderedPageBreak/>
          <w:delText>Recommended</w:delText>
        </w:r>
        <w:r w:rsidDel="00C11F18">
          <w:rPr>
            <w:spacing w:val="-4"/>
          </w:rPr>
          <w:delText xml:space="preserve"> </w:delText>
        </w:r>
        <w:r w:rsidDel="00C11F18">
          <w:delText>Merkle</w:delText>
        </w:r>
        <w:r w:rsidDel="00C11F18">
          <w:rPr>
            <w:spacing w:val="-3"/>
          </w:rPr>
          <w:delText xml:space="preserve"> </w:delText>
        </w:r>
        <w:r w:rsidDel="00C11F18">
          <w:delText>Tree</w:delText>
        </w:r>
        <w:r w:rsidDel="00C11F18">
          <w:rPr>
            <w:spacing w:val="-3"/>
          </w:rPr>
          <w:delText xml:space="preserve"> </w:delText>
        </w:r>
        <w:r w:rsidDel="00C11F18">
          <w:delText>Structure</w:delText>
        </w:r>
      </w:del>
    </w:p>
    <w:p w14:paraId="6D213260" w14:textId="5359DA22" w:rsidR="008B4618" w:rsidRDefault="008B4618" w:rsidP="00C23110">
      <w:del w:id="135" w:author="Thomas Thurman" w:date="2024-12-18T13:19:00Z" w16du:dateUtc="2024-12-18T19:19:00Z">
        <w:r w:rsidDel="00C11F18">
          <w:delText>The</w:delText>
        </w:r>
        <w:r w:rsidDel="00C11F18">
          <w:rPr>
            <w:spacing w:val="-8"/>
          </w:rPr>
          <w:delText xml:space="preserve"> </w:delText>
        </w:r>
        <w:r w:rsidRPr="009B60C4" w:rsidDel="00C11F18">
          <w:delText>recommended</w:delText>
        </w:r>
        <w:r w:rsidRPr="009B60C4" w:rsidDel="00C11F18">
          <w:rPr>
            <w:spacing w:val="-8"/>
          </w:rPr>
          <w:delText xml:space="preserve"> </w:delText>
        </w:r>
        <w:r w:rsidRPr="009B60C4" w:rsidDel="00C11F18">
          <w:delText>structure</w:delText>
        </w:r>
        <w:r w:rsidRPr="009B60C4" w:rsidDel="00C11F18">
          <w:rPr>
            <w:spacing w:val="-8"/>
          </w:rPr>
          <w:delText xml:space="preserve"> </w:delText>
        </w:r>
        <w:r w:rsidRPr="009B60C4" w:rsidDel="00C11F18">
          <w:delText>is</w:delText>
        </w:r>
        <w:r w:rsidRPr="009B60C4" w:rsidDel="00C11F18">
          <w:rPr>
            <w:spacing w:val="-8"/>
          </w:rPr>
          <w:delText xml:space="preserve"> </w:delText>
        </w:r>
        <w:r w:rsidRPr="009B60C4" w:rsidDel="00C11F18">
          <w:delText>adopted</w:delText>
        </w:r>
        <w:r w:rsidRPr="009B60C4" w:rsidDel="00C11F18">
          <w:rPr>
            <w:spacing w:val="-8"/>
          </w:rPr>
          <w:delText xml:space="preserve"> </w:delText>
        </w:r>
        <w:r w:rsidRPr="009B60C4" w:rsidDel="00C11F18">
          <w:delText>from</w:delText>
        </w:r>
        <w:r w:rsidRPr="009B60C4" w:rsidDel="00C11F18">
          <w:rPr>
            <w:spacing w:val="-8"/>
          </w:rPr>
          <w:delText xml:space="preserve"> </w:delText>
        </w:r>
        <w:r w:rsidRPr="009B60C4" w:rsidDel="00C11F18">
          <w:delText>the</w:delText>
        </w:r>
        <w:r w:rsidRPr="009B60C4" w:rsidDel="00C11F18">
          <w:rPr>
            <w:spacing w:val="-8"/>
          </w:rPr>
          <w:delText xml:space="preserve"> </w:delText>
        </w:r>
        <w:r w:rsidRPr="009B60C4" w:rsidDel="00C11F18">
          <w:delText>industrial</w:delText>
        </w:r>
        <w:r w:rsidRPr="009B60C4" w:rsidDel="00C11F18">
          <w:rPr>
            <w:spacing w:val="-8"/>
          </w:rPr>
          <w:delText xml:space="preserve"> </w:delText>
        </w:r>
        <w:r w:rsidRPr="009B60C4" w:rsidDel="00C11F18">
          <w:delText>proposed</w:delText>
        </w:r>
        <w:r w:rsidRPr="009B60C4" w:rsidDel="00C11F18">
          <w:rPr>
            <w:spacing w:val="-8"/>
          </w:rPr>
          <w:delText xml:space="preserve"> </w:delText>
        </w:r>
        <w:r w:rsidDel="00C11F18">
          <w:fldChar w:fldCharType="begin"/>
        </w:r>
        <w:r w:rsidDel="00C11F18">
          <w:delInstrText>HYPERLINK \l "_bookmark365" \h</w:delInstrText>
        </w:r>
        <w:r w:rsidDel="00C11F18">
          <w:fldChar w:fldCharType="separate"/>
        </w:r>
        <w:r w:rsidRPr="009B60C4" w:rsidDel="00C11F18">
          <w:delText>THEX</w:delText>
        </w:r>
        <w:r w:rsidDel="00C11F18">
          <w:fldChar w:fldCharType="end"/>
        </w:r>
        <w:r w:rsidRPr="009B60C4" w:rsidDel="00C11F18">
          <w:delText xml:space="preserve"> standard</w:delText>
        </w:r>
        <w:r w:rsidR="00755BED" w:rsidDel="00C11F18">
          <w:delText>,</w:delText>
        </w:r>
        <w:r w:rsidRPr="009B60C4" w:rsidDel="00C11F18">
          <w:delText xml:space="preserve"> </w:delText>
        </w:r>
        <w:r w:rsidR="00755BED" w:rsidDel="00C11F18">
          <w:delText>which</w:delText>
        </w:r>
        <w:r w:rsidRPr="009B60C4" w:rsidDel="00C11F18">
          <w:delText xml:space="preserve"> </w:delText>
        </w:r>
        <w:bookmarkStart w:id="136" w:name="Proposed_New_Entities_for_the_STEP_UUID_"/>
        <w:bookmarkStart w:id="137" w:name="_bookmark116"/>
        <w:bookmarkEnd w:id="136"/>
        <w:bookmarkEnd w:id="137"/>
        <w:r w:rsidRPr="009B60C4" w:rsidDel="00C11F18">
          <w:delText>has been interpreted</w:delText>
        </w:r>
        <w:r w:rsidRPr="009B60C4" w:rsidDel="00C11F18">
          <w:rPr>
            <w:vertAlign w:val="superscript"/>
          </w:rPr>
          <w:delText>38</w:delText>
        </w:r>
        <w:r w:rsidRPr="009B60C4" w:rsidDel="00C11F18">
          <w:delText xml:space="preserve"> as part</w:delText>
        </w:r>
        <w:r w:rsidDel="00C11F18">
          <w:delText xml:space="preserve"> of this research and is represented as an </w:delText>
        </w:r>
        <w:r w:rsidDel="00C11F18">
          <w:fldChar w:fldCharType="begin"/>
        </w:r>
        <w:r w:rsidDel="00C11F18">
          <w:delInstrText>HYPERLINK \l "_bookmark388" \h</w:delInstrText>
        </w:r>
        <w:r w:rsidDel="00C11F18">
          <w:fldChar w:fldCharType="separate"/>
        </w:r>
        <w:r w:rsidDel="00C11F18">
          <w:delText>EXPRESS</w:delText>
        </w:r>
        <w:r w:rsidDel="00C11F18">
          <w:fldChar w:fldCharType="end"/>
        </w:r>
        <w:r w:rsidDel="00C11F18">
          <w:rPr>
            <w:b/>
            <w:color w:val="0000FF"/>
            <w:spacing w:val="-9"/>
          </w:rPr>
          <w:delText xml:space="preserve"> </w:delText>
        </w:r>
        <w:r w:rsidDel="00C11F18">
          <w:delText>model</w:delText>
        </w:r>
      </w:del>
      <w:r>
        <w:t>.</w:t>
      </w:r>
    </w:p>
    <w:p w14:paraId="2D966C56" w14:textId="18AF88BC" w:rsidR="008B4618" w:rsidRDefault="008B4618" w:rsidP="00C23110">
      <w:bookmarkStart w:id="138" w:name="_bookmark122"/>
      <w:bookmarkStart w:id="139" w:name="Proposed_v5_uuid_attribute_Entity"/>
      <w:bookmarkEnd w:id="138"/>
      <w:bookmarkEnd w:id="139"/>
      <w:r>
        <w:t>How</w:t>
      </w:r>
      <w:r>
        <w:rPr>
          <w:spacing w:val="-10"/>
        </w:rPr>
        <w:t xml:space="preserve"> </w:t>
      </w:r>
      <w:r>
        <w:t>the</w:t>
      </w:r>
      <w:r>
        <w:rPr>
          <w:spacing w:val="-9"/>
        </w:rPr>
        <w:t xml:space="preserve"> </w:t>
      </w:r>
      <w:r>
        <w:t>Proposed</w:t>
      </w:r>
      <w:r>
        <w:rPr>
          <w:spacing w:val="-9"/>
        </w:rPr>
        <w:t xml:space="preserve"> </w:t>
      </w:r>
      <w:r>
        <w:t>Model</w:t>
      </w:r>
      <w:r>
        <w:rPr>
          <w:spacing w:val="-9"/>
        </w:rPr>
        <w:t xml:space="preserve"> </w:t>
      </w:r>
      <w:r>
        <w:t>Addresses</w:t>
      </w:r>
      <w:r>
        <w:rPr>
          <w:spacing w:val="-10"/>
        </w:rPr>
        <w:t xml:space="preserve"> </w:t>
      </w:r>
      <w:commentRangeStart w:id="140"/>
      <w:r>
        <w:rPr>
          <w:spacing w:val="-2"/>
        </w:rPr>
        <w:t>Requirements</w:t>
      </w:r>
      <w:ins w:id="141" w:author="Thomas Thurman" w:date="2024-12-18T13:19:00Z" w16du:dateUtc="2024-12-18T19:19:00Z">
        <w:r w:rsidR="00C11F18">
          <w:rPr>
            <w:spacing w:val="-2"/>
          </w:rPr>
          <w:t xml:space="preserve"> </w:t>
        </w:r>
      </w:ins>
      <w:commentRangeEnd w:id="140"/>
      <w:ins w:id="142" w:author="Thomas Thurman" w:date="2024-12-18T13:20:00Z" w16du:dateUtc="2024-12-18T19:20:00Z">
        <w:r w:rsidR="00C11F18">
          <w:rPr>
            <w:rStyle w:val="CommentReference"/>
            <w:rFonts w:cs="Calibri"/>
            <w:lang w:val="x-none" w:eastAsia="x-none"/>
          </w:rPr>
          <w:commentReference w:id="140"/>
        </w:r>
      </w:ins>
    </w:p>
    <w:p w14:paraId="5D31B2B3" w14:textId="77777777" w:rsidR="00737E5A" w:rsidRDefault="00737E5A" w:rsidP="00C23110">
      <w:pPr>
        <w:pStyle w:val="Heading6"/>
      </w:pPr>
      <w:r>
        <w:t>Model</w:t>
      </w:r>
      <w:r>
        <w:rPr>
          <w:spacing w:val="-10"/>
        </w:rPr>
        <w:t xml:space="preserve"> </w:t>
      </w:r>
      <w:r>
        <w:t>Applied</w:t>
      </w:r>
      <w:r>
        <w:rPr>
          <w:spacing w:val="-10"/>
        </w:rPr>
        <w:t xml:space="preserve"> </w:t>
      </w:r>
      <w:r>
        <w:t>to</w:t>
      </w:r>
      <w:r>
        <w:rPr>
          <w:spacing w:val="-10"/>
        </w:rPr>
        <w:t xml:space="preserve"> </w:t>
      </w:r>
      <w:r>
        <w:t>Shared</w:t>
      </w:r>
      <w:r>
        <w:rPr>
          <w:spacing w:val="-10"/>
        </w:rPr>
        <w:t xml:space="preserve"> </w:t>
      </w:r>
      <w:r>
        <w:t>Design</w:t>
      </w:r>
      <w:r>
        <w:rPr>
          <w:spacing w:val="-10"/>
        </w:rPr>
        <w:t xml:space="preserve"> </w:t>
      </w:r>
      <w:r>
        <w:t>Collaboration</w:t>
      </w:r>
      <w:r>
        <w:rPr>
          <w:spacing w:val="-10"/>
        </w:rPr>
        <w:t xml:space="preserve"> </w:t>
      </w:r>
      <w:r>
        <w:t>Use</w:t>
      </w:r>
      <w:r>
        <w:rPr>
          <w:spacing w:val="-10"/>
        </w:rPr>
        <w:t xml:space="preserve"> </w:t>
      </w:r>
      <w:r>
        <w:rPr>
          <w:spacing w:val="-4"/>
        </w:rPr>
        <w:t>Case</w:t>
      </w:r>
    </w:p>
    <w:p w14:paraId="764D269B" w14:textId="77777777" w:rsidR="00737E5A" w:rsidRDefault="008B4618" w:rsidP="00C23110">
      <w:r>
        <w:t xml:space="preserve">This section describes how the proposed model addresses the requirements </w:t>
      </w:r>
      <w:bookmarkStart w:id="143" w:name="_bookmark132"/>
      <w:bookmarkStart w:id="144" w:name="Model_Applied_to_Design_to_Manufacturing"/>
      <w:bookmarkEnd w:id="143"/>
      <w:bookmarkEnd w:id="144"/>
      <w:r>
        <w:t>described in the use case.</w:t>
      </w:r>
      <w:r w:rsidR="00737E5A">
        <w:t xml:space="preserve"> This use case employs </w:t>
      </w:r>
      <w:hyperlink w:anchor="_bookmark363">
        <w:r w:rsidR="00737E5A">
          <w:t>STEP</w:t>
        </w:r>
      </w:hyperlink>
      <w:r w:rsidR="00737E5A">
        <w:t xml:space="preserve"> change management entities to support an iteration process with the </w:t>
      </w:r>
      <w:proofErr w:type="spellStart"/>
      <w:r w:rsidR="00737E5A">
        <w:t>uuid_relationship</w:t>
      </w:r>
      <w:proofErr w:type="spellEnd"/>
      <w:r w:rsidR="00737E5A">
        <w:t xml:space="preserve"> entity specifying the product</w:t>
      </w:r>
      <w:r w:rsidR="00737E5A">
        <w:rPr>
          <w:spacing w:val="-7"/>
        </w:rPr>
        <w:t xml:space="preserve"> </w:t>
      </w:r>
      <w:r w:rsidR="00737E5A">
        <w:t>definition</w:t>
      </w:r>
      <w:r w:rsidR="00737E5A">
        <w:rPr>
          <w:spacing w:val="-7"/>
        </w:rPr>
        <w:t xml:space="preserve"> </w:t>
      </w:r>
      <w:r w:rsidR="00737E5A">
        <w:t>state</w:t>
      </w:r>
      <w:r w:rsidR="00737E5A">
        <w:rPr>
          <w:spacing w:val="-7"/>
        </w:rPr>
        <w:t xml:space="preserve"> </w:t>
      </w:r>
      <w:r w:rsidR="00737E5A">
        <w:t>transition</w:t>
      </w:r>
      <w:r w:rsidR="00737E5A">
        <w:rPr>
          <w:spacing w:val="-7"/>
        </w:rPr>
        <w:t xml:space="preserve"> </w:t>
      </w:r>
      <w:r w:rsidR="00737E5A">
        <w:t>based</w:t>
      </w:r>
      <w:r w:rsidR="00737E5A">
        <w:rPr>
          <w:spacing w:val="-7"/>
        </w:rPr>
        <w:t xml:space="preserve"> </w:t>
      </w:r>
      <w:r w:rsidR="00737E5A">
        <w:t>on</w:t>
      </w:r>
      <w:r w:rsidR="00737E5A">
        <w:rPr>
          <w:spacing w:val="-7"/>
        </w:rPr>
        <w:t xml:space="preserve"> </w:t>
      </w:r>
      <w:r w:rsidR="00737E5A">
        <w:t>changes, additions, or deletions</w:t>
      </w:r>
      <w:r w:rsidR="00737E5A">
        <w:rPr>
          <w:spacing w:val="-7"/>
        </w:rPr>
        <w:t xml:space="preserve"> </w:t>
      </w:r>
      <w:r w:rsidR="00737E5A">
        <w:t>of</w:t>
      </w:r>
      <w:r w:rsidR="00737E5A">
        <w:rPr>
          <w:spacing w:val="-7"/>
        </w:rPr>
        <w:t xml:space="preserve"> </w:t>
      </w:r>
      <w:r w:rsidR="00737E5A">
        <w:t>product</w:t>
      </w:r>
      <w:r w:rsidR="00737E5A">
        <w:rPr>
          <w:spacing w:val="-7"/>
        </w:rPr>
        <w:t xml:space="preserve"> </w:t>
      </w:r>
      <w:r w:rsidR="00737E5A">
        <w:t>data instances</w:t>
      </w:r>
      <w:r w:rsidR="00737E5A">
        <w:rPr>
          <w:spacing w:val="-12"/>
        </w:rPr>
        <w:t xml:space="preserve"> </w:t>
      </w:r>
      <w:r w:rsidR="00737E5A">
        <w:t>with</w:t>
      </w:r>
      <w:r w:rsidR="00737E5A">
        <w:rPr>
          <w:spacing w:val="-12"/>
        </w:rPr>
        <w:t xml:space="preserve"> </w:t>
      </w:r>
      <w:r w:rsidR="00737E5A">
        <w:t>a</w:t>
      </w:r>
      <w:r w:rsidR="00737E5A">
        <w:rPr>
          <w:spacing w:val="-12"/>
        </w:rPr>
        <w:t xml:space="preserve"> </w:t>
      </w:r>
      <w:hyperlink w:anchor="_bookmark366">
        <w:r w:rsidR="00737E5A">
          <w:t>UUID</w:t>
        </w:r>
      </w:hyperlink>
      <w:r w:rsidR="00737E5A">
        <w:rPr>
          <w:spacing w:val="-12"/>
        </w:rPr>
        <w:t xml:space="preserve"> </w:t>
      </w:r>
      <w:r w:rsidR="00737E5A">
        <w:t>attached.</w:t>
      </w:r>
      <w:r w:rsidR="00737E5A">
        <w:rPr>
          <w:spacing w:val="5"/>
        </w:rPr>
        <w:t xml:space="preserve"> </w:t>
      </w:r>
      <w:r w:rsidR="00737E5A">
        <w:t>An</w:t>
      </w:r>
      <w:r w:rsidR="00737E5A">
        <w:rPr>
          <w:spacing w:val="-12"/>
        </w:rPr>
        <w:t xml:space="preserve"> </w:t>
      </w:r>
      <w:r w:rsidR="00737E5A">
        <w:t>exchange</w:t>
      </w:r>
      <w:r w:rsidR="00737E5A">
        <w:rPr>
          <w:spacing w:val="-12"/>
        </w:rPr>
        <w:t xml:space="preserve"> </w:t>
      </w:r>
      <w:r w:rsidR="00737E5A">
        <w:t>agreement</w:t>
      </w:r>
      <w:r w:rsidR="00737E5A">
        <w:rPr>
          <w:spacing w:val="-12"/>
        </w:rPr>
        <w:t xml:space="preserve"> </w:t>
      </w:r>
      <w:r w:rsidR="00737E5A">
        <w:t>would</w:t>
      </w:r>
      <w:r w:rsidR="00737E5A">
        <w:rPr>
          <w:spacing w:val="-12"/>
        </w:rPr>
        <w:t xml:space="preserve"> </w:t>
      </w:r>
      <w:r w:rsidR="00737E5A">
        <w:t>be</w:t>
      </w:r>
      <w:r w:rsidR="00737E5A">
        <w:rPr>
          <w:spacing w:val="-12"/>
        </w:rPr>
        <w:t xml:space="preserve"> </w:t>
      </w:r>
      <w:r w:rsidR="00737E5A">
        <w:t>needed</w:t>
      </w:r>
      <w:r w:rsidR="00737E5A">
        <w:rPr>
          <w:spacing w:val="-12"/>
        </w:rPr>
        <w:t xml:space="preserve"> </w:t>
      </w:r>
      <w:r w:rsidR="00737E5A">
        <w:t>to</w:t>
      </w:r>
      <w:r w:rsidR="00737E5A">
        <w:rPr>
          <w:spacing w:val="-12"/>
        </w:rPr>
        <w:t xml:space="preserve"> </w:t>
      </w:r>
      <w:r w:rsidR="00737E5A">
        <w:t>identify</w:t>
      </w:r>
      <w:r w:rsidR="00737E5A">
        <w:rPr>
          <w:spacing w:val="-12"/>
        </w:rPr>
        <w:t xml:space="preserve"> </w:t>
      </w:r>
      <w:r w:rsidR="00737E5A">
        <w:t>the class of coordination involved in the collaboration.</w:t>
      </w:r>
    </w:p>
    <w:p w14:paraId="26F0E3C7" w14:textId="77777777" w:rsidR="008B4618" w:rsidRPr="009B60C4" w:rsidRDefault="008B4618" w:rsidP="00C23110">
      <w:r w:rsidRPr="009B60C4">
        <w:t xml:space="preserve">In this example, a </w:t>
      </w:r>
      <w:hyperlink w:anchor="_bookmark366">
        <w:r w:rsidRPr="009B60C4">
          <w:t>UUID</w:t>
        </w:r>
      </w:hyperlink>
      <w:r w:rsidRPr="009B60C4">
        <w:t xml:space="preserve"> is applied to a tolerance where the tolerance class is changed.</w:t>
      </w:r>
    </w:p>
    <w:p w14:paraId="025F0A69" w14:textId="77777777" w:rsidR="008B4618" w:rsidRDefault="008B4618" w:rsidP="00C23110">
      <w:pPr>
        <w:pStyle w:val="BodyText"/>
        <w:rPr>
          <w:rStyle w:val="Heading4Char"/>
        </w:rPr>
      </w:pPr>
      <w:bookmarkStart w:id="145" w:name="_bookmark133"/>
      <w:bookmarkEnd w:id="145"/>
      <w:r w:rsidRPr="009B60C4">
        <w:rPr>
          <w:rStyle w:val="Heading4Char"/>
        </w:rPr>
        <w:t>Example 7</w:t>
      </w:r>
    </w:p>
    <w:p w14:paraId="131F0BB4" w14:textId="051BED46" w:rsidR="008B4618" w:rsidRDefault="008B4618" w:rsidP="00C23110">
      <w:r>
        <w:t xml:space="preserve">The initial iteration of a design (Revision </w:t>
      </w:r>
      <w:r w:rsidR="001625E8">
        <w:t>‘</w:t>
      </w:r>
      <w:r>
        <w:t xml:space="preserve">-’) of a part has a hole number 33 with a </w:t>
      </w:r>
      <w:proofErr w:type="spellStart"/>
      <w:r>
        <w:t>cylindricity_tolerance</w:t>
      </w:r>
      <w:proofErr w:type="spellEnd"/>
      <w:r>
        <w:t xml:space="preserve"> instance value of 0.01 mm. In the design pre-processor, the </w:t>
      </w:r>
      <w:proofErr w:type="spellStart"/>
      <w:r>
        <w:t>cylindricity_tolerance</w:t>
      </w:r>
      <w:proofErr w:type="spellEnd"/>
      <w:r>
        <w:t xml:space="preserve"> instance is given a </w:t>
      </w:r>
      <w:hyperlink w:anchor="_bookmark366">
        <w:r>
          <w:t>UUID</w:t>
        </w:r>
      </w:hyperlink>
      <w:r>
        <w:t xml:space="preserve"> of ’6ba7b810-9dad-11d1-80b4-00c000000000’. The following shows a portion of a STEP that captures the UUID and its relationship to the hole and the related cylindricity tolerance.</w:t>
      </w:r>
    </w:p>
    <w:p w14:paraId="2910BCA8" w14:textId="77777777" w:rsidR="008B4618" w:rsidRPr="00292E45" w:rsidRDefault="008B4618" w:rsidP="00292E45">
      <w:pPr>
        <w:pStyle w:val="Quote"/>
      </w:pPr>
      <w:r w:rsidRPr="00292E45">
        <w:t>#1=PRODUCT_DEFINITION_</w:t>
      </w:r>
      <w:proofErr w:type="gramStart"/>
      <w:r w:rsidRPr="00292E45">
        <w:t>FORMATION(</w:t>
      </w:r>
      <w:proofErr w:type="gramEnd"/>
      <w:r w:rsidRPr="00292E45">
        <w:t xml:space="preserve">'-',..,..); </w:t>
      </w:r>
    </w:p>
    <w:p w14:paraId="02222F5C" w14:textId="77777777" w:rsidR="008B4618" w:rsidRPr="00292E45" w:rsidRDefault="008B4618" w:rsidP="00292E45">
      <w:pPr>
        <w:pStyle w:val="Quote"/>
      </w:pPr>
      <w:r w:rsidRPr="00292E45">
        <w:t>#2=SHAPE_ASPECT('hole_33</w:t>
      </w:r>
      <w:proofErr w:type="gramStart"/>
      <w:r w:rsidRPr="00292E45">
        <w:t>',,</w:t>
      </w:r>
      <w:proofErr w:type="gramEnd"/>
      <w:r w:rsidRPr="00292E45">
        <w:t xml:space="preserve">); </w:t>
      </w:r>
    </w:p>
    <w:p w14:paraId="747F83FB" w14:textId="77777777" w:rsidR="008B4618" w:rsidRPr="00292E45" w:rsidRDefault="008B4618" w:rsidP="00292E45">
      <w:pPr>
        <w:pStyle w:val="Quote"/>
      </w:pPr>
      <w:r w:rsidRPr="00292E45">
        <w:t>#10=CYLINDRICITY_TOLERANCE(#</w:t>
      </w:r>
      <w:proofErr w:type="gramStart"/>
      <w:r w:rsidRPr="00292E45">
        <w:t>2,..</w:t>
      </w:r>
      <w:proofErr w:type="gramEnd"/>
      <w:r w:rsidRPr="00292E45">
        <w:t xml:space="preserve">,..,0.01MM); </w:t>
      </w:r>
    </w:p>
    <w:p w14:paraId="5AF730CA" w14:textId="77777777" w:rsidR="008B4618" w:rsidRPr="00292E45" w:rsidRDefault="008B4618" w:rsidP="00292E45">
      <w:pPr>
        <w:pStyle w:val="Quote"/>
      </w:pPr>
      <w:r w:rsidRPr="00292E45">
        <w:t>#11=UUID_</w:t>
      </w:r>
      <w:proofErr w:type="gramStart"/>
      <w:r w:rsidRPr="00292E45">
        <w:t>ATTRIBUTE(</w:t>
      </w:r>
      <w:proofErr w:type="gramEnd"/>
      <w:r w:rsidRPr="00292E45">
        <w:t>#10, '6ba7b810-9dad-11d1-80b4-00c000000000');</w:t>
      </w:r>
    </w:p>
    <w:p w14:paraId="5817A8D9" w14:textId="5AEF16BB" w:rsidR="008B4618" w:rsidRDefault="008B4618" w:rsidP="00C23110">
      <w:r>
        <w:t xml:space="preserve">In Revision A, the hole </w:t>
      </w:r>
      <w:proofErr w:type="spellStart"/>
      <w:r>
        <w:t>cylindricity_tolerance</w:t>
      </w:r>
      <w:proofErr w:type="spellEnd"/>
      <w:r>
        <w:t xml:space="preserve"> instance value is changed to a </w:t>
      </w:r>
      <w:proofErr w:type="spellStart"/>
      <w:r>
        <w:t>position_tolerance</w:t>
      </w:r>
      <w:proofErr w:type="spellEnd"/>
      <w:r>
        <w:t xml:space="preserve"> instance with a value of 0.005 mm. In the design preprocessor, the </w:t>
      </w:r>
      <w:proofErr w:type="spellStart"/>
      <w:r>
        <w:t>position_tolerance</w:t>
      </w:r>
      <w:proofErr w:type="spellEnd"/>
      <w:r>
        <w:t xml:space="preserve"> instance is given a </w:t>
      </w:r>
      <w:hyperlink w:anchor="_bookmark366">
        <w:r>
          <w:t>UUID</w:t>
        </w:r>
      </w:hyperlink>
      <w:r>
        <w:t xml:space="preserve"> of ’7ba7b810-9dad-11d1-80b4-00c000000000’. The </w:t>
      </w:r>
      <w:hyperlink w:anchor="_bookmark326">
        <w:r>
          <w:t>CAD</w:t>
        </w:r>
      </w:hyperlink>
      <w:r>
        <w:t xml:space="preserve"> source model records </w:t>
      </w:r>
      <w:r>
        <w:lastRenderedPageBreak/>
        <w:t xml:space="preserve">the </w:t>
      </w:r>
      <w:hyperlink w:anchor="_bookmark326">
        <w:r>
          <w:t>CAD</w:t>
        </w:r>
      </w:hyperlink>
      <w:r>
        <w:t xml:space="preserve"> </w:t>
      </w:r>
      <w:hyperlink w:anchor="_bookmark355">
        <w:r>
          <w:t>OID</w:t>
        </w:r>
      </w:hyperlink>
      <w:r>
        <w:t xml:space="preserve"> entry for </w:t>
      </w:r>
      <w:proofErr w:type="spellStart"/>
      <w:r>
        <w:t>cylindricity_tolerance</w:t>
      </w:r>
      <w:proofErr w:type="spellEnd"/>
      <w:r>
        <w:t xml:space="preserve"> for hole 33 and is marked as ’deleted’ (omitted from the example).</w:t>
      </w:r>
      <w:r w:rsidRPr="00BC554A">
        <w:t xml:space="preserve"> </w:t>
      </w:r>
      <w:r>
        <w:t>The following shows a portion of a STEP file</w:t>
      </w:r>
      <w:r w:rsidR="00D00F65">
        <w:t>,</w:t>
      </w:r>
      <w:r>
        <w:t xml:space="preserve"> </w:t>
      </w:r>
      <w:r w:rsidR="001145B1">
        <w:t xml:space="preserve">including </w:t>
      </w:r>
      <w:r>
        <w:t xml:space="preserve">changes </w:t>
      </w:r>
      <w:r w:rsidR="001145B1">
        <w:t>for</w:t>
      </w:r>
      <w:r>
        <w:t xml:space="preserve"> Revision A.</w:t>
      </w:r>
    </w:p>
    <w:p w14:paraId="1EB56327" w14:textId="77777777" w:rsidR="008B4618" w:rsidRDefault="008B4618" w:rsidP="00292E45">
      <w:pPr>
        <w:pStyle w:val="Quote"/>
      </w:pPr>
      <w:r w:rsidRPr="007262D8">
        <w:t>#16=PRODUCT_DEFINITION_FORMATION('A</w:t>
      </w:r>
      <w:proofErr w:type="gramStart"/>
      <w:r w:rsidRPr="007262D8">
        <w:t>',..</w:t>
      </w:r>
      <w:proofErr w:type="gramEnd"/>
      <w:r w:rsidRPr="007262D8">
        <w:t xml:space="preserve">,..); </w:t>
      </w:r>
    </w:p>
    <w:p w14:paraId="2FA98C3C" w14:textId="77777777" w:rsidR="008B4618" w:rsidRDefault="008B4618" w:rsidP="00292E45">
      <w:pPr>
        <w:pStyle w:val="Quote"/>
      </w:pPr>
      <w:r w:rsidRPr="007262D8">
        <w:t>#22=SHAPE_ASPECT('hole_33</w:t>
      </w:r>
      <w:proofErr w:type="gramStart"/>
      <w:r w:rsidRPr="007262D8">
        <w:t>',,</w:t>
      </w:r>
      <w:proofErr w:type="gramEnd"/>
      <w:r w:rsidRPr="007262D8">
        <w:t xml:space="preserve">); </w:t>
      </w:r>
    </w:p>
    <w:p w14:paraId="1675B510" w14:textId="77777777" w:rsidR="008B4618" w:rsidRDefault="008B4618" w:rsidP="00292E45">
      <w:pPr>
        <w:pStyle w:val="Quote"/>
      </w:pPr>
      <w:r w:rsidRPr="007262D8">
        <w:t>#100=POSITION_TOLERANCE(#</w:t>
      </w:r>
      <w:proofErr w:type="gramStart"/>
      <w:r w:rsidRPr="007262D8">
        <w:t>22,..</w:t>
      </w:r>
      <w:proofErr w:type="gramEnd"/>
      <w:r w:rsidRPr="007262D8">
        <w:t xml:space="preserve">,..,0.005MM); </w:t>
      </w:r>
    </w:p>
    <w:p w14:paraId="3CAFE36E" w14:textId="77777777" w:rsidR="008B4618" w:rsidRDefault="008B4618" w:rsidP="00292E45">
      <w:pPr>
        <w:pStyle w:val="Quote"/>
      </w:pPr>
      <w:r w:rsidRPr="007262D8">
        <w:t>#110=UUID_</w:t>
      </w:r>
      <w:proofErr w:type="gramStart"/>
      <w:r w:rsidRPr="007262D8">
        <w:t>ATTRIBUTE(</w:t>
      </w:r>
      <w:proofErr w:type="gramEnd"/>
      <w:r w:rsidRPr="007262D8">
        <w:t>#100, '7ba7b810-9dad-11d1-80b4-00c000000000');</w:t>
      </w:r>
    </w:p>
    <w:p w14:paraId="42B4CAC7" w14:textId="7F10A8EB" w:rsidR="008B4618" w:rsidRDefault="008B4618" w:rsidP="00C23110">
      <w:r>
        <w:t xml:space="preserve">Furthermore, in the same Revision A data set, the </w:t>
      </w:r>
      <w:proofErr w:type="spellStart"/>
      <w:r>
        <w:t>uuid_relationship</w:t>
      </w:r>
      <w:proofErr w:type="spellEnd"/>
      <w:r>
        <w:t xml:space="preserve"> instance would be populated with</w:t>
      </w:r>
      <w:r w:rsidR="008958A5">
        <w:t>:</w:t>
      </w:r>
    </w:p>
    <w:p w14:paraId="2CD409A3" w14:textId="77777777" w:rsidR="008B4618" w:rsidRDefault="008B4618" w:rsidP="00292E45">
      <w:pPr>
        <w:pStyle w:val="Quote"/>
      </w:pPr>
      <w:r>
        <w:rPr>
          <w:w w:val="90"/>
        </w:rPr>
        <w:t>#1=UUID_</w:t>
      </w:r>
      <w:proofErr w:type="gramStart"/>
      <w:r>
        <w:rPr>
          <w:w w:val="90"/>
        </w:rPr>
        <w:t>RELATIONSHIP(</w:t>
      </w:r>
      <w:proofErr w:type="gramEnd"/>
    </w:p>
    <w:p w14:paraId="5D8287C8" w14:textId="77777777" w:rsidR="008B4618" w:rsidRDefault="008B4618" w:rsidP="00292E45">
      <w:pPr>
        <w:pStyle w:val="Quote"/>
        <w:rPr>
          <w:w w:val="110"/>
        </w:rPr>
      </w:pPr>
      <w:r>
        <w:rPr>
          <w:w w:val="110"/>
        </w:rPr>
        <w:t>'00000000-9dad-11d1-80b4-00c000000000',</w:t>
      </w:r>
    </w:p>
    <w:p w14:paraId="739FEE20" w14:textId="77777777" w:rsidR="008B4618" w:rsidRDefault="008B4618" w:rsidP="00292E45">
      <w:pPr>
        <w:pStyle w:val="Quote"/>
        <w:rPr>
          <w:w w:val="110"/>
        </w:rPr>
      </w:pPr>
      <w:r>
        <w:rPr>
          <w:w w:val="110"/>
        </w:rPr>
        <w:t>'6ba7b810-9dad-11d1-80b4-00c000000000',</w:t>
      </w:r>
    </w:p>
    <w:p w14:paraId="597F4619" w14:textId="77777777" w:rsidR="008B4618" w:rsidRDefault="008B4618" w:rsidP="00292E45">
      <w:pPr>
        <w:pStyle w:val="Quote"/>
        <w:rPr>
          <w:w w:val="110"/>
        </w:rPr>
      </w:pPr>
      <w:r>
        <w:rPr>
          <w:w w:val="110"/>
        </w:rPr>
        <w:t>'7ba7b810-9dad-11d1-80b4-00c000000000',</w:t>
      </w:r>
    </w:p>
    <w:p w14:paraId="02B10C52" w14:textId="77777777" w:rsidR="008B4618" w:rsidRPr="006E598D" w:rsidRDefault="008B4618" w:rsidP="00292E45">
      <w:pPr>
        <w:pStyle w:val="Quote"/>
        <w:rPr>
          <w:w w:val="110"/>
        </w:rPr>
      </w:pPr>
      <w:r w:rsidRPr="001219EB">
        <w:rPr>
          <w:w w:val="110"/>
        </w:rPr>
        <w:t>'supersedes</w:t>
      </w:r>
      <w:proofErr w:type="gramStart"/>
      <w:r w:rsidRPr="001219EB">
        <w:rPr>
          <w:w w:val="110"/>
        </w:rPr>
        <w:t>',$</w:t>
      </w:r>
      <w:proofErr w:type="gramEnd"/>
      <w:r w:rsidRPr="001219EB">
        <w:rPr>
          <w:w w:val="110"/>
        </w:rPr>
        <w:t>);</w:t>
      </w:r>
    </w:p>
    <w:p w14:paraId="5D325418" w14:textId="77777777" w:rsidR="008B4618" w:rsidRDefault="008B4618" w:rsidP="00C23110">
      <w:r>
        <w:t>The</w:t>
      </w:r>
      <w:r>
        <w:rPr>
          <w:spacing w:val="-8"/>
        </w:rPr>
        <w:t xml:space="preserve"> </w:t>
      </w:r>
      <w:r>
        <w:t>user</w:t>
      </w:r>
      <w:r>
        <w:rPr>
          <w:spacing w:val="-8"/>
        </w:rPr>
        <w:t xml:space="preserve"> </w:t>
      </w:r>
      <w:r>
        <w:t>organization’s</w:t>
      </w:r>
      <w:r>
        <w:rPr>
          <w:spacing w:val="-8"/>
        </w:rPr>
        <w:t xml:space="preserve"> </w:t>
      </w:r>
      <w:r>
        <w:t>quality</w:t>
      </w:r>
      <w:r>
        <w:rPr>
          <w:spacing w:val="-8"/>
        </w:rPr>
        <w:t xml:space="preserve"> </w:t>
      </w:r>
      <w:r>
        <w:t>process</w:t>
      </w:r>
      <w:r>
        <w:rPr>
          <w:spacing w:val="-8"/>
        </w:rPr>
        <w:t xml:space="preserve"> </w:t>
      </w:r>
      <w:r>
        <w:t>establishes</w:t>
      </w:r>
      <w:r>
        <w:rPr>
          <w:spacing w:val="-8"/>
        </w:rPr>
        <w:t xml:space="preserve"> </w:t>
      </w:r>
      <w:r>
        <w:t>traceability</w:t>
      </w:r>
      <w:r>
        <w:rPr>
          <w:spacing w:val="-8"/>
        </w:rPr>
        <w:t xml:space="preserve"> </w:t>
      </w:r>
      <w:r>
        <w:t>requirements</w:t>
      </w:r>
      <w:r>
        <w:rPr>
          <w:spacing w:val="-8"/>
        </w:rPr>
        <w:t xml:space="preserve"> </w:t>
      </w:r>
      <w:r>
        <w:t>for</w:t>
      </w:r>
      <w:r>
        <w:rPr>
          <w:spacing w:val="-8"/>
        </w:rPr>
        <w:t xml:space="preserve"> </w:t>
      </w:r>
      <w:r>
        <w:t>characteristics.</w:t>
      </w:r>
      <w:r>
        <w:rPr>
          <w:spacing w:val="38"/>
        </w:rPr>
        <w:t xml:space="preserve"> </w:t>
      </w:r>
      <w:r>
        <w:t xml:space="preserve">User and implementation forums are encouraged to define exchange agreements </w:t>
      </w:r>
      <w:bookmarkStart w:id="146" w:name="_bookmark134"/>
      <w:bookmarkStart w:id="147" w:name="Model_Applied_to_Shared_Design_Collabora"/>
      <w:bookmarkEnd w:id="146"/>
      <w:bookmarkEnd w:id="147"/>
      <w:r>
        <w:t xml:space="preserve">for appropriate application of the capabilities of the </w:t>
      </w:r>
      <w:hyperlink w:anchor="_bookmark366">
        <w:r>
          <w:t>UUID</w:t>
        </w:r>
      </w:hyperlink>
      <w:r>
        <w:t xml:space="preserve"> ENTITY data types.</w:t>
      </w:r>
    </w:p>
    <w:p w14:paraId="60D2F44F" w14:textId="77777777" w:rsidR="008B4618" w:rsidRDefault="008B4618" w:rsidP="00C23110">
      <w:pPr>
        <w:pStyle w:val="Heading7"/>
        <w:rPr>
          <w:spacing w:val="80"/>
        </w:rPr>
      </w:pPr>
      <w:r w:rsidRPr="00027982">
        <w:t xml:space="preserve">Example </w:t>
      </w:r>
      <w:r>
        <w:t>4</w:t>
      </w:r>
    </w:p>
    <w:p w14:paraId="17F35B0F" w14:textId="52139F0D" w:rsidR="008B4618" w:rsidRDefault="008B4618" w:rsidP="00C23110">
      <w:r>
        <w:t xml:space="preserve">In this case, each </w:t>
      </w:r>
      <w:hyperlink w:anchor="_bookmark354">
        <w:r>
          <w:t>OEM</w:t>
        </w:r>
      </w:hyperlink>
      <w:r>
        <w:t xml:space="preserve"> uses the same application and configuration of that application.</w:t>
      </w:r>
      <w:r>
        <w:rPr>
          <w:spacing w:val="6"/>
        </w:rPr>
        <w:t xml:space="preserve"> </w:t>
      </w:r>
      <w:r>
        <w:t>However,</w:t>
      </w:r>
      <w:r>
        <w:rPr>
          <w:spacing w:val="-9"/>
        </w:rPr>
        <w:t xml:space="preserve"> </w:t>
      </w:r>
      <w:r>
        <w:t>the</w:t>
      </w:r>
      <w:r>
        <w:rPr>
          <w:spacing w:val="-9"/>
        </w:rPr>
        <w:t xml:space="preserve"> </w:t>
      </w:r>
      <w:r>
        <w:t>namespace</w:t>
      </w:r>
      <w:r>
        <w:rPr>
          <w:spacing w:val="-9"/>
        </w:rPr>
        <w:t xml:space="preserve"> </w:t>
      </w:r>
      <w:hyperlink w:anchor="_bookmark366">
        <w:r>
          <w:t>UUID</w:t>
        </w:r>
      </w:hyperlink>
      <w:r>
        <w:rPr>
          <w:spacing w:val="-9"/>
        </w:rPr>
        <w:t xml:space="preserve"> </w:t>
      </w:r>
      <w:r>
        <w:t>reflects</w:t>
      </w:r>
      <w:r>
        <w:rPr>
          <w:spacing w:val="-8"/>
        </w:rPr>
        <w:t xml:space="preserve"> </w:t>
      </w:r>
      <w:r>
        <w:t>the</w:t>
      </w:r>
      <w:r>
        <w:rPr>
          <w:spacing w:val="-9"/>
        </w:rPr>
        <w:t xml:space="preserve"> </w:t>
      </w:r>
      <w:r>
        <w:t>context</w:t>
      </w:r>
      <w:r>
        <w:rPr>
          <w:spacing w:val="-9"/>
        </w:rPr>
        <w:t xml:space="preserve"> </w:t>
      </w:r>
      <w:r>
        <w:t>of</w:t>
      </w:r>
      <w:r>
        <w:rPr>
          <w:spacing w:val="-9"/>
        </w:rPr>
        <w:t xml:space="preserve"> </w:t>
      </w:r>
      <w:r>
        <w:t>the</w:t>
      </w:r>
      <w:r>
        <w:rPr>
          <w:spacing w:val="-9"/>
        </w:rPr>
        <w:t xml:space="preserve"> </w:t>
      </w:r>
      <w:hyperlink w:anchor="_bookmark354">
        <w:r>
          <w:t>OEM</w:t>
        </w:r>
      </w:hyperlink>
      <w:r>
        <w:t>.</w:t>
      </w:r>
      <w:r>
        <w:rPr>
          <w:spacing w:val="-9"/>
        </w:rPr>
        <w:t xml:space="preserve"> </w:t>
      </w:r>
      <w:r>
        <w:t>The</w:t>
      </w:r>
      <w:r>
        <w:rPr>
          <w:spacing w:val="-9"/>
        </w:rPr>
        <w:t xml:space="preserve"> </w:t>
      </w:r>
      <w:r w:rsidR="00A55FDA">
        <w:t>critical</w:t>
      </w:r>
      <w:r>
        <w:rPr>
          <w:spacing w:val="-9"/>
        </w:rPr>
        <w:t xml:space="preserve"> </w:t>
      </w:r>
      <w:r>
        <w:t xml:space="preserve">constraint </w:t>
      </w:r>
      <w:bookmarkStart w:id="148" w:name="_bookmark135"/>
      <w:bookmarkEnd w:id="148"/>
      <w:r>
        <w:t xml:space="preserve">is that each application instance protects the integrity of the internal </w:t>
      </w:r>
      <w:hyperlink w:anchor="_bookmark326">
        <w:r>
          <w:t>CAD</w:t>
        </w:r>
      </w:hyperlink>
      <w:r>
        <w:t xml:space="preserve"> </w:t>
      </w:r>
      <w:hyperlink w:anchor="_bookmark355">
        <w:r>
          <w:t>OID</w:t>
        </w:r>
      </w:hyperlink>
      <w:r>
        <w:t>s as the data evolves.</w:t>
      </w:r>
      <w:r>
        <w:rPr>
          <w:spacing w:val="40"/>
        </w:rPr>
        <w:t xml:space="preserve"> </w:t>
      </w:r>
      <w:r>
        <w:t xml:space="preserve">Recall that the benefit of the version 5 </w:t>
      </w:r>
      <w:hyperlink w:anchor="_bookmark366">
        <w:r>
          <w:t>UUID</w:t>
        </w:r>
      </w:hyperlink>
      <w:r>
        <w:t xml:space="preserve"> is that the retained </w:t>
      </w:r>
      <w:hyperlink w:anchor="_bookmark355">
        <w:r>
          <w:t>OID</w:t>
        </w:r>
      </w:hyperlink>
      <w:r>
        <w:t xml:space="preserve">s generate the same </w:t>
      </w:r>
      <w:hyperlink w:anchor="_bookmark366">
        <w:r>
          <w:t>UUID</w:t>
        </w:r>
      </w:hyperlink>
      <w:r>
        <w:t xml:space="preserve"> upon </w:t>
      </w:r>
      <w:r>
        <w:lastRenderedPageBreak/>
        <w:t>export.</w:t>
      </w:r>
      <w:r>
        <w:rPr>
          <w:spacing w:val="37"/>
        </w:rPr>
        <w:t xml:space="preserve"> </w:t>
      </w:r>
      <w:r>
        <w:t xml:space="preserve">New </w:t>
      </w:r>
      <w:hyperlink w:anchor="_bookmark366">
        <w:r>
          <w:t>UUIDs</w:t>
        </w:r>
      </w:hyperlink>
      <w:r>
        <w:t xml:space="preserve"> are only created when new </w:t>
      </w:r>
      <w:hyperlink w:anchor="_bookmark355">
        <w:r>
          <w:t>OIDs</w:t>
        </w:r>
      </w:hyperlink>
      <w:r>
        <w:t xml:space="preserve"> are created.</w:t>
      </w:r>
      <w:r>
        <w:rPr>
          <w:spacing w:val="18"/>
        </w:rPr>
        <w:t xml:space="preserve"> </w:t>
      </w:r>
      <w:r>
        <w:t>Recall</w:t>
      </w:r>
      <w:r>
        <w:rPr>
          <w:spacing w:val="-7"/>
        </w:rPr>
        <w:t xml:space="preserve"> </w:t>
      </w:r>
      <w:r>
        <w:t>that</w:t>
      </w:r>
      <w:r>
        <w:rPr>
          <w:spacing w:val="-7"/>
        </w:rPr>
        <w:t xml:space="preserve"> </w:t>
      </w:r>
      <w:r>
        <w:t>the</w:t>
      </w:r>
      <w:r>
        <w:rPr>
          <w:spacing w:val="-7"/>
        </w:rPr>
        <w:t xml:space="preserve"> </w:t>
      </w:r>
      <w:hyperlink w:anchor="_bookmark355">
        <w:r>
          <w:t>OID</w:t>
        </w:r>
      </w:hyperlink>
      <w:r>
        <w:rPr>
          <w:spacing w:val="-7"/>
        </w:rPr>
        <w:t xml:space="preserve"> </w:t>
      </w:r>
      <w:r>
        <w:t>generation</w:t>
      </w:r>
      <w:r>
        <w:rPr>
          <w:spacing w:val="-7"/>
        </w:rPr>
        <w:t xml:space="preserve"> </w:t>
      </w:r>
      <w:r>
        <w:t>process</w:t>
      </w:r>
      <w:r>
        <w:rPr>
          <w:spacing w:val="-7"/>
        </w:rPr>
        <w:t xml:space="preserve"> </w:t>
      </w:r>
      <w:r>
        <w:t>cannot</w:t>
      </w:r>
      <w:r>
        <w:rPr>
          <w:spacing w:val="-7"/>
        </w:rPr>
        <w:t xml:space="preserve"> </w:t>
      </w:r>
      <w:r>
        <w:t>depend</w:t>
      </w:r>
      <w:r>
        <w:rPr>
          <w:spacing w:val="-7"/>
        </w:rPr>
        <w:t xml:space="preserve"> </w:t>
      </w:r>
      <w:r>
        <w:t>on</w:t>
      </w:r>
      <w:r>
        <w:rPr>
          <w:spacing w:val="-7"/>
        </w:rPr>
        <w:t xml:space="preserve"> </w:t>
      </w:r>
      <w:r>
        <w:t>the</w:t>
      </w:r>
      <w:r>
        <w:rPr>
          <w:spacing w:val="-7"/>
        </w:rPr>
        <w:t xml:space="preserve"> </w:t>
      </w:r>
      <w:r>
        <w:t>iteration</w:t>
      </w:r>
      <w:r>
        <w:rPr>
          <w:spacing w:val="-7"/>
        </w:rPr>
        <w:t xml:space="preserve"> </w:t>
      </w:r>
      <w:r>
        <w:t>or</w:t>
      </w:r>
      <w:r>
        <w:rPr>
          <w:spacing w:val="-7"/>
        </w:rPr>
        <w:t xml:space="preserve"> </w:t>
      </w:r>
      <w:r>
        <w:t>revision identifier</w:t>
      </w:r>
      <w:r>
        <w:rPr>
          <w:spacing w:val="-12"/>
        </w:rPr>
        <w:t xml:space="preserve"> </w:t>
      </w:r>
      <w:r>
        <w:t>of</w:t>
      </w:r>
      <w:r>
        <w:rPr>
          <w:spacing w:val="-12"/>
        </w:rPr>
        <w:t xml:space="preserve"> </w:t>
      </w:r>
      <w:r>
        <w:t>the</w:t>
      </w:r>
      <w:r>
        <w:rPr>
          <w:spacing w:val="-12"/>
        </w:rPr>
        <w:t xml:space="preserve"> </w:t>
      </w:r>
      <w:hyperlink w:anchor="_bookmark326">
        <w:r>
          <w:t>CAD</w:t>
        </w:r>
      </w:hyperlink>
      <w:r>
        <w:rPr>
          <w:spacing w:val="-12"/>
        </w:rPr>
        <w:t xml:space="preserve"> </w:t>
      </w:r>
      <w:r>
        <w:t>file</w:t>
      </w:r>
      <w:r>
        <w:rPr>
          <w:spacing w:val="-12"/>
        </w:rPr>
        <w:t xml:space="preserve"> </w:t>
      </w:r>
      <w:r>
        <w:t>being</w:t>
      </w:r>
      <w:r>
        <w:rPr>
          <w:spacing w:val="-12"/>
        </w:rPr>
        <w:t xml:space="preserve"> </w:t>
      </w:r>
      <w:r>
        <w:t>generated. A</w:t>
      </w:r>
      <w:r>
        <w:rPr>
          <w:spacing w:val="-12"/>
        </w:rPr>
        <w:t xml:space="preserve"> </w:t>
      </w:r>
      <w:r>
        <w:t>highly</w:t>
      </w:r>
      <w:r>
        <w:rPr>
          <w:spacing w:val="-12"/>
        </w:rPr>
        <w:t xml:space="preserve"> </w:t>
      </w:r>
      <w:r>
        <w:t>interactive</w:t>
      </w:r>
      <w:r>
        <w:rPr>
          <w:spacing w:val="-12"/>
        </w:rPr>
        <w:t xml:space="preserve"> </w:t>
      </w:r>
      <w:r>
        <w:t>collaboration</w:t>
      </w:r>
      <w:r>
        <w:rPr>
          <w:spacing w:val="-12"/>
        </w:rPr>
        <w:t xml:space="preserve"> </w:t>
      </w:r>
      <w:r>
        <w:t>would</w:t>
      </w:r>
      <w:r>
        <w:rPr>
          <w:spacing w:val="-12"/>
        </w:rPr>
        <w:t xml:space="preserve"> </w:t>
      </w:r>
      <w:r>
        <w:t xml:space="preserve">bypass the </w:t>
      </w:r>
      <w:hyperlink w:anchor="_bookmark354">
        <w:r>
          <w:t>OEM</w:t>
        </w:r>
      </w:hyperlink>
      <w:r>
        <w:t xml:space="preserve"> </w:t>
      </w:r>
      <w:hyperlink w:anchor="_bookmark357">
        <w:r>
          <w:t>PLM</w:t>
        </w:r>
      </w:hyperlink>
      <w:r>
        <w:t xml:space="preserve"> system</w:t>
      </w:r>
      <w:r w:rsidR="00AA5C67">
        <w:t>, enabling</w:t>
      </w:r>
      <w:r>
        <w:t xml:space="preserve"> direct </w:t>
      </w:r>
      <w:hyperlink w:anchor="_bookmark326">
        <w:r>
          <w:t>CAD</w:t>
        </w:r>
      </w:hyperlink>
      <w:r>
        <w:t xml:space="preserve"> to </w:t>
      </w:r>
      <w:hyperlink w:anchor="_bookmark326">
        <w:r>
          <w:t>CAD</w:t>
        </w:r>
      </w:hyperlink>
      <w:r>
        <w:t xml:space="preserve"> file transmission.</w:t>
      </w:r>
      <w:r>
        <w:rPr>
          <w:spacing w:val="40"/>
        </w:rPr>
        <w:t xml:space="preserve"> </w:t>
      </w:r>
      <w:r>
        <w:t>In this example, both</w:t>
      </w:r>
      <w:r>
        <w:rPr>
          <w:spacing w:val="-1"/>
        </w:rPr>
        <w:t xml:space="preserve"> </w:t>
      </w:r>
      <w:hyperlink w:anchor="_bookmark354">
        <w:r>
          <w:t>OEMs</w:t>
        </w:r>
      </w:hyperlink>
      <w:r>
        <w:rPr>
          <w:spacing w:val="-1"/>
        </w:rPr>
        <w:t xml:space="preserve"> </w:t>
      </w:r>
      <w:r>
        <w:t>are</w:t>
      </w:r>
      <w:r>
        <w:rPr>
          <w:spacing w:val="-1"/>
        </w:rPr>
        <w:t xml:space="preserve"> </w:t>
      </w:r>
      <w:r>
        <w:t>modifying</w:t>
      </w:r>
      <w:r>
        <w:rPr>
          <w:spacing w:val="-1"/>
        </w:rPr>
        <w:t xml:space="preserve"> </w:t>
      </w:r>
      <w:r>
        <w:t>topology.</w:t>
      </w:r>
      <w:r>
        <w:rPr>
          <w:spacing w:val="29"/>
        </w:rPr>
        <w:t xml:space="preserve"> </w:t>
      </w:r>
      <w:r>
        <w:t>A</w:t>
      </w:r>
      <w:r>
        <w:rPr>
          <w:spacing w:val="-1"/>
        </w:rPr>
        <w:t xml:space="preserve"> </w:t>
      </w:r>
      <w:r>
        <w:t>hole</w:t>
      </w:r>
      <w:r>
        <w:rPr>
          <w:spacing w:val="-1"/>
        </w:rPr>
        <w:t xml:space="preserve"> </w:t>
      </w:r>
      <w:r>
        <w:t>is</w:t>
      </w:r>
      <w:r>
        <w:rPr>
          <w:spacing w:val="-1"/>
        </w:rPr>
        <w:t xml:space="preserve"> </w:t>
      </w:r>
      <w:r>
        <w:t>added</w:t>
      </w:r>
      <w:r>
        <w:rPr>
          <w:spacing w:val="-1"/>
        </w:rPr>
        <w:t xml:space="preserve"> </w:t>
      </w:r>
      <w:r>
        <w:t>by</w:t>
      </w:r>
      <w:r>
        <w:rPr>
          <w:spacing w:val="-1"/>
        </w:rPr>
        <w:t xml:space="preserve"> </w:t>
      </w:r>
      <w:hyperlink w:anchor="_bookmark354">
        <w:r>
          <w:t>OEM</w:t>
        </w:r>
      </w:hyperlink>
      <w:r>
        <w:rPr>
          <w:spacing w:val="-1"/>
        </w:rPr>
        <w:t xml:space="preserve"> </w:t>
      </w:r>
      <w:r>
        <w:t>Two, but</w:t>
      </w:r>
      <w:r>
        <w:rPr>
          <w:spacing w:val="-1"/>
        </w:rPr>
        <w:t xml:space="preserve"> </w:t>
      </w:r>
      <w:r>
        <w:t>in</w:t>
      </w:r>
      <w:r>
        <w:rPr>
          <w:spacing w:val="-1"/>
        </w:rPr>
        <w:t xml:space="preserve"> </w:t>
      </w:r>
      <w:r>
        <w:t>a</w:t>
      </w:r>
      <w:r>
        <w:rPr>
          <w:spacing w:val="-1"/>
        </w:rPr>
        <w:t xml:space="preserve"> </w:t>
      </w:r>
      <w:r>
        <w:t>different</w:t>
      </w:r>
      <w:r>
        <w:rPr>
          <w:spacing w:val="-1"/>
        </w:rPr>
        <w:t xml:space="preserve"> </w:t>
      </w:r>
      <w:r>
        <w:t xml:space="preserve">area of the design, so a new </w:t>
      </w:r>
      <w:proofErr w:type="spellStart"/>
      <w:r>
        <w:t>uuid_attribute</w:t>
      </w:r>
      <w:proofErr w:type="spellEnd"/>
      <w:r>
        <w:t xml:space="preserve"> would be provided for the additional hole.</w:t>
      </w:r>
    </w:p>
    <w:p w14:paraId="2CA6F3F0" w14:textId="77777777" w:rsidR="008B4618" w:rsidRDefault="008B4618" w:rsidP="00C23110">
      <w:pPr>
        <w:pStyle w:val="Heading4"/>
      </w:pPr>
      <w:bookmarkStart w:id="149" w:name="Model_Applied_to_Design_and_Measurement_"/>
      <w:bookmarkStart w:id="150" w:name="_bookmark136"/>
      <w:bookmarkEnd w:id="149"/>
      <w:bookmarkEnd w:id="150"/>
      <w:r>
        <w:t>Guidelines and Rules</w:t>
      </w:r>
    </w:p>
    <w:p w14:paraId="1BE90A78" w14:textId="77777777" w:rsidR="008B4618" w:rsidRDefault="008B4618" w:rsidP="00C23110">
      <w:r>
        <w:t>This</w:t>
      </w:r>
      <w:r>
        <w:rPr>
          <w:spacing w:val="-6"/>
        </w:rPr>
        <w:t xml:space="preserve"> </w:t>
      </w:r>
      <w:r>
        <w:t>section</w:t>
      </w:r>
      <w:r>
        <w:rPr>
          <w:spacing w:val="-6"/>
        </w:rPr>
        <w:t xml:space="preserve"> describes </w:t>
      </w:r>
      <w:r>
        <w:t>recommendations</w:t>
      </w:r>
      <w:r>
        <w:rPr>
          <w:spacing w:val="-7"/>
        </w:rPr>
        <w:t xml:space="preserve"> </w:t>
      </w:r>
      <w:r>
        <w:t>for</w:t>
      </w:r>
      <w:r>
        <w:rPr>
          <w:spacing w:val="-7"/>
        </w:rPr>
        <w:t xml:space="preserve"> </w:t>
      </w:r>
      <w:r>
        <w:t>application</w:t>
      </w:r>
      <w:r>
        <w:rPr>
          <w:spacing w:val="-6"/>
        </w:rPr>
        <w:t xml:space="preserve"> </w:t>
      </w:r>
      <w:r>
        <w:t>behavior</w:t>
      </w:r>
      <w:r>
        <w:rPr>
          <w:spacing w:val="-7"/>
        </w:rPr>
        <w:t xml:space="preserve"> </w:t>
      </w:r>
      <w:r>
        <w:t>when</w:t>
      </w:r>
      <w:r>
        <w:rPr>
          <w:spacing w:val="-6"/>
        </w:rPr>
        <w:t xml:space="preserve"> </w:t>
      </w:r>
      <w:r>
        <w:t>implementing</w:t>
      </w:r>
      <w:r>
        <w:rPr>
          <w:spacing w:val="-7"/>
        </w:rPr>
        <w:t xml:space="preserve"> </w:t>
      </w:r>
      <w:r>
        <w:t xml:space="preserve">the </w:t>
      </w:r>
      <w:bookmarkStart w:id="151" w:name="_bookmark142"/>
      <w:bookmarkStart w:id="152" w:name="Creating_Application"/>
      <w:bookmarkEnd w:id="151"/>
      <w:bookmarkEnd w:id="152"/>
      <w:r>
        <w:t>proposed model.</w:t>
      </w:r>
    </w:p>
    <w:p w14:paraId="56434D9F" w14:textId="77777777" w:rsidR="008B4618" w:rsidRDefault="008B4618" w:rsidP="00C23110">
      <w:pPr>
        <w:pStyle w:val="Heading5"/>
      </w:pPr>
      <w:r>
        <w:t xml:space="preserve">Creating </w:t>
      </w:r>
      <w:r w:rsidRPr="00D774C0">
        <w:t>Application</w:t>
      </w:r>
    </w:p>
    <w:p w14:paraId="6F05B728"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rsidRPr="00C354E7">
        <w:t>that</w:t>
      </w:r>
      <w:r w:rsidRPr="00C354E7">
        <w:rPr>
          <w:spacing w:val="-11"/>
        </w:rPr>
        <w:t xml:space="preserve"> </w:t>
      </w:r>
      <w:r w:rsidRPr="00C354E7">
        <w:t>all</w:t>
      </w:r>
      <w:r w:rsidRPr="00C354E7">
        <w:rPr>
          <w:spacing w:val="-12"/>
        </w:rPr>
        <w:t xml:space="preserve"> </w:t>
      </w:r>
      <w:hyperlink w:anchor="_bookmark326">
        <w:r w:rsidRPr="00834C42">
          <w:t>CAD</w:t>
        </w:r>
      </w:hyperlink>
      <w:r w:rsidRPr="00834C42">
        <w:rPr>
          <w:spacing w:val="-11"/>
        </w:rPr>
        <w:t xml:space="preserve"> </w:t>
      </w:r>
      <w:r w:rsidRPr="00C354E7">
        <w:t>applications</w:t>
      </w:r>
      <w:r w:rsidRPr="00C354E7">
        <w:rPr>
          <w:spacing w:val="-12"/>
        </w:rPr>
        <w:t xml:space="preserve"> </w:t>
      </w:r>
      <w:r w:rsidRPr="00C354E7">
        <w:t>that</w:t>
      </w:r>
      <w:r w:rsidRPr="00C354E7">
        <w:rPr>
          <w:spacing w:val="-11"/>
        </w:rPr>
        <w:t xml:space="preserve"> </w:t>
      </w:r>
      <w:r w:rsidRPr="00C354E7">
        <w:t>claim</w:t>
      </w:r>
      <w:r w:rsidRPr="00C354E7">
        <w:rPr>
          <w:spacing w:val="-12"/>
        </w:rPr>
        <w:t xml:space="preserve"> </w:t>
      </w:r>
      <w:r w:rsidRPr="00C354E7">
        <w:t>conformance</w:t>
      </w:r>
      <w:r w:rsidRPr="00C354E7">
        <w:rPr>
          <w:spacing w:val="-11"/>
        </w:rPr>
        <w:t xml:space="preserve"> </w:t>
      </w:r>
      <w:r w:rsidRPr="00C354E7">
        <w:t>to</w:t>
      </w:r>
      <w:r w:rsidRPr="00C354E7">
        <w:rPr>
          <w:spacing w:val="-12"/>
        </w:rPr>
        <w:t xml:space="preserve"> </w:t>
      </w:r>
      <w:hyperlink w:anchor="_bookmark363">
        <w:r w:rsidRPr="00834C42">
          <w:t>STEP</w:t>
        </w:r>
      </w:hyperlink>
      <w:r w:rsidRPr="00834C42">
        <w:rPr>
          <w:spacing w:val="-11"/>
        </w:rPr>
        <w:t xml:space="preserve"> </w:t>
      </w:r>
      <w:r>
        <w:t xml:space="preserve">generate UUIDs and that the same UUID </w:t>
      </w:r>
      <w:r w:rsidRPr="00C354E7">
        <w:t>be</w:t>
      </w:r>
      <w:r w:rsidRPr="00C354E7">
        <w:rPr>
          <w:spacing w:val="-14"/>
        </w:rPr>
        <w:t xml:space="preserve"> </w:t>
      </w:r>
      <w:r w:rsidRPr="00C354E7">
        <w:t>regenerated</w:t>
      </w:r>
      <w:r w:rsidRPr="00C354E7">
        <w:rPr>
          <w:spacing w:val="-13"/>
        </w:rPr>
        <w:t xml:space="preserve"> </w:t>
      </w:r>
      <w:r w:rsidRPr="00C354E7">
        <w:t>for</w:t>
      </w:r>
      <w:r w:rsidRPr="00C354E7">
        <w:rPr>
          <w:spacing w:val="-14"/>
        </w:rPr>
        <w:t xml:space="preserve"> </w:t>
      </w:r>
      <w:r w:rsidRPr="00C354E7">
        <w:t>unchanged</w:t>
      </w:r>
      <w:r w:rsidRPr="00C354E7">
        <w:rPr>
          <w:spacing w:val="-13"/>
        </w:rPr>
        <w:t xml:space="preserve"> </w:t>
      </w:r>
      <w:hyperlink w:anchor="_bookmark326">
        <w:r w:rsidRPr="00834C42">
          <w:t>CAD</w:t>
        </w:r>
      </w:hyperlink>
      <w:r w:rsidRPr="00834C42">
        <w:rPr>
          <w:spacing w:val="-14"/>
        </w:rPr>
        <w:t xml:space="preserve"> </w:t>
      </w:r>
      <w:r w:rsidRPr="00C354E7">
        <w:t>objects. The</w:t>
      </w:r>
      <w:r w:rsidRPr="00C354E7">
        <w:rPr>
          <w:spacing w:val="-9"/>
        </w:rPr>
        <w:t xml:space="preserve"> </w:t>
      </w:r>
      <w:r w:rsidRPr="00C354E7">
        <w:t>internal</w:t>
      </w:r>
      <w:r w:rsidRPr="00C354E7">
        <w:rPr>
          <w:spacing w:val="-9"/>
        </w:rPr>
        <w:t xml:space="preserve"> </w:t>
      </w:r>
      <w:r w:rsidRPr="00C354E7">
        <w:t>identifier</w:t>
      </w:r>
      <w:r w:rsidRPr="00C354E7">
        <w:rPr>
          <w:spacing w:val="-9"/>
        </w:rPr>
        <w:t xml:space="preserve"> </w:t>
      </w:r>
      <w:r w:rsidRPr="00C354E7">
        <w:t>for</w:t>
      </w:r>
      <w:r w:rsidRPr="00C354E7">
        <w:rPr>
          <w:spacing w:val="-9"/>
        </w:rPr>
        <w:t xml:space="preserve"> </w:t>
      </w:r>
      <w:r w:rsidRPr="00C354E7">
        <w:t>the</w:t>
      </w:r>
      <w:r w:rsidRPr="00C354E7">
        <w:rPr>
          <w:spacing w:val="-9"/>
        </w:rPr>
        <w:t xml:space="preserve"> </w:t>
      </w:r>
      <w:hyperlink w:anchor="_bookmark326">
        <w:r w:rsidRPr="00834C42">
          <w:t>CAD</w:t>
        </w:r>
      </w:hyperlink>
      <w:r w:rsidRPr="00834C42">
        <w:rPr>
          <w:spacing w:val="-9"/>
        </w:rPr>
        <w:t xml:space="preserve"> </w:t>
      </w:r>
      <w:r w:rsidRPr="00C354E7">
        <w:t>object</w:t>
      </w:r>
      <w:r w:rsidRPr="00C354E7">
        <w:rPr>
          <w:spacing w:val="-9"/>
        </w:rPr>
        <w:t xml:space="preserve"> </w:t>
      </w:r>
      <w:r w:rsidRPr="00C354E7">
        <w:t>is</w:t>
      </w:r>
      <w:r w:rsidRPr="00C354E7">
        <w:rPr>
          <w:spacing w:val="-9"/>
        </w:rPr>
        <w:t xml:space="preserve"> </w:t>
      </w:r>
      <w:r w:rsidRPr="00C354E7">
        <w:t>mapped</w:t>
      </w:r>
      <w:r w:rsidRPr="00C354E7">
        <w:rPr>
          <w:spacing w:val="-9"/>
        </w:rPr>
        <w:t xml:space="preserve"> </w:t>
      </w:r>
      <w:r w:rsidRPr="00C354E7">
        <w:t>to</w:t>
      </w:r>
      <w:r w:rsidRPr="00C354E7">
        <w:rPr>
          <w:spacing w:val="-9"/>
        </w:rPr>
        <w:t xml:space="preserve"> </w:t>
      </w:r>
      <w:r w:rsidRPr="00C354E7">
        <w:t>the</w:t>
      </w:r>
      <w:r w:rsidRPr="00C354E7">
        <w:rPr>
          <w:spacing w:val="-9"/>
        </w:rPr>
        <w:t xml:space="preserve"> </w:t>
      </w:r>
      <w:hyperlink w:anchor="_bookmark366">
        <w:r w:rsidRPr="00834C42">
          <w:t>UUID</w:t>
        </w:r>
      </w:hyperlink>
      <w:r w:rsidRPr="00C354E7">
        <w:t>.</w:t>
      </w:r>
      <w:r w:rsidRPr="00C354E7">
        <w:rPr>
          <w:spacing w:val="-9"/>
        </w:rPr>
        <w:t xml:space="preserve"> </w:t>
      </w:r>
      <w:r w:rsidRPr="00C354E7">
        <w:t>Property</w:t>
      </w:r>
      <w:r w:rsidRPr="00C354E7">
        <w:rPr>
          <w:spacing w:val="-9"/>
        </w:rPr>
        <w:t xml:space="preserve"> </w:t>
      </w:r>
      <w:r w:rsidRPr="00C354E7">
        <w:t>changes</w:t>
      </w:r>
      <w:r w:rsidRPr="00C354E7">
        <w:rPr>
          <w:spacing w:val="-9"/>
        </w:rPr>
        <w:t xml:space="preserve"> </w:t>
      </w:r>
      <w:r w:rsidRPr="00C354E7">
        <w:t>to</w:t>
      </w:r>
      <w:r w:rsidRPr="00C354E7">
        <w:rPr>
          <w:spacing w:val="-9"/>
        </w:rPr>
        <w:t xml:space="preserve"> </w:t>
      </w:r>
      <w:r w:rsidRPr="00C354E7">
        <w:t xml:space="preserve">the </w:t>
      </w:r>
      <w:hyperlink w:anchor="_bookmark326">
        <w:bookmarkStart w:id="153" w:name="Importing_Application"/>
        <w:bookmarkStart w:id="154" w:name="_bookmark143"/>
        <w:bookmarkEnd w:id="153"/>
        <w:bookmarkEnd w:id="154"/>
        <w:r w:rsidRPr="00834C42">
          <w:t>CAD</w:t>
        </w:r>
      </w:hyperlink>
      <w:r w:rsidRPr="00834C42">
        <w:t xml:space="preserve"> </w:t>
      </w:r>
      <w:r w:rsidRPr="00C354E7">
        <w:t xml:space="preserve">object other than its internal identifier are ignored </w:t>
      </w:r>
      <w:r>
        <w:t>when</w:t>
      </w:r>
      <w:r w:rsidRPr="00C354E7">
        <w:t xml:space="preserve"> calculating the </w:t>
      </w:r>
      <w:hyperlink w:anchor="_bookmark366">
        <w:r w:rsidRPr="00834C42">
          <w:t>UUID</w:t>
        </w:r>
      </w:hyperlink>
      <w:r w:rsidRPr="00C354E7">
        <w:t>.</w:t>
      </w:r>
      <w:r>
        <w:t xml:space="preserve"> </w:t>
      </w:r>
    </w:p>
    <w:p w14:paraId="49507709" w14:textId="77777777" w:rsidR="008B4618" w:rsidRPr="00993B40" w:rsidRDefault="008B4618" w:rsidP="00C23110">
      <w:pPr>
        <w:pStyle w:val="Heading5"/>
      </w:pPr>
      <w:r w:rsidRPr="007E37B4">
        <w:t>Importing Application</w:t>
      </w:r>
    </w:p>
    <w:p w14:paraId="2EF377B3"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w:t>
      </w:r>
      <w:hyperlink w:anchor="_bookmark326">
        <w:r>
          <w:t>CAD</w:t>
        </w:r>
      </w:hyperlink>
      <w:r>
        <w:t xml:space="preserve"> applications that claim conformance to </w:t>
      </w:r>
      <w:hyperlink w:anchor="_bookmark363">
        <w:r>
          <w:t>STEP</w:t>
        </w:r>
      </w:hyperlink>
      <w:r>
        <w:t xml:space="preserve"> shall import </w:t>
      </w:r>
      <w:hyperlink w:anchor="_bookmark366">
        <w:r>
          <w:t>UUID</w:t>
        </w:r>
      </w:hyperlink>
      <w:r>
        <w:t xml:space="preserve">s and maintain their relationship to the product data established in the data set received. A mapping table is recommended to persistently store the external </w:t>
      </w:r>
      <w:hyperlink w:anchor="_bookmark366">
        <w:r>
          <w:t>UUID</w:t>
        </w:r>
      </w:hyperlink>
      <w:r>
        <w:t xml:space="preserve"> relation to the internal </w:t>
      </w:r>
      <w:hyperlink w:anchor="_bookmark326">
        <w:r>
          <w:t>CAD</w:t>
        </w:r>
      </w:hyperlink>
      <w:r>
        <w:t xml:space="preserve"> </w:t>
      </w:r>
      <w:hyperlink w:anchor="_bookmark355">
        <w:r>
          <w:t>OID</w:t>
        </w:r>
      </w:hyperlink>
      <w:r>
        <w:t xml:space="preserve">. </w:t>
      </w:r>
    </w:p>
    <w:p w14:paraId="4D43E94A"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downstream applications import </w:t>
      </w:r>
      <w:hyperlink w:anchor="_bookmark366">
        <w:r>
          <w:t>UUID</w:t>
        </w:r>
      </w:hyperlink>
      <w:r>
        <w:t xml:space="preserve">s and maintain their relationship to the product data established in the initial data set received. Downstream applications that generate data derived from the imported data must specify the relationship between the exported data and the imported </w:t>
      </w:r>
      <w:hyperlink w:anchor="_bookmark366">
        <w:r>
          <w:t>UUID</w:t>
        </w:r>
      </w:hyperlink>
      <w:r>
        <w:t>. In a digital twin application, the term downstream implies the re</w:t>
      </w:r>
      <w:bookmarkStart w:id="155" w:name="_bookmark144"/>
      <w:bookmarkStart w:id="156" w:name="UUID_Namespace_Management"/>
      <w:bookmarkEnd w:id="155"/>
      <w:bookmarkEnd w:id="156"/>
      <w:r>
        <w:t>ceiving system.</w:t>
      </w:r>
    </w:p>
    <w:p w14:paraId="41599EDD" w14:textId="77777777" w:rsidR="008B4618" w:rsidRDefault="008B4618" w:rsidP="00C23110">
      <w:pPr>
        <w:pStyle w:val="Heading5"/>
      </w:pPr>
      <w:r>
        <w:lastRenderedPageBreak/>
        <w:t>UUID Data Elements and Rules</w:t>
      </w:r>
    </w:p>
    <w:p w14:paraId="26305C1A" w14:textId="6FBFB45C" w:rsidR="008B4618" w:rsidRDefault="008B4618" w:rsidP="00C23110">
      <w:r>
        <w:t xml:space="preserve">The following sections describe </w:t>
      </w:r>
      <w:r w:rsidR="00BF21FC">
        <w:t xml:space="preserve">the </w:t>
      </w:r>
      <w:r>
        <w:t>management of UUID data.</w:t>
      </w:r>
    </w:p>
    <w:p w14:paraId="284A26CA" w14:textId="77777777" w:rsidR="008B4618" w:rsidRDefault="008B4618" w:rsidP="00C23110">
      <w:pPr>
        <w:pStyle w:val="Heading6"/>
      </w:pPr>
      <w:r>
        <w:t>UUID</w:t>
      </w:r>
      <w:r>
        <w:rPr>
          <w:spacing w:val="-10"/>
        </w:rPr>
        <w:t xml:space="preserve"> </w:t>
      </w:r>
      <w:r>
        <w:t>Namespace</w:t>
      </w:r>
      <w:r>
        <w:rPr>
          <w:spacing w:val="-9"/>
        </w:rPr>
        <w:t xml:space="preserve"> </w:t>
      </w:r>
      <w:r>
        <w:rPr>
          <w:spacing w:val="-2"/>
        </w:rPr>
        <w:t>Management</w:t>
      </w:r>
    </w:p>
    <w:p w14:paraId="3FBEE8F4" w14:textId="77777777" w:rsidR="008B4618" w:rsidRDefault="008B4618" w:rsidP="00C23110">
      <w:r>
        <w:t xml:space="preserve">Each application that creates </w:t>
      </w:r>
      <w:hyperlink w:anchor="_bookmark363">
        <w:r>
          <w:t>STEP</w:t>
        </w:r>
      </w:hyperlink>
      <w:r>
        <w:t xml:space="preserve"> data sets must create a namespace </w:t>
      </w:r>
      <w:hyperlink w:anchor="_bookmark366">
        <w:r>
          <w:t>UUID</w:t>
        </w:r>
      </w:hyperlink>
      <w:r>
        <w:t xml:space="preserve"> for its application in the context of the using organization. The details of that transaction are out</w:t>
      </w:r>
      <w:bookmarkStart w:id="157" w:name="_bookmark146"/>
      <w:bookmarkEnd w:id="157"/>
      <w:r>
        <w:t xml:space="preserve">side the scope of this document. The only requirement proposed for namespace in this document is that the namespace be registered internally in an enterprise. There is no </w:t>
      </w:r>
      <w:bookmarkStart w:id="158" w:name="_bookmark145"/>
      <w:bookmarkStart w:id="159" w:name="UUID_Name_Management"/>
      <w:bookmarkEnd w:id="158"/>
      <w:bookmarkEnd w:id="159"/>
      <w:r>
        <w:t>mechanism proposed in this document for exchanging namespaces.</w:t>
      </w:r>
    </w:p>
    <w:p w14:paraId="19FB9CC1" w14:textId="77777777" w:rsidR="008B4618" w:rsidRDefault="008B4618" w:rsidP="00C23110">
      <w:pPr>
        <w:pStyle w:val="Heading6"/>
      </w:pPr>
      <w:r>
        <w:t>UUID</w:t>
      </w:r>
      <w:r>
        <w:rPr>
          <w:spacing w:val="-7"/>
        </w:rPr>
        <w:t xml:space="preserve"> </w:t>
      </w:r>
      <w:r>
        <w:t>Name</w:t>
      </w:r>
      <w:r>
        <w:rPr>
          <w:spacing w:val="-7"/>
        </w:rPr>
        <w:t xml:space="preserve"> </w:t>
      </w:r>
      <w:r>
        <w:t>Management</w:t>
      </w:r>
    </w:p>
    <w:p w14:paraId="64B94FDC" w14:textId="305657C3" w:rsidR="008B4618" w:rsidRDefault="008B4618" w:rsidP="00C23110">
      <w:r>
        <w:t xml:space="preserve">Each application that creates </w:t>
      </w:r>
      <w:hyperlink w:anchor="_bookmark363">
        <w:r>
          <w:t>STEP</w:t>
        </w:r>
      </w:hyperlink>
      <w:r>
        <w:t xml:space="preserve"> product data sets must map internal data structures to a name used to create a </w:t>
      </w:r>
      <w:hyperlink w:anchor="_bookmark366">
        <w:r>
          <w:t>UUID</w:t>
        </w:r>
      </w:hyperlink>
      <w:r>
        <w:t xml:space="preserve">. For simplicity of reference, this document refers to a </w:t>
      </w:r>
      <w:hyperlink w:anchor="_bookmark326">
        <w:r>
          <w:t>CAD</w:t>
        </w:r>
      </w:hyperlink>
      <w:r>
        <w:t xml:space="preserve"> </w:t>
      </w:r>
      <w:hyperlink w:anchor="_bookmark355">
        <w:r>
          <w:t>OID</w:t>
        </w:r>
      </w:hyperlink>
      <w:r>
        <w:t xml:space="preserve"> as the internal representation of the name used by the </w:t>
      </w:r>
      <w:hyperlink w:anchor="_bookmark366">
        <w:r>
          <w:t>UUID</w:t>
        </w:r>
      </w:hyperlink>
      <w:r>
        <w:t xml:space="preserve"> version 5 algorithm. Cases exist where </w:t>
      </w:r>
      <w:hyperlink w:anchor="_bookmark355">
        <w:r>
          <w:t>OIDs</w:t>
        </w:r>
      </w:hyperlink>
      <w:r>
        <w:t xml:space="preserve"> do not exist; </w:t>
      </w:r>
      <w:r w:rsidR="00861B37">
        <w:t xml:space="preserve">the preprocessor is expected to use the full path from root to object as </w:t>
      </w:r>
      <w:r>
        <w:t xml:space="preserve">the internal representation of the name used by the </w:t>
      </w:r>
      <w:hyperlink w:anchor="_bookmark366">
        <w:r>
          <w:t>UUID</w:t>
        </w:r>
      </w:hyperlink>
      <w:r>
        <w:t xml:space="preserve"> version 5 algorithm. The only requirement recommended by this document is that the assignment method be repeatable.</w:t>
      </w:r>
    </w:p>
    <w:p w14:paraId="34398A28" w14:textId="77777777" w:rsidR="008B4618" w:rsidRPr="004932A1" w:rsidRDefault="008B4618" w:rsidP="00C23110">
      <w:pPr>
        <w:pStyle w:val="Heading7"/>
      </w:pPr>
      <w:r w:rsidRPr="00027982">
        <w:t xml:space="preserve">Example </w:t>
      </w:r>
      <w:r>
        <w:t>5</w:t>
      </w:r>
    </w:p>
    <w:p w14:paraId="1E75F534" w14:textId="1EA214CB" w:rsidR="008B4618" w:rsidRDefault="008B4618" w:rsidP="00C23110">
      <w:r>
        <w:t xml:space="preserve">This example provides a </w:t>
      </w:r>
      <w:hyperlink w:anchor="_bookmark366">
        <w:r>
          <w:t>UUID</w:t>
        </w:r>
      </w:hyperlink>
      <w:r>
        <w:t xml:space="preserve"> as input to the version 5 algorithm as a complete illustration. The enterprise </w:t>
      </w:r>
      <w:r w:rsidRPr="009B60C4">
        <w:t xml:space="preserve">provides an enterprise level UUID as a seed ’namespace’ </w:t>
      </w:r>
      <w:proofErr w:type="gramStart"/>
      <w:r w:rsidRPr="009B60C4">
        <w:t>similar to</w:t>
      </w:r>
      <w:proofErr w:type="gramEnd"/>
      <w:r w:rsidRPr="009B60C4">
        <w:t xml:space="preserve"> the default ’namespace’</w:t>
      </w:r>
      <w:r w:rsidRPr="009B60C4">
        <w:rPr>
          <w:vertAlign w:val="superscript"/>
        </w:rPr>
        <w:t>29</w:t>
      </w:r>
      <w:r w:rsidRPr="009B60C4">
        <w:t xml:space="preserve">. In this example, the data set filename and </w:t>
      </w:r>
      <w:hyperlink w:anchor="_bookmark326">
        <w:r w:rsidRPr="009B60C4">
          <w:t>CAD</w:t>
        </w:r>
      </w:hyperlink>
      <w:r w:rsidRPr="009B60C4">
        <w:t xml:space="preserve"> system identifier are concatenated to provide input to the version 5 algorithm to create a </w:t>
      </w:r>
      <w:hyperlink w:anchor="_bookmark366">
        <w:r w:rsidRPr="009B60C4">
          <w:t>UUID</w:t>
        </w:r>
      </w:hyperlink>
      <w:r w:rsidRPr="009B60C4">
        <w:t xml:space="preserve">. That </w:t>
      </w:r>
      <w:hyperlink w:anchor="_bookmark366">
        <w:r w:rsidRPr="009B60C4">
          <w:t>UUID</w:t>
        </w:r>
      </w:hyperlink>
      <w:r w:rsidRPr="009B60C4">
        <w:t xml:space="preserve"> is then considered to be the ’namespace’ value for</w:t>
      </w:r>
      <w:r>
        <w:t xml:space="preserve"> input to the version 5 algorithm that calculates the </w:t>
      </w:r>
      <w:hyperlink w:anchor="_bookmark366">
        <w:r>
          <w:t>UUID</w:t>
        </w:r>
      </w:hyperlink>
      <w:r>
        <w:t xml:space="preserve"> for the </w:t>
      </w:r>
      <w:hyperlink w:anchor="_bookmark326">
        <w:r>
          <w:t>CAD</w:t>
        </w:r>
      </w:hyperlink>
      <w:r>
        <w:t xml:space="preserve"> object. That ’namespace’ </w:t>
      </w:r>
      <w:hyperlink w:anchor="_bookmark366">
        <w:r>
          <w:t>UUID</w:t>
        </w:r>
      </w:hyperlink>
      <w:r>
        <w:t xml:space="preserve"> for the data set filename and </w:t>
      </w:r>
      <w:hyperlink w:anchor="_bookmark326">
        <w:r>
          <w:t>CAD</w:t>
        </w:r>
      </w:hyperlink>
      <w:r>
        <w:t xml:space="preserve"> system identifier for the example is e00108f0-b388-5999-bdcc-033c5e0b2203. This example assigns the </w:t>
      </w:r>
      <w:hyperlink w:anchor="_bookmark326">
        <w:r>
          <w:t>CAD</w:t>
        </w:r>
      </w:hyperlink>
      <w:r>
        <w:t xml:space="preserve"> object </w:t>
      </w:r>
      <w:r w:rsidR="00FA0C42">
        <w:t>ID</w:t>
      </w:r>
      <w:r>
        <w:t xml:space="preserve"> value to the ’name’ input of the version 5 algorithm to calculate the </w:t>
      </w:r>
      <w:hyperlink w:anchor="_bookmark366">
        <w:r>
          <w:t>UUID</w:t>
        </w:r>
      </w:hyperlink>
      <w:r>
        <w:t xml:space="preserve"> value for the single </w:t>
      </w:r>
      <w:hyperlink w:anchor="_bookmark326">
        <w:r>
          <w:t>CAD</w:t>
        </w:r>
      </w:hyperlink>
      <w:r>
        <w:t xml:space="preserve"> object use case.</w:t>
      </w:r>
    </w:p>
    <w:p w14:paraId="2E4C891C" w14:textId="77777777" w:rsidR="008B4618" w:rsidRDefault="008B4618" w:rsidP="00C23110">
      <w:r>
        <w:t xml:space="preserve">To generate the </w:t>
      </w:r>
      <w:hyperlink w:anchor="_bookmark366">
        <w:r>
          <w:t>UUID</w:t>
        </w:r>
      </w:hyperlink>
      <w:r>
        <w:t>, newlines were removed, and each space was converted to a dash. In the data illustrated below, white space was added for clarity.</w:t>
      </w:r>
    </w:p>
    <w:p w14:paraId="4934BA02" w14:textId="77777777" w:rsidR="008B4618" w:rsidRPr="008958A5" w:rsidRDefault="008B4618" w:rsidP="008958A5">
      <w:pPr>
        <w:pStyle w:val="Quote"/>
      </w:pPr>
      <w:r w:rsidRPr="008958A5">
        <w:t>Internal enterprise data:</w:t>
      </w:r>
    </w:p>
    <w:p w14:paraId="06D0B978" w14:textId="77777777" w:rsidR="008B4618" w:rsidRPr="008958A5" w:rsidRDefault="008B4618" w:rsidP="008958A5">
      <w:pPr>
        <w:pStyle w:val="Quote"/>
      </w:pPr>
      <w:r w:rsidRPr="008958A5">
        <w:t>Filename: "the CAD FILENAME”</w:t>
      </w:r>
    </w:p>
    <w:p w14:paraId="1067E2CD" w14:textId="77777777" w:rsidR="008B4618" w:rsidRPr="008958A5" w:rsidRDefault="008B4618" w:rsidP="008958A5">
      <w:pPr>
        <w:pStyle w:val="Quote"/>
      </w:pPr>
      <w:r w:rsidRPr="008958A5">
        <w:t>CAD System: "</w:t>
      </w:r>
      <w:proofErr w:type="spellStart"/>
      <w:r w:rsidRPr="008958A5">
        <w:t>FreeCad</w:t>
      </w:r>
      <w:proofErr w:type="spellEnd"/>
      <w:r w:rsidRPr="008958A5">
        <w:t xml:space="preserve"> version 2.3.4”</w:t>
      </w:r>
    </w:p>
    <w:p w14:paraId="7C747A68" w14:textId="77777777" w:rsidR="008B4618" w:rsidRPr="008958A5" w:rsidRDefault="008B4618" w:rsidP="008958A5">
      <w:pPr>
        <w:pStyle w:val="Quote"/>
      </w:pPr>
      <w:r w:rsidRPr="008958A5">
        <w:t>Internal CAD model data:</w:t>
      </w:r>
    </w:p>
    <w:p w14:paraId="1B88E0DE" w14:textId="77777777" w:rsidR="008B4618" w:rsidRPr="008958A5" w:rsidRDefault="008B4618" w:rsidP="008958A5">
      <w:pPr>
        <w:pStyle w:val="Quote"/>
      </w:pPr>
      <w:r w:rsidRPr="008958A5">
        <w:t>Type: "datum”</w:t>
      </w:r>
    </w:p>
    <w:p w14:paraId="6D276C81" w14:textId="77777777" w:rsidR="008B4618" w:rsidRPr="008958A5" w:rsidRDefault="008B4618" w:rsidP="008958A5">
      <w:pPr>
        <w:pStyle w:val="Quote"/>
      </w:pPr>
      <w:r w:rsidRPr="008958A5">
        <w:t xml:space="preserve">CAD object ID: "12345” </w:t>
      </w:r>
    </w:p>
    <w:p w14:paraId="1C7A721F" w14:textId="77777777" w:rsidR="008B4618" w:rsidRPr="008958A5" w:rsidRDefault="008B4618" w:rsidP="008958A5">
      <w:pPr>
        <w:pStyle w:val="Quote"/>
      </w:pPr>
      <w:r w:rsidRPr="008958A5">
        <w:t>value: "A"</w:t>
      </w:r>
    </w:p>
    <w:p w14:paraId="2078E043" w14:textId="77777777" w:rsidR="008B4618" w:rsidRPr="008958A5" w:rsidRDefault="008B4618" w:rsidP="008958A5">
      <w:pPr>
        <w:pStyle w:val="Quote"/>
      </w:pPr>
      <w:r w:rsidRPr="008958A5">
        <w:t>Resulting STEP data:</w:t>
      </w:r>
    </w:p>
    <w:p w14:paraId="58402B60" w14:textId="77777777" w:rsidR="008B4618" w:rsidRPr="008958A5" w:rsidRDefault="008B4618" w:rsidP="008958A5">
      <w:pPr>
        <w:pStyle w:val="Quote"/>
      </w:pPr>
      <w:r w:rsidRPr="009B60C4">
        <w:t>#33=DATUM('','</w:t>
      </w:r>
      <w:proofErr w:type="gramStart"/>
      <w:r w:rsidRPr="009B60C4">
        <w:t>',$,.</w:t>
      </w:r>
      <w:proofErr w:type="gramEnd"/>
      <w:r w:rsidRPr="009B60C4">
        <w:t>F.,'A');</w:t>
      </w:r>
    </w:p>
    <w:p w14:paraId="30CCF531" w14:textId="77777777" w:rsidR="008B4618" w:rsidRPr="008958A5" w:rsidRDefault="008B4618" w:rsidP="008958A5">
      <w:pPr>
        <w:pStyle w:val="Quote"/>
      </w:pPr>
      <w:r w:rsidRPr="008958A5">
        <w:t>#44=V5_UUID_</w:t>
      </w:r>
      <w:proofErr w:type="gramStart"/>
      <w:r w:rsidRPr="008958A5">
        <w:t>ATTRIBUTE(</w:t>
      </w:r>
      <w:proofErr w:type="gramEnd"/>
      <w:r w:rsidRPr="008958A5">
        <w:t>0d8c2a8f-0bcd-59c6-8b39-20aa4e958adf, (#33));</w:t>
      </w:r>
    </w:p>
    <w:p w14:paraId="41E7212F" w14:textId="77777777" w:rsidR="008B4618" w:rsidRPr="00013199" w:rsidRDefault="008B4618" w:rsidP="00C23110">
      <w:pPr>
        <w:pStyle w:val="Heading7"/>
      </w:pPr>
      <w:r w:rsidRPr="00027982">
        <w:t xml:space="preserve">Example </w:t>
      </w:r>
      <w:r>
        <w:t>6</w:t>
      </w:r>
    </w:p>
    <w:p w14:paraId="5AF0CD62" w14:textId="564BE40C" w:rsidR="008B4618" w:rsidRDefault="008B4618" w:rsidP="00C23110">
      <w:r>
        <w:t xml:space="preserve">This example extends the previous example by including a </w:t>
      </w:r>
      <w:proofErr w:type="spellStart"/>
      <w:r>
        <w:t>datum_target</w:t>
      </w:r>
      <w:proofErr w:type="spellEnd"/>
      <w:r>
        <w:t xml:space="preserve"> and </w:t>
      </w:r>
      <w:proofErr w:type="spellStart"/>
      <w:r>
        <w:t>shape_aspect_relationship</w:t>
      </w:r>
      <w:proofErr w:type="spellEnd"/>
      <w:r>
        <w:t xml:space="preserve"> to form an ordered collection that </w:t>
      </w:r>
      <w:r w:rsidR="004E0366">
        <w:t>consists of</w:t>
      </w:r>
      <w:r>
        <w:t xml:space="preserve"> the datum in the previous example.</w:t>
      </w:r>
    </w:p>
    <w:p w14:paraId="6304031D" w14:textId="77777777" w:rsidR="008B4618" w:rsidRPr="00716B16" w:rsidRDefault="008B4618" w:rsidP="008958A5">
      <w:pPr>
        <w:pStyle w:val="Quote"/>
      </w:pPr>
      <w:r w:rsidRPr="00716B16">
        <w:t>Internal</w:t>
      </w:r>
      <w:r w:rsidRPr="00716B16">
        <w:rPr>
          <w:spacing w:val="39"/>
        </w:rPr>
        <w:t xml:space="preserve"> </w:t>
      </w:r>
      <w:r w:rsidRPr="00716B16">
        <w:t>CAD</w:t>
      </w:r>
      <w:r w:rsidRPr="00716B16">
        <w:rPr>
          <w:spacing w:val="40"/>
        </w:rPr>
        <w:t xml:space="preserve"> </w:t>
      </w:r>
      <w:r w:rsidRPr="00716B16">
        <w:t>model</w:t>
      </w:r>
      <w:r w:rsidRPr="00716B16">
        <w:rPr>
          <w:spacing w:val="40"/>
        </w:rPr>
        <w:t xml:space="preserve"> </w:t>
      </w:r>
      <w:r w:rsidRPr="00716B16">
        <w:rPr>
          <w:spacing w:val="-2"/>
        </w:rPr>
        <w:t>data:</w:t>
      </w:r>
    </w:p>
    <w:p w14:paraId="2BF8598F" w14:textId="77777777" w:rsidR="008B4618" w:rsidRPr="00716B16" w:rsidRDefault="008B4618" w:rsidP="008958A5">
      <w:pPr>
        <w:pStyle w:val="Quote"/>
        <w:rPr>
          <w:w w:val="110"/>
        </w:rPr>
      </w:pPr>
      <w:r w:rsidRPr="00716B16">
        <w:rPr>
          <w:spacing w:val="-4"/>
          <w:w w:val="115"/>
        </w:rPr>
        <w:t>Type</w:t>
      </w:r>
      <w:r w:rsidRPr="00716B16">
        <w:rPr>
          <w:w w:val="110"/>
        </w:rPr>
        <w:t>:</w:t>
      </w:r>
      <w:r w:rsidRPr="00716B16">
        <w:rPr>
          <w:spacing w:val="13"/>
          <w:w w:val="110"/>
        </w:rPr>
        <w:t xml:space="preserve"> </w:t>
      </w:r>
      <w:r w:rsidRPr="00716B16">
        <w:rPr>
          <w:w w:val="110"/>
        </w:rPr>
        <w:t>"</w:t>
      </w:r>
      <w:proofErr w:type="spellStart"/>
      <w:r w:rsidRPr="00716B16">
        <w:rPr>
          <w:w w:val="110"/>
        </w:rPr>
        <w:t>datum_target</w:t>
      </w:r>
      <w:proofErr w:type="spellEnd"/>
      <w:r w:rsidRPr="00716B16">
        <w:rPr>
          <w:w w:val="110"/>
        </w:rPr>
        <w:t xml:space="preserve">” </w:t>
      </w:r>
    </w:p>
    <w:p w14:paraId="71909D9C" w14:textId="77777777" w:rsidR="008B4618" w:rsidRPr="00716B16" w:rsidRDefault="008B4618" w:rsidP="008958A5">
      <w:pPr>
        <w:pStyle w:val="Quote"/>
      </w:pPr>
      <w:r w:rsidRPr="00716B16">
        <w:rPr>
          <w:spacing w:val="-4"/>
        </w:rPr>
        <w:t>CAD</w:t>
      </w:r>
      <w:r w:rsidRPr="00716B16">
        <w:tab/>
      </w:r>
      <w:r w:rsidRPr="00716B16">
        <w:rPr>
          <w:w w:val="115"/>
        </w:rPr>
        <w:t>object</w:t>
      </w:r>
      <w:r w:rsidRPr="00716B16">
        <w:rPr>
          <w:spacing w:val="40"/>
          <w:w w:val="115"/>
        </w:rPr>
        <w:t xml:space="preserve"> </w:t>
      </w:r>
      <w:r w:rsidRPr="00716B16">
        <w:rPr>
          <w:w w:val="115"/>
        </w:rPr>
        <w:t>ID</w:t>
      </w:r>
      <w:r w:rsidRPr="00716B16">
        <w:rPr>
          <w:w w:val="180"/>
        </w:rPr>
        <w:t xml:space="preserve">: </w:t>
      </w:r>
      <w:r w:rsidRPr="00716B16">
        <w:rPr>
          <w:w w:val="115"/>
        </w:rPr>
        <w:t>"4567”</w:t>
      </w:r>
    </w:p>
    <w:p w14:paraId="53FB61A2" w14:textId="77777777" w:rsidR="008B4618" w:rsidRPr="00716B16" w:rsidRDefault="008B4618" w:rsidP="008958A5">
      <w:pPr>
        <w:pStyle w:val="Quote"/>
      </w:pPr>
      <w:r w:rsidRPr="00716B16">
        <w:rPr>
          <w:w w:val="115"/>
        </w:rPr>
        <w:lastRenderedPageBreak/>
        <w:t>value</w:t>
      </w:r>
      <w:r w:rsidRPr="00716B16">
        <w:rPr>
          <w:w w:val="180"/>
        </w:rPr>
        <w:t>:</w:t>
      </w:r>
      <w:r w:rsidRPr="00716B16">
        <w:rPr>
          <w:spacing w:val="30"/>
          <w:w w:val="180"/>
        </w:rPr>
        <w:t xml:space="preserve"> </w:t>
      </w:r>
      <w:r w:rsidRPr="00716B16">
        <w:rPr>
          <w:spacing w:val="-4"/>
          <w:w w:val="115"/>
        </w:rPr>
        <w:t>"A1"</w:t>
      </w:r>
    </w:p>
    <w:p w14:paraId="6DDD5658" w14:textId="77777777" w:rsidR="008B4618" w:rsidRPr="00716B16" w:rsidRDefault="008B4618" w:rsidP="008958A5">
      <w:pPr>
        <w:pStyle w:val="Quote"/>
      </w:pPr>
      <w:r w:rsidRPr="00716B16">
        <w:rPr>
          <w:w w:val="125"/>
        </w:rPr>
        <w:t>target</w:t>
      </w:r>
      <w:r w:rsidRPr="00716B16">
        <w:rPr>
          <w:w w:val="180"/>
        </w:rPr>
        <w:t>:</w:t>
      </w:r>
      <w:r w:rsidRPr="00716B16">
        <w:rPr>
          <w:spacing w:val="30"/>
          <w:w w:val="180"/>
        </w:rPr>
        <w:t xml:space="preserve"> </w:t>
      </w:r>
      <w:r w:rsidRPr="00716B16">
        <w:rPr>
          <w:w w:val="125"/>
        </w:rPr>
        <w:t>"12345"</w:t>
      </w:r>
    </w:p>
    <w:p w14:paraId="5F466DA5" w14:textId="77777777" w:rsidR="008B4618" w:rsidRPr="00716B16" w:rsidRDefault="008B4618" w:rsidP="008958A5">
      <w:pPr>
        <w:pStyle w:val="Quote"/>
        <w:rPr>
          <w:w w:val="110"/>
        </w:rPr>
      </w:pPr>
      <w:r w:rsidRPr="00716B16">
        <w:rPr>
          <w:w w:val="110"/>
        </w:rPr>
        <w:t>Resulting</w:t>
      </w:r>
      <w:r w:rsidRPr="00716B16">
        <w:rPr>
          <w:spacing w:val="40"/>
          <w:w w:val="110"/>
        </w:rPr>
        <w:t xml:space="preserve"> </w:t>
      </w:r>
      <w:r w:rsidRPr="00716B16">
        <w:rPr>
          <w:w w:val="110"/>
        </w:rPr>
        <w:t>STEP</w:t>
      </w:r>
      <w:r w:rsidRPr="00716B16">
        <w:rPr>
          <w:spacing w:val="40"/>
          <w:w w:val="110"/>
        </w:rPr>
        <w:t xml:space="preserve"> </w:t>
      </w:r>
      <w:r w:rsidRPr="00716B16">
        <w:rPr>
          <w:w w:val="110"/>
        </w:rPr>
        <w:t xml:space="preserve">data: </w:t>
      </w:r>
    </w:p>
    <w:p w14:paraId="2BE94090" w14:textId="77777777" w:rsidR="008B4618" w:rsidRPr="009B60C4" w:rsidRDefault="008B4618" w:rsidP="008958A5">
      <w:pPr>
        <w:pStyle w:val="Quote"/>
        <w:rPr>
          <w:w w:val="110"/>
          <w:lang w:val="pt-BR"/>
        </w:rPr>
      </w:pPr>
      <w:r w:rsidRPr="009B60C4">
        <w:rPr>
          <w:w w:val="110"/>
          <w:lang w:val="pt-BR"/>
        </w:rPr>
        <w:t>#33=DATUM('','',#1,.F.,'A');</w:t>
      </w:r>
    </w:p>
    <w:p w14:paraId="2E5EA430" w14:textId="347A9531" w:rsidR="008B4618" w:rsidRPr="00716B16" w:rsidRDefault="008B4618" w:rsidP="008958A5">
      <w:pPr>
        <w:pStyle w:val="Quote"/>
        <w:rPr>
          <w:w w:val="110"/>
        </w:rPr>
      </w:pPr>
      <w:r w:rsidRPr="00716B16">
        <w:rPr>
          <w:w w:val="110"/>
        </w:rPr>
        <w:t>#35=DATUM_TARGET('','</w:t>
      </w:r>
      <w:proofErr w:type="gramStart"/>
      <w:r w:rsidRPr="00716B16">
        <w:rPr>
          <w:w w:val="110"/>
        </w:rPr>
        <w:t>',#</w:t>
      </w:r>
      <w:proofErr w:type="gramEnd"/>
      <w:r w:rsidRPr="00716B16">
        <w:rPr>
          <w:w w:val="110"/>
        </w:rPr>
        <w:t>1,.</w:t>
      </w:r>
      <w:r w:rsidR="00737E5A">
        <w:rPr>
          <w:w w:val="110"/>
        </w:rPr>
        <w:t>T</w:t>
      </w:r>
      <w:r w:rsidRPr="00716B16">
        <w:rPr>
          <w:w w:val="110"/>
        </w:rPr>
        <w:t>.,'A1');</w:t>
      </w:r>
    </w:p>
    <w:p w14:paraId="7FCD9109" w14:textId="77777777" w:rsidR="008B4618" w:rsidRPr="00716B16" w:rsidRDefault="008B4618" w:rsidP="008958A5">
      <w:pPr>
        <w:pStyle w:val="Quote"/>
        <w:rPr>
          <w:w w:val="110"/>
        </w:rPr>
      </w:pPr>
      <w:r w:rsidRPr="00716B16">
        <w:rPr>
          <w:w w:val="110"/>
        </w:rPr>
        <w:t>#36=SHAPE_ASPECT_</w:t>
      </w:r>
      <w:proofErr w:type="gramStart"/>
      <w:r w:rsidRPr="00716B16">
        <w:rPr>
          <w:w w:val="110"/>
        </w:rPr>
        <w:t>RELATIONSHIP(</w:t>
      </w:r>
      <w:proofErr w:type="gramEnd"/>
      <w:r w:rsidRPr="00716B16">
        <w:rPr>
          <w:w w:val="110"/>
        </w:rPr>
        <w:t>'','',#33, 35);</w:t>
      </w:r>
    </w:p>
    <w:p w14:paraId="0C42110A" w14:textId="77777777" w:rsidR="008B4618" w:rsidRPr="00716B16" w:rsidRDefault="008B4618" w:rsidP="008958A5">
      <w:pPr>
        <w:pStyle w:val="Quote"/>
        <w:rPr>
          <w:w w:val="110"/>
        </w:rPr>
      </w:pPr>
      <w:r w:rsidRPr="00716B16">
        <w:rPr>
          <w:w w:val="110"/>
        </w:rPr>
        <w:t>#44=V5_UUID_ATTRIBUTE(d6295c16-e110-5a99-994116baabf28480(#</w:t>
      </w:r>
      <w:proofErr w:type="gramStart"/>
      <w:r w:rsidRPr="00716B16">
        <w:rPr>
          <w:w w:val="110"/>
        </w:rPr>
        <w:t>35,#</w:t>
      </w:r>
      <w:proofErr w:type="gramEnd"/>
      <w:r w:rsidRPr="00716B16">
        <w:rPr>
          <w:w w:val="110"/>
        </w:rPr>
        <w:t>36,#33));</w:t>
      </w:r>
    </w:p>
    <w:p w14:paraId="5D946F64" w14:textId="77777777" w:rsidR="008B4618" w:rsidRDefault="008B4618" w:rsidP="00C23110">
      <w:pPr>
        <w:pStyle w:val="Heading6"/>
      </w:pPr>
      <w:bookmarkStart w:id="160" w:name="STEP_Object_Management"/>
      <w:bookmarkStart w:id="161" w:name="_bookmark147"/>
      <w:bookmarkEnd w:id="160"/>
      <w:bookmarkEnd w:id="161"/>
      <w:r>
        <w:t>STEP</w:t>
      </w:r>
      <w:r>
        <w:rPr>
          <w:spacing w:val="-9"/>
        </w:rPr>
        <w:t xml:space="preserve"> </w:t>
      </w:r>
      <w:r>
        <w:t>Object</w:t>
      </w:r>
      <w:r>
        <w:rPr>
          <w:spacing w:val="-8"/>
        </w:rPr>
        <w:t xml:space="preserve"> </w:t>
      </w:r>
      <w:r>
        <w:rPr>
          <w:spacing w:val="-2"/>
        </w:rPr>
        <w:t>Management</w:t>
      </w:r>
    </w:p>
    <w:p w14:paraId="22824977" w14:textId="14F07ADF" w:rsidR="008B4618" w:rsidRDefault="008B4618" w:rsidP="00C23110">
      <w:r>
        <w:t xml:space="preserve">This proposed model </w:t>
      </w:r>
      <w:r w:rsidR="004816F2">
        <w:t>allows assigning</w:t>
      </w:r>
      <w:r>
        <w:t xml:space="preserve"> a </w:t>
      </w:r>
      <w:hyperlink w:anchor="_bookmark366">
        <w:r>
          <w:t>UUID</w:t>
        </w:r>
      </w:hyperlink>
      <w:r>
        <w:t xml:space="preserve"> to a single </w:t>
      </w:r>
      <w:hyperlink w:anchor="_bookmark363">
        <w:r>
          <w:t>STEP</w:t>
        </w:r>
      </w:hyperlink>
      <w:r>
        <w:t xml:space="preserve"> object or to a collection of </w:t>
      </w:r>
      <w:hyperlink w:anchor="_bookmark363">
        <w:r>
          <w:t>STEP</w:t>
        </w:r>
      </w:hyperlink>
      <w:r>
        <w:t xml:space="preserve"> objects. In some cases, a single </w:t>
      </w:r>
      <w:hyperlink w:anchor="_bookmark326">
        <w:r>
          <w:t>CAD</w:t>
        </w:r>
      </w:hyperlink>
      <w:r>
        <w:t xml:space="preserve"> object may map to a collection of </w:t>
      </w:r>
      <w:hyperlink w:anchor="_bookmark363">
        <w:r>
          <w:t>STEP</w:t>
        </w:r>
      </w:hyperlink>
      <w:r>
        <w:t xml:space="preserve"> objects. Exchange agreements or application protocols will be required to establish object ownership. Examples include:</w:t>
      </w:r>
    </w:p>
    <w:p w14:paraId="7B49108D" w14:textId="77777777" w:rsidR="008B4618" w:rsidRDefault="008B4618" w:rsidP="001625E8">
      <w:pPr>
        <w:pStyle w:val="ListParagraph"/>
        <w:numPr>
          <w:ilvl w:val="0"/>
          <w:numId w:val="23"/>
        </w:numPr>
      </w:pPr>
      <w:r>
        <w:t xml:space="preserve">data set ownership where the data set can be identified and controlled as a single thing, e.g., a zip </w:t>
      </w:r>
      <w:proofErr w:type="gramStart"/>
      <w:r>
        <w:t>file;</w:t>
      </w:r>
      <w:proofErr w:type="gramEnd"/>
    </w:p>
    <w:p w14:paraId="3D0CE583" w14:textId="77777777" w:rsidR="008B4618" w:rsidRDefault="008B4618" w:rsidP="001625E8">
      <w:pPr>
        <w:pStyle w:val="ListParagraph"/>
        <w:numPr>
          <w:ilvl w:val="0"/>
          <w:numId w:val="23"/>
        </w:numPr>
      </w:pPr>
      <w:r>
        <w:t xml:space="preserve">ownership of the product for the data </w:t>
      </w:r>
      <w:proofErr w:type="gramStart"/>
      <w:r>
        <w:t>set;</w:t>
      </w:r>
      <w:proofErr w:type="gramEnd"/>
    </w:p>
    <w:p w14:paraId="32CDA8D5" w14:textId="77777777" w:rsidR="008B4618" w:rsidRDefault="008B4618" w:rsidP="001625E8">
      <w:pPr>
        <w:pStyle w:val="ListParagraph"/>
        <w:numPr>
          <w:ilvl w:val="0"/>
          <w:numId w:val="23"/>
        </w:numPr>
      </w:pPr>
      <w:r>
        <w:t xml:space="preserve">ownership of the product version for the data </w:t>
      </w:r>
      <w:proofErr w:type="gramStart"/>
      <w:r>
        <w:t>set;</w:t>
      </w:r>
      <w:proofErr w:type="gramEnd"/>
    </w:p>
    <w:p w14:paraId="16D2CFD8" w14:textId="77777777" w:rsidR="008B4618" w:rsidRDefault="008B4618" w:rsidP="001625E8">
      <w:pPr>
        <w:pStyle w:val="ListParagraph"/>
        <w:numPr>
          <w:ilvl w:val="0"/>
          <w:numId w:val="23"/>
        </w:numPr>
      </w:pPr>
      <w:r>
        <w:t xml:space="preserve">ownership of the product definition for the data </w:t>
      </w:r>
      <w:proofErr w:type="gramStart"/>
      <w:r>
        <w:t>set;</w:t>
      </w:r>
      <w:proofErr w:type="gramEnd"/>
    </w:p>
    <w:p w14:paraId="307C4A7E" w14:textId="77777777" w:rsidR="008B4618" w:rsidRDefault="008B4618" w:rsidP="001625E8">
      <w:pPr>
        <w:pStyle w:val="ListParagraph"/>
        <w:numPr>
          <w:ilvl w:val="0"/>
          <w:numId w:val="23"/>
        </w:numPr>
      </w:pPr>
      <w:r>
        <w:t xml:space="preserve">ownership of a feature for the data </w:t>
      </w:r>
      <w:proofErr w:type="gramStart"/>
      <w:r>
        <w:t>set;</w:t>
      </w:r>
      <w:proofErr w:type="gramEnd"/>
    </w:p>
    <w:p w14:paraId="2B428004" w14:textId="77777777" w:rsidR="008B4618" w:rsidRDefault="008B4618" w:rsidP="001625E8">
      <w:pPr>
        <w:pStyle w:val="ListParagraph"/>
        <w:numPr>
          <w:ilvl w:val="0"/>
          <w:numId w:val="23"/>
        </w:numPr>
      </w:pPr>
      <w:r>
        <w:t>ownership of a tolerance for the data set; and</w:t>
      </w:r>
    </w:p>
    <w:p w14:paraId="3135F4CB" w14:textId="77777777" w:rsidR="008B4618" w:rsidRDefault="008B4618" w:rsidP="001625E8">
      <w:pPr>
        <w:pStyle w:val="ListParagraph"/>
        <w:numPr>
          <w:ilvl w:val="0"/>
          <w:numId w:val="23"/>
        </w:numPr>
      </w:pPr>
      <w:r>
        <w:t>ownership of a feature and all the properties associated with that feature for the data set.</w:t>
      </w:r>
    </w:p>
    <w:p w14:paraId="7DFCD354" w14:textId="77777777" w:rsidR="008B4618" w:rsidRDefault="008B4618" w:rsidP="00C23110">
      <w:r>
        <w:t xml:space="preserve">Each organization should assume that if they don’t own the object, they shall not modify </w:t>
      </w:r>
      <w:bookmarkStart w:id="162" w:name="_bookmark148"/>
      <w:bookmarkStart w:id="163" w:name="Existence_Dependence"/>
      <w:bookmarkEnd w:id="162"/>
      <w:bookmarkEnd w:id="163"/>
      <w:r>
        <w:t xml:space="preserve">the </w:t>
      </w:r>
      <w:r>
        <w:lastRenderedPageBreak/>
        <w:t>object. They should instead propose changes to the object.</w:t>
      </w:r>
    </w:p>
    <w:p w14:paraId="67443792" w14:textId="77777777" w:rsidR="008B4618" w:rsidRDefault="008B4618" w:rsidP="00C23110">
      <w:pPr>
        <w:pStyle w:val="Heading6"/>
      </w:pPr>
      <w:bookmarkStart w:id="164" w:name="_bookmark149"/>
      <w:bookmarkEnd w:id="164"/>
      <w:r>
        <w:t>UUID</w:t>
      </w:r>
      <w:r>
        <w:rPr>
          <w:spacing w:val="-9"/>
        </w:rPr>
        <w:t xml:space="preserve"> </w:t>
      </w:r>
      <w:r>
        <w:t>Reuse</w:t>
      </w:r>
      <w:r>
        <w:rPr>
          <w:spacing w:val="-9"/>
        </w:rPr>
        <w:t xml:space="preserve"> </w:t>
      </w:r>
      <w:r>
        <w:rPr>
          <w:spacing w:val="-2"/>
        </w:rPr>
        <w:t>Prohibited</w:t>
      </w:r>
    </w:p>
    <w:p w14:paraId="3F14D832" w14:textId="003C5C57" w:rsidR="008B4618" w:rsidRDefault="008B4618" w:rsidP="00C23110">
      <w:r>
        <w:t xml:space="preserve">A </w:t>
      </w:r>
      <w:hyperlink w:anchor="_bookmark366">
        <w:r>
          <w:t>UUID</w:t>
        </w:r>
      </w:hyperlink>
      <w:r>
        <w:t xml:space="preserve"> may represent the complete path to the </w:t>
      </w:r>
      <w:hyperlink w:anchor="_bookmark326">
        <w:r>
          <w:t>CAD</w:t>
        </w:r>
      </w:hyperlink>
      <w:r>
        <w:t xml:space="preserve"> object from the design root</w:t>
      </w:r>
      <w:r w:rsidR="0093726B">
        <w:t xml:space="preserve">, with a unique key assigned for that path stored in the internal CAD OID. When a CAD object is deleted, that path is deleted in the authoring software, and the internal mapping table entry for the UUID is noted as deleted </w:t>
      </w:r>
      <w:r>
        <w:t xml:space="preserve">to prevent reuse. </w:t>
      </w:r>
      <w:r w:rsidR="002F1CA2">
        <w:t>Similar behavior is expected when the UUID represents a specific CAD OID independent of the path</w:t>
      </w:r>
      <w:r>
        <w:t>.</w:t>
      </w:r>
    </w:p>
    <w:p w14:paraId="1DB6CF2E" w14:textId="77777777" w:rsidR="008B4618" w:rsidRDefault="008B4618" w:rsidP="00C23110">
      <w:pPr>
        <w:pStyle w:val="Heading6"/>
      </w:pPr>
      <w:r>
        <w:t>UUID</w:t>
      </w:r>
      <w:r>
        <w:rPr>
          <w:spacing w:val="-10"/>
        </w:rPr>
        <w:t xml:space="preserve"> </w:t>
      </w:r>
      <w:r>
        <w:t>Management</w:t>
      </w:r>
      <w:r>
        <w:rPr>
          <w:spacing w:val="-10"/>
        </w:rPr>
        <w:t xml:space="preserve"> </w:t>
      </w:r>
      <w:r>
        <w:t>in</w:t>
      </w:r>
      <w:r>
        <w:rPr>
          <w:spacing w:val="-10"/>
        </w:rPr>
        <w:t xml:space="preserve"> the </w:t>
      </w:r>
      <w:r>
        <w:t>Context</w:t>
      </w:r>
      <w:r>
        <w:rPr>
          <w:spacing w:val="-10"/>
        </w:rPr>
        <w:t xml:space="preserve"> </w:t>
      </w:r>
      <w:r>
        <w:t>of</w:t>
      </w:r>
      <w:r>
        <w:rPr>
          <w:spacing w:val="-10"/>
        </w:rPr>
        <w:t xml:space="preserve"> </w:t>
      </w:r>
      <w:r>
        <w:t>Data</w:t>
      </w:r>
      <w:r>
        <w:rPr>
          <w:spacing w:val="-10"/>
        </w:rPr>
        <w:t xml:space="preserve"> </w:t>
      </w:r>
      <w:r>
        <w:t>Set</w:t>
      </w:r>
      <w:r>
        <w:rPr>
          <w:spacing w:val="-10"/>
        </w:rPr>
        <w:t xml:space="preserve"> </w:t>
      </w:r>
      <w:r>
        <w:rPr>
          <w:spacing w:val="-2"/>
        </w:rPr>
        <w:t>Revisions</w:t>
      </w:r>
    </w:p>
    <w:p w14:paraId="0936E976" w14:textId="5E700E7A" w:rsidR="008B4618" w:rsidRDefault="008B4618" w:rsidP="00C23110">
      <w:r>
        <w:t xml:space="preserve">We propose that a preprocessor that processes a </w:t>
      </w:r>
      <w:r w:rsidR="00E06388">
        <w:t xml:space="preserve">design </w:t>
      </w:r>
      <w:r>
        <w:t xml:space="preserve">revision </w:t>
      </w:r>
      <w:r w:rsidR="00DD2B28">
        <w:t>regenerate UUIDs identical to those in the previous design, where the revision does not impact the existence of the CAD object</w:t>
      </w:r>
      <w:r>
        <w:t>.</w:t>
      </w:r>
    </w:p>
    <w:p w14:paraId="1AA70DDD" w14:textId="77777777" w:rsidR="008B4618" w:rsidRDefault="008B4618" w:rsidP="00C23110">
      <w:pPr>
        <w:pStyle w:val="Heading7"/>
      </w:pPr>
      <w:r w:rsidRPr="00C01D39">
        <w:t xml:space="preserve">Example </w:t>
      </w:r>
      <w:r>
        <w:t>7</w:t>
      </w:r>
    </w:p>
    <w:p w14:paraId="15CBA164" w14:textId="77777777" w:rsidR="008B4618" w:rsidRDefault="008B4618" w:rsidP="00C23110">
      <w:r w:rsidRPr="009B60C4">
        <w:t xml:space="preserve">A </w:t>
      </w:r>
      <w:hyperlink w:anchor="_bookmark384">
        <w:proofErr w:type="spellStart"/>
        <w:r w:rsidRPr="009B60C4">
          <w:t>datum_system</w:t>
        </w:r>
        <w:proofErr w:type="spellEnd"/>
      </w:hyperlink>
      <w:r w:rsidRPr="009B60C4">
        <w:t xml:space="preserve"> indirectly references a situation feature</w:t>
      </w:r>
      <w:r w:rsidRPr="009B60C4">
        <w:rPr>
          <w:vertAlign w:val="superscript"/>
        </w:rPr>
        <w:t>22</w:t>
      </w:r>
      <w:r w:rsidRPr="009B60C4">
        <w:t>, which</w:t>
      </w:r>
      <w:r>
        <w:t xml:space="preserve"> is a plane. A design change causes the plane to change to an axis. The </w:t>
      </w:r>
      <w:hyperlink w:anchor="_bookmark384">
        <w:proofErr w:type="spellStart"/>
        <w:r>
          <w:t>datum_system</w:t>
        </w:r>
        <w:proofErr w:type="spellEnd"/>
      </w:hyperlink>
      <w:r>
        <w:t xml:space="preserve"> </w:t>
      </w:r>
      <w:hyperlink w:anchor="_bookmark326">
        <w:r>
          <w:t>CAD</w:t>
        </w:r>
      </w:hyperlink>
      <w:r>
        <w:t xml:space="preserve"> object is deleted and replaced with a new instance in the authoring system because of the change to an axis. Therefore, the </w:t>
      </w:r>
      <w:hyperlink w:anchor="_bookmark366">
        <w:r>
          <w:t>UUID</w:t>
        </w:r>
      </w:hyperlink>
      <w:r>
        <w:t xml:space="preserve"> associated with that instance of </w:t>
      </w:r>
      <w:hyperlink w:anchor="_bookmark384">
        <w:proofErr w:type="spellStart"/>
        <w:r>
          <w:t>datum_system</w:t>
        </w:r>
        <w:proofErr w:type="spellEnd"/>
      </w:hyperlink>
      <w:r>
        <w:t xml:space="preserve"> would not be reused when the revised design was saved and an updated </w:t>
      </w:r>
      <w:hyperlink w:anchor="_bookmark363">
        <w:r>
          <w:t>STEP</w:t>
        </w:r>
      </w:hyperlink>
      <w:r>
        <w:t xml:space="preserve"> data set created. If the provenance traceability for </w:t>
      </w:r>
      <w:hyperlink w:anchor="_bookmark384">
        <w:proofErr w:type="spellStart"/>
        <w:r>
          <w:t>datum_system</w:t>
        </w:r>
        <w:proofErr w:type="spellEnd"/>
      </w:hyperlink>
      <w:r>
        <w:t xml:space="preserve"> is a critical characteristic in the enterprise, a population of the </w:t>
      </w:r>
      <w:proofErr w:type="spellStart"/>
      <w:r>
        <w:t>uuid_relationship</w:t>
      </w:r>
      <w:proofErr w:type="spellEnd"/>
      <w:r>
        <w:t xml:space="preserve"> with ’supersedes’ could be provided to indicate the specific </w:t>
      </w:r>
      <w:hyperlink w:anchor="_bookmark366">
        <w:r>
          <w:t>UUID</w:t>
        </w:r>
      </w:hyperlink>
      <w:r>
        <w:t xml:space="preserve"> that was the replacement. Alternatively, the design change management functionality in </w:t>
      </w:r>
      <w:hyperlink w:anchor="_bookmark322">
        <w:r>
          <w:t>AP 242</w:t>
        </w:r>
      </w:hyperlink>
      <w:r>
        <w:t xml:space="preserve"> could be employed to indicate more complete revision information.</w:t>
      </w:r>
    </w:p>
    <w:p w14:paraId="3FFB4575" w14:textId="77777777" w:rsidR="008B4618" w:rsidRDefault="008B4618" w:rsidP="00C23110">
      <w:pPr>
        <w:pStyle w:val="Heading6"/>
      </w:pPr>
      <w:bookmarkStart w:id="165" w:name="Internal_Pre-Processor_Export_Rules"/>
      <w:bookmarkStart w:id="166" w:name="_bookmark153"/>
      <w:bookmarkEnd w:id="165"/>
      <w:bookmarkEnd w:id="166"/>
      <w:r>
        <w:t>Internal</w:t>
      </w:r>
      <w:r>
        <w:rPr>
          <w:spacing w:val="3"/>
        </w:rPr>
        <w:t xml:space="preserve"> </w:t>
      </w:r>
      <w:r>
        <w:t>Pre-Processor</w:t>
      </w:r>
      <w:r>
        <w:rPr>
          <w:spacing w:val="3"/>
        </w:rPr>
        <w:t xml:space="preserve"> </w:t>
      </w:r>
      <w:r>
        <w:t>Export</w:t>
      </w:r>
      <w:r>
        <w:rPr>
          <w:spacing w:val="3"/>
        </w:rPr>
        <w:t xml:space="preserve"> </w:t>
      </w:r>
      <w:r>
        <w:t>Rules</w:t>
      </w:r>
    </w:p>
    <w:p w14:paraId="25A461F6" w14:textId="4EC23473" w:rsidR="008B4618" w:rsidRDefault="008B4618" w:rsidP="00C23110">
      <w:r>
        <w:t xml:space="preserve">These rules are in addition to </w:t>
      </w:r>
      <w:r w:rsidR="00D562C8">
        <w:t>those</w:t>
      </w:r>
      <w:r>
        <w:t xml:space="preserve"> inherited from the </w:t>
      </w:r>
      <w:hyperlink w:anchor="_bookmark366">
        <w:r>
          <w:t>UUID</w:t>
        </w:r>
      </w:hyperlink>
      <w:r>
        <w:t xml:space="preserve"> management in the context of data set revisions above. An individual annotation cannot be merged or split during translation to preserve the consistency of the associated </w:t>
      </w:r>
      <w:hyperlink w:anchor="_bookmark366">
        <w:r>
          <w:t>UUID</w:t>
        </w:r>
      </w:hyperlink>
      <w:r>
        <w:t xml:space="preserve">. Any individual geometry instance that is tagged </w:t>
      </w:r>
      <w:r>
        <w:lastRenderedPageBreak/>
        <w:t xml:space="preserve">with a </w:t>
      </w:r>
      <w:hyperlink w:anchor="_bookmark366">
        <w:r>
          <w:t>UUID</w:t>
        </w:r>
      </w:hyperlink>
      <w:r>
        <w:t xml:space="preserve"> must be preserved during translation. The application must export any preserved </w:t>
      </w:r>
      <w:hyperlink w:anchor="_bookmark366">
        <w:r>
          <w:t>UUID</w:t>
        </w:r>
      </w:hyperlink>
      <w:r>
        <w:t xml:space="preserve"> in the model. The application must export any created </w:t>
      </w:r>
      <w:hyperlink w:anchor="_bookmark366">
        <w:r>
          <w:t>UUID</w:t>
        </w:r>
      </w:hyperlink>
      <w:r>
        <w:t xml:space="preserve"> in the model. The decision of what </w:t>
      </w:r>
      <w:hyperlink w:anchor="_bookmark326">
        <w:r>
          <w:t>CAD</w:t>
        </w:r>
      </w:hyperlink>
      <w:r>
        <w:t xml:space="preserve"> objects to assign </w:t>
      </w:r>
      <w:hyperlink w:anchor="_bookmark366">
        <w:r>
          <w:t>UUIDs</w:t>
        </w:r>
      </w:hyperlink>
      <w:r>
        <w:t xml:space="preserve"> to is implementation dependent. We recommend that exchange agreements </w:t>
      </w:r>
      <w:r w:rsidR="006639E3">
        <w:t>be</w:t>
      </w:r>
      <w:r>
        <w:t xml:space="preserve"> executed to </w:t>
      </w:r>
      <w:bookmarkStart w:id="167" w:name="External_Pre-Processor_Export_Rules"/>
      <w:bookmarkStart w:id="168" w:name="_bookmark154"/>
      <w:bookmarkEnd w:id="167"/>
      <w:bookmarkEnd w:id="168"/>
      <w:r>
        <w:t xml:space="preserve">formalize the selection of </w:t>
      </w:r>
      <w:hyperlink w:anchor="_bookmark326">
        <w:r>
          <w:t>CAD</w:t>
        </w:r>
      </w:hyperlink>
      <w:r>
        <w:t xml:space="preserve"> objects.</w:t>
      </w:r>
    </w:p>
    <w:p w14:paraId="2E4EE6A5" w14:textId="77777777" w:rsidR="008B4618" w:rsidRDefault="008B4618" w:rsidP="00C23110">
      <w:pPr>
        <w:pStyle w:val="Heading6"/>
      </w:pPr>
      <w:r>
        <w:t>External</w:t>
      </w:r>
      <w:r>
        <w:rPr>
          <w:spacing w:val="-14"/>
        </w:rPr>
        <w:t xml:space="preserve"> </w:t>
      </w:r>
      <w:r>
        <w:t>Pre-Processor</w:t>
      </w:r>
      <w:r>
        <w:rPr>
          <w:spacing w:val="-14"/>
        </w:rPr>
        <w:t xml:space="preserve"> </w:t>
      </w:r>
      <w:r>
        <w:t>Export</w:t>
      </w:r>
      <w:r>
        <w:rPr>
          <w:spacing w:val="-13"/>
        </w:rPr>
        <w:t xml:space="preserve"> </w:t>
      </w:r>
      <w:r>
        <w:rPr>
          <w:spacing w:val="-2"/>
        </w:rPr>
        <w:t>Rules</w:t>
      </w:r>
    </w:p>
    <w:p w14:paraId="23F31E56" w14:textId="03F7098C" w:rsidR="008B4618" w:rsidRDefault="008B4618" w:rsidP="00C23110">
      <w:r>
        <w:t xml:space="preserve">These rules are in addition to </w:t>
      </w:r>
      <w:r w:rsidR="003162C5">
        <w:t>those</w:t>
      </w:r>
      <w:r>
        <w:t xml:space="preserve"> inherited from the </w:t>
      </w:r>
      <w:hyperlink w:anchor="_bookmark366">
        <w:r>
          <w:t>UUID</w:t>
        </w:r>
      </w:hyperlink>
      <w:r>
        <w:t xml:space="preserve"> management in the context of data set revisions above. The application must export any preserved </w:t>
      </w:r>
      <w:hyperlink w:anchor="_bookmark366">
        <w:r>
          <w:t>UUID</w:t>
        </w:r>
      </w:hyperlink>
      <w:r>
        <w:t xml:space="preserve"> in the native </w:t>
      </w:r>
      <w:hyperlink w:anchor="_bookmark326">
        <w:r>
          <w:t>CAD</w:t>
        </w:r>
      </w:hyperlink>
      <w:r>
        <w:t xml:space="preserve"> model</w:t>
      </w:r>
      <w:r w:rsidR="00DB47A6">
        <w:t xml:space="preserve"> and</w:t>
      </w:r>
      <w:r>
        <w:t xml:space="preserve"> any </w:t>
      </w:r>
      <w:hyperlink w:anchor="_bookmark366">
        <w:r>
          <w:t>UUID</w:t>
        </w:r>
      </w:hyperlink>
      <w:r>
        <w:t xml:space="preserve"> assignment of </w:t>
      </w:r>
      <w:hyperlink w:anchor="_bookmark326">
        <w:r>
          <w:t>CAD</w:t>
        </w:r>
      </w:hyperlink>
      <w:r>
        <w:t xml:space="preserve"> objects specified for the translator configuration. Applications may use a configuration file to specify </w:t>
      </w:r>
      <w:bookmarkStart w:id="169" w:name="Post-Processor_Import_Rules"/>
      <w:bookmarkStart w:id="170" w:name="_bookmark155"/>
      <w:bookmarkEnd w:id="169"/>
      <w:bookmarkEnd w:id="170"/>
      <w:r>
        <w:t xml:space="preserve">the types for which </w:t>
      </w:r>
      <w:hyperlink w:anchor="_bookmark366">
        <w:r>
          <w:t>UUIDs</w:t>
        </w:r>
      </w:hyperlink>
      <w:r>
        <w:t xml:space="preserve"> shall be created.</w:t>
      </w:r>
    </w:p>
    <w:p w14:paraId="40DF8D47" w14:textId="77777777" w:rsidR="008B4618" w:rsidRDefault="008B4618" w:rsidP="00C23110">
      <w:pPr>
        <w:pStyle w:val="Heading6"/>
      </w:pPr>
      <w:r>
        <w:t>Post-Processor</w:t>
      </w:r>
      <w:r>
        <w:rPr>
          <w:spacing w:val="-1"/>
        </w:rPr>
        <w:t xml:space="preserve"> </w:t>
      </w:r>
      <w:r>
        <w:t>Import Rules</w:t>
      </w:r>
    </w:p>
    <w:p w14:paraId="5B3BB3EF" w14:textId="7C428728" w:rsidR="008B4618" w:rsidRDefault="008B4618" w:rsidP="00C23110">
      <w:r>
        <w:t xml:space="preserve">The application may create a </w:t>
      </w:r>
      <w:hyperlink w:anchor="_bookmark366">
        <w:r>
          <w:t>UUID</w:t>
        </w:r>
      </w:hyperlink>
      <w:r>
        <w:t xml:space="preserve"> if it does not exist on import</w:t>
      </w:r>
      <w:r w:rsidR="00F868E6">
        <w:t>, but it</w:t>
      </w:r>
      <w:r>
        <w:t xml:space="preserve"> must </w:t>
      </w:r>
      <w:bookmarkStart w:id="171" w:name="_bookmark156"/>
      <w:bookmarkStart w:id="172" w:name="STEP_Data_Set_State_Change_by_an_Applica"/>
      <w:bookmarkEnd w:id="171"/>
      <w:bookmarkEnd w:id="172"/>
      <w:r>
        <w:t xml:space="preserve">preserve incoming </w:t>
      </w:r>
      <w:hyperlink w:anchor="_bookmark366">
        <w:r>
          <w:t>UUID</w:t>
        </w:r>
      </w:hyperlink>
      <w:r>
        <w:t>s.</w:t>
      </w:r>
    </w:p>
    <w:p w14:paraId="1C72BB2E" w14:textId="77777777" w:rsidR="008B4618" w:rsidRDefault="008B4618" w:rsidP="00C23110">
      <w:pPr>
        <w:pStyle w:val="Heading6"/>
      </w:pPr>
      <w:r>
        <w:t>STEP</w:t>
      </w:r>
      <w:r>
        <w:rPr>
          <w:spacing w:val="-10"/>
        </w:rPr>
        <w:t xml:space="preserve"> </w:t>
      </w:r>
      <w:r>
        <w:t>Data</w:t>
      </w:r>
      <w:r>
        <w:rPr>
          <w:spacing w:val="-9"/>
        </w:rPr>
        <w:t xml:space="preserve"> </w:t>
      </w:r>
      <w:r>
        <w:t>Set</w:t>
      </w:r>
      <w:r>
        <w:rPr>
          <w:spacing w:val="-9"/>
        </w:rPr>
        <w:t xml:space="preserve"> </w:t>
      </w:r>
      <w:r>
        <w:t>State</w:t>
      </w:r>
      <w:r>
        <w:rPr>
          <w:spacing w:val="-9"/>
        </w:rPr>
        <w:t xml:space="preserve"> </w:t>
      </w:r>
      <w:r>
        <w:t>Change</w:t>
      </w:r>
      <w:r>
        <w:rPr>
          <w:spacing w:val="-9"/>
        </w:rPr>
        <w:t xml:space="preserve"> </w:t>
      </w:r>
      <w:r>
        <w:t>by</w:t>
      </w:r>
      <w:r>
        <w:rPr>
          <w:spacing w:val="-9"/>
        </w:rPr>
        <w:t xml:space="preserve"> </w:t>
      </w:r>
      <w:r>
        <w:t>an</w:t>
      </w:r>
      <w:r>
        <w:rPr>
          <w:spacing w:val="-9"/>
        </w:rPr>
        <w:t xml:space="preserve"> </w:t>
      </w:r>
      <w:r>
        <w:rPr>
          <w:spacing w:val="-2"/>
        </w:rPr>
        <w:t>Application</w:t>
      </w:r>
    </w:p>
    <w:p w14:paraId="7883A801" w14:textId="77777777" w:rsidR="008B4618" w:rsidRDefault="008B4618" w:rsidP="00C23110">
      <w:r>
        <w:t xml:space="preserve">The application that changes the state of a </w:t>
      </w:r>
      <w:hyperlink w:anchor="_bookmark363">
        <w:r>
          <w:t>STEP</w:t>
        </w:r>
      </w:hyperlink>
      <w:r>
        <w:t xml:space="preserve"> data set by saving the data respects the </w:t>
      </w:r>
      <w:hyperlink w:anchor="_bookmark366">
        <w:r>
          <w:t>UUID</w:t>
        </w:r>
      </w:hyperlink>
      <w:r>
        <w:t xml:space="preserve"> population from the transmitting organization, decides what new objects need </w:t>
      </w:r>
      <w:hyperlink w:anchor="_bookmark366">
        <w:r>
          <w:t>UUIDs</w:t>
        </w:r>
      </w:hyperlink>
      <w:r>
        <w:t xml:space="preserve">, and puts </w:t>
      </w:r>
      <w:hyperlink w:anchor="_bookmark366">
        <w:r>
          <w:t>UUIDs</w:t>
        </w:r>
      </w:hyperlink>
      <w:r>
        <w:t xml:space="preserve"> only on those objects when it generates an updated </w:t>
      </w:r>
      <w:hyperlink w:anchor="_bookmark363">
        <w:r>
          <w:t>STEP</w:t>
        </w:r>
      </w:hyperlink>
      <w:r>
        <w:t xml:space="preserve"> data set. To identify the specific values that changed, the change management schema in ISO/TS 10303-1824 Application module: Change </w:t>
      </w:r>
      <w:r w:rsidRPr="009B60C4">
        <w:t>management</w:t>
      </w:r>
      <w:r w:rsidRPr="009B60C4">
        <w:rPr>
          <w:vertAlign w:val="superscript"/>
        </w:rPr>
        <w:t>39</w:t>
      </w:r>
      <w:r w:rsidRPr="009B60C4">
        <w:t xml:space="preserve"> should be applied</w:t>
      </w:r>
      <w:r>
        <w:t xml:space="preserve"> to communicate the detailed </w:t>
      </w:r>
      <w:bookmarkStart w:id="173" w:name="Downstream_Applications_that_Create_Data"/>
      <w:bookmarkStart w:id="174" w:name="_bookmark157"/>
      <w:bookmarkEnd w:id="173"/>
      <w:bookmarkEnd w:id="174"/>
      <w:r>
        <w:t>changes.</w:t>
      </w:r>
    </w:p>
    <w:p w14:paraId="6DD11576" w14:textId="77777777" w:rsidR="008B4618" w:rsidRDefault="008B4618" w:rsidP="00C23110">
      <w:pPr>
        <w:pStyle w:val="Heading6"/>
      </w:pPr>
      <w:bookmarkStart w:id="175" w:name="_bookmark159"/>
      <w:bookmarkEnd w:id="175"/>
      <w:r>
        <w:t>STEP</w:t>
      </w:r>
      <w:r>
        <w:rPr>
          <w:spacing w:val="-11"/>
        </w:rPr>
        <w:t xml:space="preserve"> </w:t>
      </w:r>
      <w:r>
        <w:t>Data</w:t>
      </w:r>
      <w:r>
        <w:rPr>
          <w:spacing w:val="-11"/>
        </w:rPr>
        <w:t xml:space="preserve"> </w:t>
      </w:r>
      <w:r>
        <w:t>Set</w:t>
      </w:r>
      <w:r>
        <w:rPr>
          <w:spacing w:val="-11"/>
        </w:rPr>
        <w:t xml:space="preserve"> </w:t>
      </w:r>
      <w:r>
        <w:t>State</w:t>
      </w:r>
      <w:r>
        <w:rPr>
          <w:spacing w:val="-11"/>
        </w:rPr>
        <w:t xml:space="preserve"> </w:t>
      </w:r>
      <w:r>
        <w:t>Change</w:t>
      </w:r>
      <w:r>
        <w:rPr>
          <w:spacing w:val="-11"/>
        </w:rPr>
        <w:t xml:space="preserve"> </w:t>
      </w:r>
      <w:r>
        <w:rPr>
          <w:spacing w:val="-2"/>
        </w:rPr>
        <w:t>Requests</w:t>
      </w:r>
    </w:p>
    <w:p w14:paraId="09314DAD" w14:textId="1FD72B5D" w:rsidR="008B4618" w:rsidRDefault="008B4618" w:rsidP="00C23110">
      <w:r>
        <w:t xml:space="preserve">Applications that request changes to a </w:t>
      </w:r>
      <w:hyperlink w:anchor="_bookmark363">
        <w:r>
          <w:t>STEP</w:t>
        </w:r>
      </w:hyperlink>
      <w:r>
        <w:t xml:space="preserve"> data set shall support design change management as specified in </w:t>
      </w:r>
      <w:hyperlink w:anchor="_bookmark322">
        <w:r>
          <w:t>AP 242</w:t>
        </w:r>
      </w:hyperlink>
      <w:r>
        <w:t xml:space="preserve">. </w:t>
      </w:r>
      <w:r w:rsidR="002C7DA7">
        <w:t>To generate the correct change request records, it may be necessary to preprocess the measurement results from manufacturing and manufacturing process planning</w:t>
      </w:r>
      <w:r>
        <w:t>.</w:t>
      </w:r>
    </w:p>
    <w:p w14:paraId="437D986D" w14:textId="1FA06D89" w:rsidR="008B4618" w:rsidRPr="00332DA4" w:rsidDel="00FB0594" w:rsidRDefault="008B4618" w:rsidP="00C23110">
      <w:pPr>
        <w:pStyle w:val="Heading7"/>
        <w:rPr>
          <w:del w:id="176" w:author="Thomas Thurman" w:date="2024-12-18T13:56:00Z" w16du:dateUtc="2024-12-18T19:56:00Z"/>
          <w:b/>
        </w:rPr>
      </w:pPr>
      <w:del w:id="177" w:author="Thomas Thurman" w:date="2024-12-18T13:56:00Z" w16du:dateUtc="2024-12-18T19:56:00Z">
        <w:r w:rsidRPr="00C01D39" w:rsidDel="00FB0594">
          <w:delText xml:space="preserve">Example </w:delText>
        </w:r>
        <w:r w:rsidDel="00FB0594">
          <w:delText>8</w:delText>
        </w:r>
      </w:del>
    </w:p>
    <w:p w14:paraId="444D5860" w14:textId="30679191" w:rsidR="008B4618" w:rsidRPr="00A82E9E" w:rsidRDefault="008B4618" w:rsidP="00C23110">
      <w:del w:id="178" w:author="Thomas Thurman" w:date="2024-12-18T13:56:00Z" w16du:dateUtc="2024-12-18T19:56:00Z">
        <w:r w:rsidDel="00FB0594">
          <w:delText xml:space="preserve">The manufacturing execution system detects </w:delText>
        </w:r>
        <w:r w:rsidR="002C7DA7" w:rsidDel="00FB0594">
          <w:delText>a hole</w:delText>
        </w:r>
        <w:r w:rsidDel="00FB0594">
          <w:delText xml:space="preserve"> breaking through a plate because of a tolerance issue. The manufacturing execution system populates a change request and propagates the message to the data management system that issues a change request to the design organization. After review, the design organization confirms the issue and issues an update to the model. The same </w:delText>
        </w:r>
        <w:r w:rsidDel="00FB0594">
          <w:fldChar w:fldCharType="begin"/>
        </w:r>
        <w:r w:rsidDel="00FB0594">
          <w:delInstrText>HYPERLINK \l "_bookmark366" \h</w:delInstrText>
        </w:r>
        <w:r w:rsidDel="00FB0594">
          <w:fldChar w:fldCharType="separate"/>
        </w:r>
        <w:r w:rsidDel="00FB0594">
          <w:delText>UUID</w:delText>
        </w:r>
        <w:r w:rsidDel="00FB0594">
          <w:fldChar w:fldCharType="end"/>
        </w:r>
        <w:r w:rsidDel="00FB0594">
          <w:delText xml:space="preserve"> is provided for the hole in the updated </w:delText>
        </w:r>
        <w:r w:rsidDel="00FB0594">
          <w:fldChar w:fldCharType="begin"/>
        </w:r>
        <w:r w:rsidDel="00FB0594">
          <w:delInstrText>HYPERLINK \l "_bookmark363" \h</w:delInstrText>
        </w:r>
        <w:r w:rsidDel="00FB0594">
          <w:fldChar w:fldCharType="separate"/>
        </w:r>
        <w:r w:rsidDel="00FB0594">
          <w:delText>STEP</w:delText>
        </w:r>
        <w:r w:rsidDel="00FB0594">
          <w:fldChar w:fldCharType="end"/>
        </w:r>
        <w:r w:rsidDel="00FB0594">
          <w:delText xml:space="preserve"> data set, even though detailed properties have changed. To identify specific change </w:delText>
        </w:r>
        <w:r w:rsidRPr="00A82E9E" w:rsidDel="00FB0594">
          <w:delText>objects, the change management schema in ISO/TS 10303-1824 Application module: Change management</w:delText>
        </w:r>
        <w:r w:rsidRPr="00A82E9E" w:rsidDel="00FB0594">
          <w:rPr>
            <w:vertAlign w:val="superscript"/>
          </w:rPr>
          <w:delText>39</w:delText>
        </w:r>
        <w:r w:rsidRPr="00A82E9E" w:rsidDel="00FB0594">
          <w:delText xml:space="preserve"> should be applied to communicate the detailed changes.</w:delText>
        </w:r>
      </w:del>
    </w:p>
    <w:p w14:paraId="02F6FC38" w14:textId="77777777" w:rsidR="009B60C4" w:rsidRDefault="008B4618" w:rsidP="009B60C4">
      <w:pPr>
        <w:pStyle w:val="Heading1"/>
      </w:pPr>
      <w:r w:rsidRPr="00A82E9E">
        <w:lastRenderedPageBreak/>
        <w:t>Data Collection through Industrial Use</w:t>
      </w:r>
      <w:r w:rsidRPr="00A82E9E">
        <w:rPr>
          <w:spacing w:val="-5"/>
        </w:rPr>
        <w:t xml:space="preserve"> </w:t>
      </w:r>
      <w:r w:rsidRPr="00A82E9E">
        <w:t>Case</w:t>
      </w:r>
    </w:p>
    <w:p w14:paraId="79DAB7F7" w14:textId="50553C3D" w:rsidR="008B4618" w:rsidRDefault="008B4618" w:rsidP="009B60C4">
      <w:r w:rsidRPr="00A82E9E">
        <w:t>The following use case</w:t>
      </w:r>
      <w:r w:rsidR="00E07869" w:rsidRPr="00A82E9E">
        <w:t xml:space="preserve"> is one of several</w:t>
      </w:r>
      <w:r w:rsidRPr="00A82E9E">
        <w:t xml:space="preserve"> identified by industrial stakeholders </w:t>
      </w:r>
      <w:r w:rsidR="002C7DA7">
        <w:t xml:space="preserve">that </w:t>
      </w:r>
      <w:r w:rsidRPr="00A82E9E">
        <w:t xml:space="preserve">were used as a source of requirements for </w:t>
      </w:r>
      <w:hyperlink w:anchor="_bookmark366">
        <w:r w:rsidRPr="00A82E9E">
          <w:t>UUIDs</w:t>
        </w:r>
      </w:hyperlink>
      <w:r w:rsidR="00437E2E" w:rsidRPr="00A82E9E">
        <w:t>. A</w:t>
      </w:r>
      <w:r w:rsidR="00AE69B4" w:rsidRPr="00A82E9E">
        <w:t xml:space="preserve">n </w:t>
      </w:r>
      <w:r w:rsidR="0076291D" w:rsidRPr="00A82E9E">
        <w:t>extensive set</w:t>
      </w:r>
      <w:r w:rsidR="00AE69B4" w:rsidRPr="00A82E9E">
        <w:t xml:space="preserve"> of </w:t>
      </w:r>
      <w:r w:rsidR="008D15F2" w:rsidRPr="00A82E9E">
        <w:t xml:space="preserve">use cases </w:t>
      </w:r>
      <w:r w:rsidR="002C7DA7">
        <w:t>is</w:t>
      </w:r>
      <w:r w:rsidR="008D15F2" w:rsidRPr="00A82E9E">
        <w:t xml:space="preserve"> available in </w:t>
      </w:r>
      <w:r w:rsidR="00AE69B4" w:rsidRPr="00A82E9E">
        <w:t>published NIST AMS 300-12</w:t>
      </w:r>
      <w:r w:rsidR="00650A42" w:rsidRPr="00A82E9E">
        <w:rPr>
          <w:vertAlign w:val="superscript"/>
        </w:rPr>
        <w:t>35</w:t>
      </w:r>
      <w:r w:rsidR="00AE69B4" w:rsidRPr="00A82E9E">
        <w:t>.</w:t>
      </w:r>
    </w:p>
    <w:p w14:paraId="15524337" w14:textId="77777777" w:rsidR="008B4618" w:rsidRDefault="008B4618" w:rsidP="00C23110">
      <w:pPr>
        <w:pStyle w:val="Heading2"/>
      </w:pPr>
      <w:bookmarkStart w:id="179" w:name="_bookmark27"/>
      <w:bookmarkEnd w:id="179"/>
      <w:r>
        <w:t>Shared Design Collaboration</w:t>
      </w:r>
    </w:p>
    <w:p w14:paraId="0FE953EC" w14:textId="77777777" w:rsidR="008B4618" w:rsidRDefault="008B4618" w:rsidP="00C23110">
      <w:r>
        <w:t>Two</w:t>
      </w:r>
      <w:r>
        <w:rPr>
          <w:spacing w:val="-1"/>
        </w:rPr>
        <w:t xml:space="preserve"> </w:t>
      </w:r>
      <w:r>
        <w:t>design</w:t>
      </w:r>
      <w:r>
        <w:rPr>
          <w:spacing w:val="-1"/>
        </w:rPr>
        <w:t xml:space="preserve"> </w:t>
      </w:r>
      <w:r>
        <w:t>partners</w:t>
      </w:r>
      <w:r>
        <w:rPr>
          <w:spacing w:val="-1"/>
        </w:rPr>
        <w:t xml:space="preserve"> </w:t>
      </w:r>
      <w:r>
        <w:t>iterate</w:t>
      </w:r>
      <w:r>
        <w:rPr>
          <w:spacing w:val="-1"/>
        </w:rPr>
        <w:t xml:space="preserve"> </w:t>
      </w:r>
      <w:r>
        <w:t>on a</w:t>
      </w:r>
      <w:r>
        <w:rPr>
          <w:spacing w:val="-1"/>
        </w:rPr>
        <w:t xml:space="preserve"> </w:t>
      </w:r>
      <w:r>
        <w:t>shared</w:t>
      </w:r>
      <w:r>
        <w:rPr>
          <w:spacing w:val="-1"/>
        </w:rPr>
        <w:t xml:space="preserve"> </w:t>
      </w:r>
      <w:r>
        <w:t>design.</w:t>
      </w:r>
      <w:r>
        <w:rPr>
          <w:spacing w:val="26"/>
        </w:rPr>
        <w:t xml:space="preserve"> </w:t>
      </w:r>
      <w:r>
        <w:t>A</w:t>
      </w:r>
      <w:r>
        <w:rPr>
          <w:spacing w:val="-1"/>
        </w:rPr>
        <w:t xml:space="preserve"> </w:t>
      </w:r>
      <w:r>
        <w:t>shared</w:t>
      </w:r>
      <w:r>
        <w:rPr>
          <w:spacing w:val="-1"/>
        </w:rPr>
        <w:t xml:space="preserve"> </w:t>
      </w:r>
      <w:r>
        <w:t>design</w:t>
      </w:r>
      <w:r>
        <w:rPr>
          <w:spacing w:val="-1"/>
        </w:rPr>
        <w:t xml:space="preserve"> </w:t>
      </w:r>
      <w:r>
        <w:t>is interpreted such that at each stage of the workflow, the design data is synchronized so that it is irrelevant which partner generated the data for external use.</w:t>
      </w:r>
      <w:r>
        <w:rPr>
          <w:spacing w:val="29"/>
        </w:rPr>
        <w:t xml:space="preserve"> </w:t>
      </w:r>
      <w:r>
        <w:t xml:space="preserve">Several of the </w:t>
      </w:r>
      <w:hyperlink w:anchor="_bookmark326">
        <w:r>
          <w:t>CAD</w:t>
        </w:r>
      </w:hyperlink>
      <w:r>
        <w:t xml:space="preserve"> objects are owned by th</w:t>
      </w:r>
      <w:r w:rsidRPr="00A82E9E">
        <w:t xml:space="preserve">e first design partner, and other </w:t>
      </w:r>
      <w:hyperlink w:anchor="_bookmark326">
        <w:r w:rsidRPr="00A82E9E">
          <w:t>CAD</w:t>
        </w:r>
      </w:hyperlink>
      <w:r w:rsidRPr="00A82E9E">
        <w:t xml:space="preserve"> objects</w:t>
      </w:r>
      <w:r w:rsidRPr="00A82E9E">
        <w:rPr>
          <w:spacing w:val="-2"/>
        </w:rPr>
        <w:t xml:space="preserve"> </w:t>
      </w:r>
      <w:r w:rsidRPr="00A82E9E">
        <w:t>are</w:t>
      </w:r>
      <w:r w:rsidRPr="00A82E9E">
        <w:rPr>
          <w:spacing w:val="-2"/>
        </w:rPr>
        <w:t xml:space="preserve"> </w:t>
      </w:r>
      <w:r w:rsidRPr="00A82E9E">
        <w:t>owned</w:t>
      </w:r>
      <w:r w:rsidRPr="00A82E9E">
        <w:rPr>
          <w:spacing w:val="-2"/>
        </w:rPr>
        <w:t xml:space="preserve"> </w:t>
      </w:r>
      <w:r w:rsidRPr="00A82E9E">
        <w:t>by</w:t>
      </w:r>
      <w:r w:rsidRPr="00A82E9E">
        <w:rPr>
          <w:spacing w:val="-2"/>
        </w:rPr>
        <w:t xml:space="preserve"> </w:t>
      </w:r>
      <w:r w:rsidRPr="00A82E9E">
        <w:t>the</w:t>
      </w:r>
      <w:r w:rsidRPr="00A82E9E">
        <w:rPr>
          <w:spacing w:val="-2"/>
        </w:rPr>
        <w:t xml:space="preserve"> </w:t>
      </w:r>
      <w:r w:rsidRPr="00A82E9E">
        <w:t>second</w:t>
      </w:r>
      <w:r w:rsidRPr="00A82E9E">
        <w:rPr>
          <w:spacing w:val="-2"/>
        </w:rPr>
        <w:t xml:space="preserve"> </w:t>
      </w:r>
      <w:r w:rsidRPr="00A82E9E">
        <w:t>design</w:t>
      </w:r>
      <w:r w:rsidRPr="00A82E9E">
        <w:rPr>
          <w:spacing w:val="-2"/>
        </w:rPr>
        <w:t xml:space="preserve"> </w:t>
      </w:r>
      <w:r w:rsidRPr="00A82E9E">
        <w:t>partner. A</w:t>
      </w:r>
      <w:r w:rsidRPr="00A82E9E">
        <w:rPr>
          <w:spacing w:val="-2"/>
        </w:rPr>
        <w:t xml:space="preserve"> </w:t>
      </w:r>
      <w:r w:rsidRPr="00A82E9E">
        <w:t>use</w:t>
      </w:r>
      <w:r w:rsidRPr="00A82E9E">
        <w:rPr>
          <w:spacing w:val="-2"/>
        </w:rPr>
        <w:t xml:space="preserve"> </w:t>
      </w:r>
      <w:r w:rsidRPr="00A82E9E">
        <w:t>case</w:t>
      </w:r>
      <w:r w:rsidRPr="00A82E9E">
        <w:rPr>
          <w:vertAlign w:val="superscript"/>
        </w:rPr>
        <w:t>42</w:t>
      </w:r>
      <w:r w:rsidRPr="00A82E9E">
        <w:rPr>
          <w:spacing w:val="-2"/>
        </w:rPr>
        <w:t xml:space="preserve"> discussing CAD/CAE integration </w:t>
      </w:r>
      <w:r w:rsidRPr="00A82E9E">
        <w:t>provides more detailed information.</w:t>
      </w:r>
    </w:p>
    <w:p w14:paraId="05454E65" w14:textId="77777777" w:rsidR="008B4618" w:rsidRDefault="008B4618" w:rsidP="00C23110">
      <w:pPr>
        <w:pStyle w:val="Heading3"/>
      </w:pPr>
      <w:r w:rsidRPr="00C01D39">
        <w:t xml:space="preserve">Example </w:t>
      </w:r>
      <w:r>
        <w:t>9</w:t>
      </w:r>
    </w:p>
    <w:p w14:paraId="4EDD1B02" w14:textId="7DD56308" w:rsidR="008B4618" w:rsidRDefault="008B4618" w:rsidP="00C23110">
      <w:hyperlink w:anchor="_bookmark354">
        <w:r>
          <w:t>OEM</w:t>
        </w:r>
      </w:hyperlink>
      <w:r>
        <w:t xml:space="preserve"> One creates an annotation </w:t>
      </w:r>
      <w:r w:rsidR="00964C52">
        <w:t>referencing</w:t>
      </w:r>
      <w:r>
        <w:t xml:space="preserve"> one cylindrical surface, controlled by a single topological face, that represents a hole in the native model. </w:t>
      </w:r>
      <w:hyperlink w:anchor="_bookmark374"/>
      <w:r>
        <w:t xml:space="preserve">In post-processing by </w:t>
      </w:r>
      <w:hyperlink w:anchor="_bookmark354">
        <w:r>
          <w:t>OEM</w:t>
        </w:r>
      </w:hyperlink>
      <w:r>
        <w:t xml:space="preserve"> Two, that surface is split into two surfaces and two topological faces</w:t>
      </w:r>
      <w:hyperlink w:anchor="_bookmark374"/>
      <w:hyperlink w:anchor="_bookmark374"/>
      <w:r>
        <w:t xml:space="preserve"> in the derivative model. For collaboration to be successful, </w:t>
      </w:r>
      <w:hyperlink w:anchor="_bookmark354">
        <w:r>
          <w:t>OEM</w:t>
        </w:r>
      </w:hyperlink>
      <w:r>
        <w:t xml:space="preserve"> Two retains knowledge that the two </w:t>
      </w:r>
      <w:hyperlink w:anchor="_bookmark374">
        <w:r>
          <w:t>topological face</w:t>
        </w:r>
      </w:hyperlink>
      <w:r>
        <w:t xml:space="preserve">s in </w:t>
      </w:r>
      <w:hyperlink w:anchor="_bookmark354">
        <w:r>
          <w:t>OEM</w:t>
        </w:r>
      </w:hyperlink>
      <w:r>
        <w:t xml:space="preserve"> Two’s model are controlled by the single </w:t>
      </w:r>
      <w:hyperlink w:anchor="_bookmark374">
        <w:r>
          <w:t>topological face</w:t>
        </w:r>
      </w:hyperlink>
      <w:r>
        <w:t xml:space="preserve"> assigned a </w:t>
      </w:r>
      <w:hyperlink w:anchor="_bookmark366">
        <w:r>
          <w:t>UUID</w:t>
        </w:r>
      </w:hyperlink>
      <w:r>
        <w:t xml:space="preserve"> by </w:t>
      </w:r>
      <w:hyperlink w:anchor="_bookmark354">
        <w:r>
          <w:t>OEM</w:t>
        </w:r>
      </w:hyperlink>
      <w:r>
        <w:t xml:space="preserve"> One’s </w:t>
      </w:r>
      <w:hyperlink w:anchor="_bookmark326">
        <w:r>
          <w:t>CAD</w:t>
        </w:r>
      </w:hyperlink>
      <w:r>
        <w:t xml:space="preserve"> system, and that annotations apply equally to the combination of the two </w:t>
      </w:r>
      <w:hyperlink w:anchor="_bookmark374"/>
      <w:r>
        <w:t xml:space="preserve">topological </w:t>
      </w:r>
      <w:hyperlink w:anchor="_bookmark374">
        <w:r>
          <w:t>face</w:t>
        </w:r>
      </w:hyperlink>
      <w:r>
        <w:t xml:space="preserve">s in </w:t>
      </w:r>
      <w:hyperlink w:anchor="_bookmark354">
        <w:r>
          <w:t>OEM</w:t>
        </w:r>
      </w:hyperlink>
      <w:r>
        <w:t xml:space="preserve"> Two’s model and to the single</w:t>
      </w:r>
      <w:r w:rsidR="00603FAE">
        <w:t xml:space="preserve"> face</w:t>
      </w:r>
      <w:r>
        <w:t xml:space="preserve"> in </w:t>
      </w:r>
      <w:hyperlink w:anchor="_bookmark354">
        <w:r>
          <w:t>OEM</w:t>
        </w:r>
      </w:hyperlink>
      <w:r>
        <w:t xml:space="preserve"> One’s model.</w:t>
      </w:r>
    </w:p>
    <w:p w14:paraId="1361FCE9" w14:textId="77777777" w:rsidR="008B4618" w:rsidRDefault="008B4618" w:rsidP="00C23110">
      <w:pPr>
        <w:pStyle w:val="Heading3"/>
      </w:pPr>
      <w:r w:rsidRPr="00C01D39">
        <w:t xml:space="preserve">Example </w:t>
      </w:r>
      <w:r>
        <w:t>10</w:t>
      </w:r>
    </w:p>
    <w:p w14:paraId="313040AD" w14:textId="771FB21E" w:rsidR="008B4618" w:rsidRPr="00720270" w:rsidRDefault="008B4618" w:rsidP="00C23110">
      <w:r>
        <w:t xml:space="preserve">An </w:t>
      </w:r>
      <w:hyperlink w:anchor="_bookmark354">
        <w:r w:rsidRPr="00720270">
          <w:t>OEM</w:t>
        </w:r>
      </w:hyperlink>
      <w:r w:rsidRPr="00720270">
        <w:t xml:space="preserve"> collaborates with a Supplier on </w:t>
      </w:r>
      <w:r w:rsidR="00D03B36">
        <w:t>the</w:t>
      </w:r>
      <w:r w:rsidRPr="00720270">
        <w:t xml:space="preserve"> mechanical design of an equipment container, </w:t>
      </w:r>
      <w:r w:rsidR="00990C9D">
        <w:t xml:space="preserve">as </w:t>
      </w:r>
      <w:r w:rsidRPr="00720270">
        <w:t xml:space="preserve">illustrated in figure </w:t>
      </w:r>
      <w:hyperlink w:anchor="_bookmark32">
        <w:r w:rsidRPr="00720270">
          <w:rPr>
            <w:i/>
            <w:iCs/>
          </w:rPr>
          <w:t>2</w:t>
        </w:r>
      </w:hyperlink>
      <w:r w:rsidRPr="00720270">
        <w:t>. The product illustrated includes:</w:t>
      </w:r>
    </w:p>
    <w:p w14:paraId="232DF202" w14:textId="77777777" w:rsidR="008B4618" w:rsidRPr="00720270" w:rsidRDefault="008B4618" w:rsidP="001625E8">
      <w:pPr>
        <w:pStyle w:val="ListParagraph"/>
        <w:numPr>
          <w:ilvl w:val="0"/>
          <w:numId w:val="17"/>
        </w:numPr>
      </w:pPr>
      <w:r w:rsidRPr="00720270">
        <w:lastRenderedPageBreak/>
        <w:t>a</w:t>
      </w:r>
      <w:r w:rsidRPr="00720270">
        <w:rPr>
          <w:spacing w:val="-3"/>
        </w:rPr>
        <w:t xml:space="preserve"> </w:t>
      </w:r>
      <w:proofErr w:type="gramStart"/>
      <w:r w:rsidRPr="00720270">
        <w:t>cover;</w:t>
      </w:r>
      <w:proofErr w:type="gramEnd"/>
    </w:p>
    <w:p w14:paraId="34AA034E" w14:textId="77777777" w:rsidR="008B4618" w:rsidRPr="00720270" w:rsidRDefault="008B4618" w:rsidP="001625E8">
      <w:pPr>
        <w:pStyle w:val="ListParagraph"/>
        <w:numPr>
          <w:ilvl w:val="0"/>
          <w:numId w:val="17"/>
        </w:numPr>
      </w:pPr>
      <w:r w:rsidRPr="00720270">
        <w:t>a</w:t>
      </w:r>
      <w:r w:rsidRPr="00720270">
        <w:rPr>
          <w:spacing w:val="-11"/>
        </w:rPr>
        <w:t xml:space="preserve"> </w:t>
      </w:r>
      <w:r w:rsidRPr="00720270">
        <w:t>container;</w:t>
      </w:r>
      <w:r w:rsidRPr="00720270">
        <w:rPr>
          <w:spacing w:val="-11"/>
        </w:rPr>
        <w:t xml:space="preserve"> </w:t>
      </w:r>
      <w:r w:rsidRPr="00720270">
        <w:rPr>
          <w:spacing w:val="-5"/>
        </w:rPr>
        <w:t>and</w:t>
      </w:r>
    </w:p>
    <w:p w14:paraId="794D933C" w14:textId="77777777" w:rsidR="008B4618" w:rsidRPr="00720270" w:rsidRDefault="008B4618" w:rsidP="001625E8">
      <w:pPr>
        <w:pStyle w:val="ListParagraph"/>
        <w:numPr>
          <w:ilvl w:val="0"/>
          <w:numId w:val="17"/>
        </w:numPr>
      </w:pPr>
      <w:r w:rsidRPr="00720270">
        <w:t>a</w:t>
      </w:r>
      <w:r w:rsidRPr="00720270">
        <w:rPr>
          <w:spacing w:val="-10"/>
        </w:rPr>
        <w:t xml:space="preserve"> </w:t>
      </w:r>
      <w:r w:rsidRPr="00720270">
        <w:t>component</w:t>
      </w:r>
      <w:r w:rsidRPr="00720270">
        <w:rPr>
          <w:spacing w:val="-10"/>
        </w:rPr>
        <w:t xml:space="preserve"> </w:t>
      </w:r>
      <w:r w:rsidRPr="00720270">
        <w:t>chassis.</w:t>
      </w:r>
    </w:p>
    <w:p w14:paraId="30166513" w14:textId="77777777" w:rsidR="008B4618" w:rsidRDefault="008B4618" w:rsidP="00C23110">
      <w:pPr>
        <w:pStyle w:val="TableandFigure"/>
      </w:pPr>
      <w:r w:rsidRPr="00720270">
        <w:t>FIGURE 2</w:t>
      </w:r>
    </w:p>
    <w:p w14:paraId="6630628A" w14:textId="77777777" w:rsidR="008B4618" w:rsidRDefault="008B4618" w:rsidP="00C23110">
      <w:pPr>
        <w:pStyle w:val="TableandFIgureCaption"/>
      </w:pPr>
      <w:r>
        <w:t>An assembly of components.</w:t>
      </w:r>
    </w:p>
    <w:p w14:paraId="694143C3" w14:textId="77777777" w:rsidR="008B4618" w:rsidRDefault="008B4618" w:rsidP="00C23110">
      <w:pPr>
        <w:pStyle w:val="TableandFigure"/>
      </w:pPr>
      <w:r w:rsidRPr="000D4B79">
        <w:rPr>
          <w:noProof/>
        </w:rPr>
        <w:drawing>
          <wp:inline distT="0" distB="0" distL="0" distR="0" wp14:anchorId="271AAC39" wp14:editId="53614C56">
            <wp:extent cx="2273300" cy="2565400"/>
            <wp:effectExtent l="0" t="0" r="0" b="0"/>
            <wp:docPr id="1690871893" name="Picture 7" descr="A blue and yellow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71893" name="Picture 7" descr="A blue and yellow rectangular objec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3300" cy="2565400"/>
                    </a:xfrm>
                    <a:prstGeom prst="rect">
                      <a:avLst/>
                    </a:prstGeom>
                    <a:noFill/>
                    <a:ln>
                      <a:noFill/>
                    </a:ln>
                  </pic:spPr>
                </pic:pic>
              </a:graphicData>
            </a:graphic>
          </wp:inline>
        </w:drawing>
      </w:r>
    </w:p>
    <w:p w14:paraId="07D184CF" w14:textId="7880AA6D" w:rsidR="008B4618" w:rsidRDefault="008B4618" w:rsidP="00C23110">
      <w:r>
        <w:rPr>
          <w:spacing w:val="-4"/>
        </w:rPr>
        <w:t>The</w:t>
      </w:r>
      <w:r>
        <w:rPr>
          <w:spacing w:val="-5"/>
        </w:rPr>
        <w:t xml:space="preserve"> </w:t>
      </w:r>
      <w:r>
        <w:rPr>
          <w:spacing w:val="-4"/>
        </w:rPr>
        <w:t>design</w:t>
      </w:r>
      <w:r>
        <w:rPr>
          <w:spacing w:val="-5"/>
        </w:rPr>
        <w:t xml:space="preserve"> </w:t>
      </w:r>
      <w:r>
        <w:rPr>
          <w:spacing w:val="-4"/>
        </w:rPr>
        <w:t>is</w:t>
      </w:r>
      <w:r>
        <w:rPr>
          <w:spacing w:val="-5"/>
        </w:rPr>
        <w:t xml:space="preserve"> </w:t>
      </w:r>
      <w:r>
        <w:rPr>
          <w:spacing w:val="-4"/>
        </w:rPr>
        <w:t>unreleased, indicated</w:t>
      </w:r>
      <w:r>
        <w:rPr>
          <w:spacing w:val="-5"/>
        </w:rPr>
        <w:t xml:space="preserve"> </w:t>
      </w:r>
      <w:r>
        <w:rPr>
          <w:spacing w:val="-4"/>
        </w:rPr>
        <w:t>by</w:t>
      </w:r>
      <w:r>
        <w:rPr>
          <w:spacing w:val="-5"/>
        </w:rPr>
        <w:t xml:space="preserve"> </w:t>
      </w:r>
      <w:r>
        <w:rPr>
          <w:spacing w:val="-4"/>
        </w:rPr>
        <w:t>a</w:t>
      </w:r>
      <w:r>
        <w:rPr>
          <w:spacing w:val="-5"/>
        </w:rPr>
        <w:t xml:space="preserve"> </w:t>
      </w:r>
      <w:r>
        <w:rPr>
          <w:spacing w:val="-4"/>
        </w:rPr>
        <w:t>”0”</w:t>
      </w:r>
      <w:r>
        <w:rPr>
          <w:spacing w:val="-5"/>
        </w:rPr>
        <w:t xml:space="preserve"> </w:t>
      </w:r>
      <w:r>
        <w:rPr>
          <w:spacing w:val="-4"/>
        </w:rPr>
        <w:t>in</w:t>
      </w:r>
      <w:r>
        <w:rPr>
          <w:spacing w:val="-5"/>
        </w:rPr>
        <w:t xml:space="preserve"> </w:t>
      </w:r>
      <w:r>
        <w:rPr>
          <w:spacing w:val="-4"/>
        </w:rPr>
        <w:t>the</w:t>
      </w:r>
      <w:r>
        <w:rPr>
          <w:spacing w:val="-5"/>
        </w:rPr>
        <w:t xml:space="preserve"> </w:t>
      </w:r>
      <w:r>
        <w:rPr>
          <w:spacing w:val="-4"/>
        </w:rPr>
        <w:t>major</w:t>
      </w:r>
      <w:r>
        <w:rPr>
          <w:spacing w:val="-5"/>
        </w:rPr>
        <w:t xml:space="preserve"> </w:t>
      </w:r>
      <w:r>
        <w:rPr>
          <w:spacing w:val="-4"/>
        </w:rPr>
        <w:t>digit</w:t>
      </w:r>
      <w:r>
        <w:rPr>
          <w:spacing w:val="-5"/>
        </w:rPr>
        <w:t xml:space="preserve"> </w:t>
      </w:r>
      <w:r>
        <w:rPr>
          <w:spacing w:val="-4"/>
        </w:rPr>
        <w:t>of</w:t>
      </w:r>
      <w:r>
        <w:rPr>
          <w:spacing w:val="-5"/>
        </w:rPr>
        <w:t xml:space="preserve"> </w:t>
      </w:r>
      <w:r>
        <w:rPr>
          <w:spacing w:val="-4"/>
        </w:rPr>
        <w:t>the</w:t>
      </w:r>
      <w:r>
        <w:rPr>
          <w:spacing w:val="-5"/>
        </w:rPr>
        <w:t xml:space="preserve"> </w:t>
      </w:r>
      <w:r>
        <w:rPr>
          <w:spacing w:val="-4"/>
        </w:rPr>
        <w:t xml:space="preserve">revision </w:t>
      </w:r>
      <w:r>
        <w:t>code.</w:t>
      </w:r>
      <w:r>
        <w:rPr>
          <w:spacing w:val="11"/>
        </w:rPr>
        <w:t xml:space="preserve"> </w:t>
      </w:r>
      <w:r w:rsidR="00407ABC">
        <w:t>The</w:t>
      </w:r>
      <w:r>
        <w:rPr>
          <w:spacing w:val="-8"/>
        </w:rPr>
        <w:t xml:space="preserve"> </w:t>
      </w:r>
      <w:hyperlink w:anchor="_bookmark354">
        <w:r>
          <w:t>OEM</w:t>
        </w:r>
      </w:hyperlink>
      <w:r>
        <w:rPr>
          <w:b/>
          <w:spacing w:val="-8"/>
        </w:rPr>
        <w:t xml:space="preserve"> </w:t>
      </w:r>
      <w:r>
        <w:t>and</w:t>
      </w:r>
      <w:r>
        <w:rPr>
          <w:spacing w:val="-8"/>
        </w:rPr>
        <w:t xml:space="preserve"> </w:t>
      </w:r>
      <w:r>
        <w:t>the</w:t>
      </w:r>
      <w:r>
        <w:rPr>
          <w:spacing w:val="-8"/>
        </w:rPr>
        <w:t xml:space="preserve"> </w:t>
      </w:r>
      <w:r>
        <w:t>supplier</w:t>
      </w:r>
      <w:r>
        <w:rPr>
          <w:spacing w:val="-8"/>
        </w:rPr>
        <w:t xml:space="preserve"> </w:t>
      </w:r>
      <w:r>
        <w:t>use</w:t>
      </w:r>
      <w:r>
        <w:rPr>
          <w:spacing w:val="-8"/>
        </w:rPr>
        <w:t xml:space="preserve"> </w:t>
      </w:r>
      <w:r>
        <w:t>a</w:t>
      </w:r>
      <w:r>
        <w:rPr>
          <w:spacing w:val="-8"/>
        </w:rPr>
        <w:t xml:space="preserve"> </w:t>
      </w:r>
      <w:r>
        <w:t>minor</w:t>
      </w:r>
      <w:r>
        <w:rPr>
          <w:spacing w:val="-8"/>
        </w:rPr>
        <w:t xml:space="preserve"> </w:t>
      </w:r>
      <w:r>
        <w:t>digit</w:t>
      </w:r>
      <w:r>
        <w:rPr>
          <w:spacing w:val="-8"/>
        </w:rPr>
        <w:t xml:space="preserve"> </w:t>
      </w:r>
      <w:r>
        <w:t>on</w:t>
      </w:r>
      <w:r>
        <w:rPr>
          <w:spacing w:val="-8"/>
        </w:rPr>
        <w:t xml:space="preserve"> </w:t>
      </w:r>
      <w:r>
        <w:t>the</w:t>
      </w:r>
      <w:r>
        <w:rPr>
          <w:spacing w:val="-8"/>
        </w:rPr>
        <w:t xml:space="preserve"> </w:t>
      </w:r>
      <w:r>
        <w:t>revision</w:t>
      </w:r>
      <w:r>
        <w:rPr>
          <w:spacing w:val="-8"/>
        </w:rPr>
        <w:t xml:space="preserve"> </w:t>
      </w:r>
      <w:r>
        <w:t>identifier</w:t>
      </w:r>
      <w:r>
        <w:rPr>
          <w:spacing w:val="-8"/>
        </w:rPr>
        <w:t xml:space="preserve"> </w:t>
      </w:r>
      <w:r>
        <w:t>to</w:t>
      </w:r>
      <w:r>
        <w:rPr>
          <w:spacing w:val="-8"/>
        </w:rPr>
        <w:t xml:space="preserve"> </w:t>
      </w:r>
      <w:r>
        <w:t>signify an iteration during the design phase.</w:t>
      </w:r>
    </w:p>
    <w:p w14:paraId="0BE09B12" w14:textId="5BB2FD18" w:rsidR="008B4618" w:rsidRPr="00C3156B" w:rsidRDefault="008B4618" w:rsidP="00C23110">
      <w:r>
        <w:t xml:space="preserve">The Supplier is responsible for designing and delivering the component chassis </w:t>
      </w:r>
      <w:r w:rsidR="00272E0C">
        <w:t xml:space="preserve">mounted within the container, as shown. Table </w:t>
      </w:r>
      <w:r w:rsidR="00272E0C" w:rsidRPr="00272E0C">
        <w:rPr>
          <w:i/>
          <w:iCs/>
        </w:rPr>
        <w:t>1</w:t>
      </w:r>
      <w:r w:rsidR="00272E0C">
        <w:t xml:space="preserve"> illustrates the initial condition of the shared model elements considered</w:t>
      </w:r>
      <w:r w:rsidRPr="00C3156B">
        <w:t>.</w:t>
      </w:r>
    </w:p>
    <w:p w14:paraId="42A9B8E9" w14:textId="77777777" w:rsidR="008B4618" w:rsidRDefault="008B4618" w:rsidP="00C23110">
      <w:pPr>
        <w:pStyle w:val="TableandFigure"/>
      </w:pPr>
      <w:r w:rsidRPr="00C3156B">
        <w:t>TABLE 1</w:t>
      </w:r>
      <w:r>
        <w:t xml:space="preserve"> </w:t>
      </w:r>
    </w:p>
    <w:p w14:paraId="0427A567" w14:textId="77777777" w:rsidR="008B4618" w:rsidRDefault="008B4618" w:rsidP="00C23110">
      <w:r>
        <w:t>Initial condition of the model.</w:t>
      </w:r>
    </w:p>
    <w:tbl>
      <w:tblPr>
        <w:tblStyle w:val="TableGrid"/>
        <w:tblW w:w="9689" w:type="dxa"/>
        <w:tblLayout w:type="fixed"/>
        <w:tblLook w:val="01E0" w:firstRow="1" w:lastRow="1" w:firstColumn="1" w:lastColumn="1" w:noHBand="0" w:noVBand="0"/>
      </w:tblPr>
      <w:tblGrid>
        <w:gridCol w:w="1710"/>
        <w:gridCol w:w="1620"/>
        <w:gridCol w:w="2065"/>
        <w:gridCol w:w="991"/>
        <w:gridCol w:w="3303"/>
      </w:tblGrid>
      <w:tr w:rsidR="008B4618" w14:paraId="46C9E882" w14:textId="77777777" w:rsidTr="005D07C0">
        <w:trPr>
          <w:trHeight w:val="458"/>
        </w:trPr>
        <w:tc>
          <w:tcPr>
            <w:tcW w:w="1710" w:type="dxa"/>
            <w:vAlign w:val="center"/>
          </w:tcPr>
          <w:p w14:paraId="00012355" w14:textId="77777777" w:rsidR="008B4618" w:rsidRDefault="008B4618" w:rsidP="00C23110">
            <w:pPr>
              <w:pStyle w:val="TableParagraph"/>
            </w:pPr>
            <w:bookmarkStart w:id="180" w:name="_bookmark29"/>
            <w:bookmarkEnd w:id="180"/>
            <w:r>
              <w:t>Object Owner</w:t>
            </w:r>
          </w:p>
        </w:tc>
        <w:tc>
          <w:tcPr>
            <w:tcW w:w="1620" w:type="dxa"/>
            <w:vAlign w:val="center"/>
          </w:tcPr>
          <w:p w14:paraId="46B52F39" w14:textId="77777777" w:rsidR="008B4618" w:rsidRDefault="008B4618" w:rsidP="00C23110">
            <w:pPr>
              <w:pStyle w:val="TableParagraph"/>
            </w:pPr>
            <w:r>
              <w:t>Iteration</w:t>
            </w:r>
            <w:r>
              <w:rPr>
                <w:spacing w:val="-4"/>
              </w:rPr>
              <w:t xml:space="preserve"> </w:t>
            </w:r>
            <w:r>
              <w:rPr>
                <w:spacing w:val="-5"/>
              </w:rPr>
              <w:t>id</w:t>
            </w:r>
          </w:p>
        </w:tc>
        <w:tc>
          <w:tcPr>
            <w:tcW w:w="2065" w:type="dxa"/>
            <w:vAlign w:val="center"/>
          </w:tcPr>
          <w:p w14:paraId="2FE17227" w14:textId="77777777" w:rsidR="008B4618" w:rsidRDefault="008B4618" w:rsidP="00C23110">
            <w:pPr>
              <w:pStyle w:val="TableParagraph"/>
            </w:pPr>
            <w:r>
              <w:t>Item</w:t>
            </w:r>
          </w:p>
        </w:tc>
        <w:tc>
          <w:tcPr>
            <w:tcW w:w="991" w:type="dxa"/>
            <w:vAlign w:val="center"/>
          </w:tcPr>
          <w:p w14:paraId="76E51EB4" w14:textId="77777777" w:rsidR="008B4618" w:rsidRDefault="008B4618" w:rsidP="00C23110">
            <w:pPr>
              <w:pStyle w:val="TableParagraph"/>
            </w:pPr>
            <w:r>
              <w:t>UUID</w:t>
            </w:r>
          </w:p>
        </w:tc>
        <w:tc>
          <w:tcPr>
            <w:tcW w:w="3303" w:type="dxa"/>
            <w:vAlign w:val="center"/>
          </w:tcPr>
          <w:p w14:paraId="4ED7C5BE" w14:textId="77777777" w:rsidR="008B4618" w:rsidRDefault="008B4618" w:rsidP="00C23110">
            <w:pPr>
              <w:pStyle w:val="TableParagraph"/>
            </w:pPr>
            <w:r>
              <w:t>Data</w:t>
            </w:r>
          </w:p>
        </w:tc>
      </w:tr>
      <w:tr w:rsidR="008B4618" w14:paraId="6B856267" w14:textId="77777777" w:rsidTr="005D07C0">
        <w:trPr>
          <w:trHeight w:val="589"/>
        </w:trPr>
        <w:tc>
          <w:tcPr>
            <w:tcW w:w="1710" w:type="dxa"/>
            <w:vAlign w:val="center"/>
          </w:tcPr>
          <w:p w14:paraId="4AE99EF0" w14:textId="77777777" w:rsidR="008B4618" w:rsidRDefault="008B4618" w:rsidP="00C23110">
            <w:pPr>
              <w:pStyle w:val="TableParagraph"/>
            </w:pPr>
            <w:r>
              <w:t>Supplier</w:t>
            </w:r>
          </w:p>
        </w:tc>
        <w:tc>
          <w:tcPr>
            <w:tcW w:w="1620" w:type="dxa"/>
            <w:vAlign w:val="center"/>
          </w:tcPr>
          <w:p w14:paraId="7F83439C" w14:textId="77777777" w:rsidR="008B4618" w:rsidRDefault="008B4618" w:rsidP="00C23110">
            <w:pPr>
              <w:pStyle w:val="TableParagraph"/>
            </w:pPr>
            <w:r>
              <w:t>0.0</w:t>
            </w:r>
          </w:p>
        </w:tc>
        <w:tc>
          <w:tcPr>
            <w:tcW w:w="2065" w:type="dxa"/>
            <w:vAlign w:val="center"/>
          </w:tcPr>
          <w:p w14:paraId="69C5C37C" w14:textId="77777777" w:rsidR="008B4618" w:rsidRDefault="008B4618" w:rsidP="00C23110">
            <w:pPr>
              <w:pStyle w:val="TableParagraph"/>
            </w:pPr>
            <w:r>
              <w:t xml:space="preserve">Chassis </w:t>
            </w:r>
            <w:r>
              <w:rPr>
                <w:spacing w:val="-6"/>
              </w:rPr>
              <w:t>keyway</w:t>
            </w:r>
          </w:p>
        </w:tc>
        <w:tc>
          <w:tcPr>
            <w:tcW w:w="991" w:type="dxa"/>
            <w:vAlign w:val="center"/>
          </w:tcPr>
          <w:p w14:paraId="62E96A00" w14:textId="77777777" w:rsidR="008B4618" w:rsidRDefault="008B4618" w:rsidP="00C23110">
            <w:pPr>
              <w:pStyle w:val="TableParagraph"/>
            </w:pPr>
            <w:r>
              <w:t>1</w:t>
            </w:r>
          </w:p>
        </w:tc>
        <w:tc>
          <w:tcPr>
            <w:tcW w:w="3303" w:type="dxa"/>
            <w:vAlign w:val="center"/>
          </w:tcPr>
          <w:p w14:paraId="2F9468CE" w14:textId="77777777" w:rsidR="008B4618" w:rsidRDefault="008B4618" w:rsidP="00C23110">
            <w:pPr>
              <w:pStyle w:val="TableParagraph"/>
            </w:pPr>
            <w:r>
              <w:t>Original</w:t>
            </w:r>
            <w:r>
              <w:rPr>
                <w:spacing w:val="-9"/>
              </w:rPr>
              <w:t xml:space="preserve"> </w:t>
            </w:r>
            <w:r>
              <w:t>orientation</w:t>
            </w:r>
          </w:p>
        </w:tc>
      </w:tr>
      <w:tr w:rsidR="008B4618" w14:paraId="20D73AF2" w14:textId="77777777" w:rsidTr="005D07C0">
        <w:trPr>
          <w:trHeight w:val="377"/>
        </w:trPr>
        <w:tc>
          <w:tcPr>
            <w:tcW w:w="1710" w:type="dxa"/>
            <w:vAlign w:val="center"/>
          </w:tcPr>
          <w:p w14:paraId="771CF2C4" w14:textId="77777777" w:rsidR="008B4618" w:rsidRDefault="008B4618" w:rsidP="00C23110">
            <w:pPr>
              <w:pStyle w:val="TableParagraph"/>
            </w:pPr>
            <w:r>
              <w:t>OEM</w:t>
            </w:r>
          </w:p>
        </w:tc>
        <w:tc>
          <w:tcPr>
            <w:tcW w:w="1620" w:type="dxa"/>
            <w:vAlign w:val="center"/>
          </w:tcPr>
          <w:p w14:paraId="2C9A31E1" w14:textId="77777777" w:rsidR="008B4618" w:rsidRDefault="008B4618" w:rsidP="00C23110">
            <w:pPr>
              <w:pStyle w:val="TableParagraph"/>
            </w:pPr>
            <w:r>
              <w:t>0.0</w:t>
            </w:r>
          </w:p>
        </w:tc>
        <w:tc>
          <w:tcPr>
            <w:tcW w:w="2065" w:type="dxa"/>
            <w:vAlign w:val="center"/>
          </w:tcPr>
          <w:p w14:paraId="32785523" w14:textId="77777777" w:rsidR="008B4618" w:rsidRDefault="008B4618" w:rsidP="00C23110">
            <w:pPr>
              <w:pStyle w:val="TableParagraph"/>
            </w:pPr>
            <w:r>
              <w:t xml:space="preserve">Interface </w:t>
            </w:r>
            <w:r>
              <w:rPr>
                <w:spacing w:val="-4"/>
              </w:rPr>
              <w:t>hole</w:t>
            </w:r>
          </w:p>
        </w:tc>
        <w:tc>
          <w:tcPr>
            <w:tcW w:w="991" w:type="dxa"/>
            <w:vAlign w:val="center"/>
          </w:tcPr>
          <w:p w14:paraId="4D66F5BB" w14:textId="77777777" w:rsidR="008B4618" w:rsidRDefault="008B4618" w:rsidP="00C23110">
            <w:pPr>
              <w:pStyle w:val="TableParagraph"/>
            </w:pPr>
            <w:r>
              <w:t>2</w:t>
            </w:r>
          </w:p>
        </w:tc>
        <w:tc>
          <w:tcPr>
            <w:tcW w:w="3303" w:type="dxa"/>
            <w:vAlign w:val="center"/>
          </w:tcPr>
          <w:p w14:paraId="01EDF4DC" w14:textId="77777777" w:rsidR="008B4618" w:rsidRDefault="008B4618" w:rsidP="00C23110">
            <w:pPr>
              <w:pStyle w:val="TableParagraph"/>
            </w:pPr>
            <w:r>
              <w:t>Original interface hole</w:t>
            </w:r>
            <w:r>
              <w:rPr>
                <w:spacing w:val="-6"/>
              </w:rPr>
              <w:t xml:space="preserve"> </w:t>
            </w:r>
            <w:r>
              <w:rPr>
                <w:spacing w:val="-4"/>
              </w:rPr>
              <w:t>data</w:t>
            </w:r>
          </w:p>
        </w:tc>
      </w:tr>
    </w:tbl>
    <w:p w14:paraId="27404E37" w14:textId="77777777" w:rsidR="008958A5" w:rsidRDefault="008958A5" w:rsidP="00C23110"/>
    <w:p w14:paraId="7BFD1108" w14:textId="1A64C759" w:rsidR="008B4618" w:rsidRPr="00720270" w:rsidRDefault="008B4618" w:rsidP="00C23110">
      <w:r>
        <w:lastRenderedPageBreak/>
        <w:t>During an iteration of the chassis design, the Supplier analyzes component placements and determines that one component must be reoriented to improve cooling efficiency.</w:t>
      </w:r>
      <w:r>
        <w:rPr>
          <w:spacing w:val="40"/>
        </w:rPr>
        <w:t xml:space="preserve"> </w:t>
      </w:r>
      <w:r>
        <w:t>To support the component reorientation, the mounting</w:t>
      </w:r>
      <w:r>
        <w:rPr>
          <w:spacing w:val="-3"/>
        </w:rPr>
        <w:t xml:space="preserve"> </w:t>
      </w:r>
      <w:r>
        <w:t>keyway</w:t>
      </w:r>
      <w:r>
        <w:rPr>
          <w:spacing w:val="-3"/>
        </w:rPr>
        <w:t xml:space="preserve"> </w:t>
      </w:r>
      <w:r>
        <w:t>on</w:t>
      </w:r>
      <w:r>
        <w:rPr>
          <w:spacing w:val="-2"/>
        </w:rPr>
        <w:t xml:space="preserve"> </w:t>
      </w:r>
      <w:r>
        <w:t>the</w:t>
      </w:r>
      <w:r>
        <w:rPr>
          <w:spacing w:val="-3"/>
        </w:rPr>
        <w:t xml:space="preserve"> </w:t>
      </w:r>
      <w:r>
        <w:t>chassis</w:t>
      </w:r>
      <w:r>
        <w:rPr>
          <w:spacing w:val="-2"/>
        </w:rPr>
        <w:t xml:space="preserve"> </w:t>
      </w:r>
      <w:r>
        <w:t>is</w:t>
      </w:r>
      <w:r>
        <w:rPr>
          <w:spacing w:val="-2"/>
        </w:rPr>
        <w:t xml:space="preserve"> </w:t>
      </w:r>
      <w:r>
        <w:t>rotated</w:t>
      </w:r>
      <w:r>
        <w:rPr>
          <w:spacing w:val="-3"/>
        </w:rPr>
        <w:t xml:space="preserve"> </w:t>
      </w:r>
      <w:r>
        <w:t xml:space="preserve">90°. </w:t>
      </w:r>
      <w:r w:rsidRPr="00720270">
        <w:t xml:space="preserve">Figure </w:t>
      </w:r>
      <w:r w:rsidRPr="00720270">
        <w:rPr>
          <w:i/>
          <w:iCs/>
        </w:rPr>
        <w:t>3</w:t>
      </w:r>
      <w:r w:rsidRPr="00720270">
        <w:t xml:space="preserve"> shows (</w:t>
      </w:r>
      <w:r w:rsidRPr="00720270">
        <w:rPr>
          <w:i/>
          <w:iCs/>
        </w:rPr>
        <w:t>A</w:t>
      </w:r>
      <w:r w:rsidRPr="00720270">
        <w:t>) the original orientation of the keyway and (</w:t>
      </w:r>
      <w:r w:rsidRPr="00720270">
        <w:rPr>
          <w:i/>
          <w:iCs/>
        </w:rPr>
        <w:t>B</w:t>
      </w:r>
      <w:r w:rsidRPr="00720270">
        <w:t>)</w:t>
      </w:r>
      <w:r w:rsidRPr="00720270">
        <w:rPr>
          <w:spacing w:val="-10"/>
        </w:rPr>
        <w:t xml:space="preserve"> </w:t>
      </w:r>
      <w:r w:rsidRPr="00720270">
        <w:t>the</w:t>
      </w:r>
      <w:r w:rsidRPr="00720270">
        <w:rPr>
          <w:spacing w:val="-10"/>
        </w:rPr>
        <w:t xml:space="preserve"> </w:t>
      </w:r>
      <w:r w:rsidRPr="00720270">
        <w:t>new</w:t>
      </w:r>
      <w:r w:rsidRPr="00720270">
        <w:rPr>
          <w:spacing w:val="-10"/>
        </w:rPr>
        <w:t xml:space="preserve"> </w:t>
      </w:r>
      <w:r w:rsidRPr="00720270">
        <w:t>position</w:t>
      </w:r>
      <w:r w:rsidRPr="00720270">
        <w:rPr>
          <w:spacing w:val="-10"/>
        </w:rPr>
        <w:t xml:space="preserve"> </w:t>
      </w:r>
      <w:r w:rsidRPr="00720270">
        <w:t>of the keyway.</w:t>
      </w:r>
      <w:r w:rsidRPr="00720270">
        <w:rPr>
          <w:spacing w:val="6"/>
        </w:rPr>
        <w:t xml:space="preserve"> </w:t>
      </w:r>
      <w:r w:rsidRPr="00720270">
        <w:t>The</w:t>
      </w:r>
      <w:r w:rsidRPr="00720270">
        <w:rPr>
          <w:spacing w:val="-10"/>
        </w:rPr>
        <w:t xml:space="preserve"> </w:t>
      </w:r>
      <w:r w:rsidRPr="00720270">
        <w:t>change requires</w:t>
      </w:r>
      <w:r w:rsidRPr="00720270">
        <w:rPr>
          <w:spacing w:val="-10"/>
        </w:rPr>
        <w:t xml:space="preserve"> </w:t>
      </w:r>
      <w:r w:rsidRPr="00720270">
        <w:t>adjustment</w:t>
      </w:r>
      <w:r w:rsidRPr="00720270">
        <w:rPr>
          <w:spacing w:val="-12"/>
        </w:rPr>
        <w:t xml:space="preserve"> </w:t>
      </w:r>
      <w:r w:rsidRPr="00720270">
        <w:t>to</w:t>
      </w:r>
      <w:r w:rsidRPr="00720270">
        <w:rPr>
          <w:spacing w:val="-12"/>
        </w:rPr>
        <w:t xml:space="preserve"> </w:t>
      </w:r>
      <w:r w:rsidRPr="00720270">
        <w:t>the</w:t>
      </w:r>
      <w:r w:rsidRPr="00720270">
        <w:rPr>
          <w:spacing w:val="-12"/>
        </w:rPr>
        <w:t xml:space="preserve"> </w:t>
      </w:r>
      <w:r w:rsidRPr="00720270">
        <w:t>component’s</w:t>
      </w:r>
      <w:r w:rsidRPr="00720270">
        <w:rPr>
          <w:spacing w:val="-12"/>
        </w:rPr>
        <w:t xml:space="preserve"> </w:t>
      </w:r>
      <w:r w:rsidRPr="00720270">
        <w:t>wiring</w:t>
      </w:r>
      <w:r w:rsidRPr="00720270">
        <w:rPr>
          <w:spacing w:val="-12"/>
        </w:rPr>
        <w:t xml:space="preserve"> </w:t>
      </w:r>
      <w:r w:rsidRPr="00720270">
        <w:t>(not</w:t>
      </w:r>
      <w:r w:rsidRPr="00720270">
        <w:rPr>
          <w:spacing w:val="-12"/>
        </w:rPr>
        <w:t xml:space="preserve"> </w:t>
      </w:r>
      <w:r w:rsidRPr="00720270">
        <w:t>shown)</w:t>
      </w:r>
      <w:r w:rsidRPr="00720270">
        <w:rPr>
          <w:spacing w:val="-12"/>
        </w:rPr>
        <w:t xml:space="preserve"> </w:t>
      </w:r>
      <w:r w:rsidRPr="00720270">
        <w:t>to</w:t>
      </w:r>
      <w:r w:rsidRPr="00720270">
        <w:rPr>
          <w:spacing w:val="-12"/>
        </w:rPr>
        <w:t xml:space="preserve"> </w:t>
      </w:r>
      <w:r w:rsidRPr="00720270">
        <w:t>accommodate</w:t>
      </w:r>
      <w:r w:rsidRPr="00720270">
        <w:rPr>
          <w:spacing w:val="-12"/>
        </w:rPr>
        <w:t xml:space="preserve"> </w:t>
      </w:r>
      <w:r w:rsidRPr="00720270">
        <w:t>the</w:t>
      </w:r>
      <w:r w:rsidRPr="00720270">
        <w:rPr>
          <w:spacing w:val="-12"/>
        </w:rPr>
        <w:t xml:space="preserve"> </w:t>
      </w:r>
      <w:r w:rsidRPr="00720270">
        <w:t>orientation</w:t>
      </w:r>
      <w:r w:rsidRPr="00720270">
        <w:rPr>
          <w:spacing w:val="-12"/>
        </w:rPr>
        <w:t xml:space="preserve"> </w:t>
      </w:r>
      <w:r w:rsidRPr="00720270">
        <w:t>change.</w:t>
      </w:r>
      <w:r w:rsidRPr="00720270">
        <w:rPr>
          <w:spacing w:val="5"/>
        </w:rPr>
        <w:t xml:space="preserve"> </w:t>
      </w:r>
      <w:r w:rsidRPr="00720270">
        <w:t>The</w:t>
      </w:r>
      <w:r w:rsidRPr="00720270">
        <w:rPr>
          <w:spacing w:val="-14"/>
        </w:rPr>
        <w:t xml:space="preserve"> </w:t>
      </w:r>
      <w:r w:rsidRPr="00720270">
        <w:t>Supplier</w:t>
      </w:r>
      <w:r w:rsidRPr="00720270">
        <w:rPr>
          <w:spacing w:val="-13"/>
        </w:rPr>
        <w:t xml:space="preserve"> </w:t>
      </w:r>
      <w:r w:rsidRPr="00720270">
        <w:t>returns</w:t>
      </w:r>
      <w:r w:rsidRPr="00720270">
        <w:rPr>
          <w:spacing w:val="-14"/>
        </w:rPr>
        <w:t xml:space="preserve"> </w:t>
      </w:r>
      <w:r w:rsidRPr="00720270">
        <w:t>an</w:t>
      </w:r>
      <w:r w:rsidRPr="00720270">
        <w:rPr>
          <w:spacing w:val="-13"/>
        </w:rPr>
        <w:t xml:space="preserve"> </w:t>
      </w:r>
      <w:r w:rsidRPr="00720270">
        <w:t>iteration</w:t>
      </w:r>
      <w:r w:rsidRPr="00720270">
        <w:rPr>
          <w:spacing w:val="-14"/>
        </w:rPr>
        <w:t xml:space="preserve"> </w:t>
      </w:r>
      <w:r w:rsidRPr="00720270">
        <w:t>of</w:t>
      </w:r>
      <w:r w:rsidRPr="00720270">
        <w:rPr>
          <w:spacing w:val="-13"/>
        </w:rPr>
        <w:t xml:space="preserve"> </w:t>
      </w:r>
      <w:r w:rsidRPr="00720270">
        <w:t>the</w:t>
      </w:r>
      <w:r w:rsidRPr="00720270">
        <w:rPr>
          <w:spacing w:val="-14"/>
        </w:rPr>
        <w:t xml:space="preserve"> </w:t>
      </w:r>
      <w:r w:rsidRPr="00720270">
        <w:t>component chassis design</w:t>
      </w:r>
      <w:r w:rsidR="002345C3" w:rsidRPr="00720270">
        <w:t xml:space="preserve"> and </w:t>
      </w:r>
      <w:r w:rsidRPr="00720270">
        <w:t>an</w:t>
      </w:r>
      <w:r w:rsidRPr="00720270">
        <w:rPr>
          <w:spacing w:val="-14"/>
        </w:rPr>
        <w:t xml:space="preserve"> </w:t>
      </w:r>
      <w:r w:rsidRPr="00720270">
        <w:t>iteration</w:t>
      </w:r>
      <w:r w:rsidRPr="00720270">
        <w:rPr>
          <w:spacing w:val="-13"/>
        </w:rPr>
        <w:t xml:space="preserve"> </w:t>
      </w:r>
      <w:r w:rsidRPr="00720270">
        <w:t>of</w:t>
      </w:r>
      <w:r w:rsidRPr="00720270">
        <w:rPr>
          <w:spacing w:val="-14"/>
        </w:rPr>
        <w:t xml:space="preserve"> </w:t>
      </w:r>
      <w:r w:rsidRPr="00720270">
        <w:t>the</w:t>
      </w:r>
      <w:r w:rsidRPr="00720270">
        <w:rPr>
          <w:spacing w:val="-13"/>
        </w:rPr>
        <w:t xml:space="preserve"> </w:t>
      </w:r>
      <w:r w:rsidRPr="00720270">
        <w:t>container</w:t>
      </w:r>
      <w:r w:rsidRPr="00720270">
        <w:rPr>
          <w:spacing w:val="-14"/>
        </w:rPr>
        <w:t xml:space="preserve"> </w:t>
      </w:r>
      <w:r w:rsidRPr="00720270">
        <w:t>with</w:t>
      </w:r>
      <w:r w:rsidRPr="00720270">
        <w:rPr>
          <w:spacing w:val="-14"/>
        </w:rPr>
        <w:t xml:space="preserve"> </w:t>
      </w:r>
      <w:r w:rsidRPr="00720270">
        <w:t>an</w:t>
      </w:r>
      <w:r w:rsidRPr="00720270">
        <w:rPr>
          <w:spacing w:val="-13"/>
        </w:rPr>
        <w:t xml:space="preserve"> </w:t>
      </w:r>
      <w:r w:rsidRPr="00720270">
        <w:t>annotated</w:t>
      </w:r>
      <w:r w:rsidRPr="00720270">
        <w:rPr>
          <w:spacing w:val="-14"/>
        </w:rPr>
        <w:t xml:space="preserve"> </w:t>
      </w:r>
      <w:r w:rsidRPr="00720270">
        <w:t>request</w:t>
      </w:r>
      <w:r w:rsidRPr="00720270">
        <w:rPr>
          <w:spacing w:val="-13"/>
        </w:rPr>
        <w:t xml:space="preserve"> </w:t>
      </w:r>
      <w:r w:rsidRPr="00720270">
        <w:t>that</w:t>
      </w:r>
      <w:r w:rsidRPr="00720270">
        <w:rPr>
          <w:spacing w:val="-14"/>
        </w:rPr>
        <w:t xml:space="preserve"> </w:t>
      </w:r>
      <w:r w:rsidRPr="00720270">
        <w:t>the</w:t>
      </w:r>
      <w:r w:rsidRPr="00720270">
        <w:rPr>
          <w:spacing w:val="-13"/>
        </w:rPr>
        <w:t xml:space="preserve"> </w:t>
      </w:r>
      <w:r w:rsidRPr="00720270">
        <w:t>cable interface</w:t>
      </w:r>
      <w:r w:rsidRPr="00720270">
        <w:rPr>
          <w:spacing w:val="-4"/>
        </w:rPr>
        <w:t xml:space="preserve"> </w:t>
      </w:r>
      <w:r w:rsidRPr="00720270">
        <w:t>hole</w:t>
      </w:r>
      <w:r w:rsidRPr="00720270">
        <w:rPr>
          <w:spacing w:val="-4"/>
        </w:rPr>
        <w:t xml:space="preserve"> </w:t>
      </w:r>
      <w:r w:rsidRPr="00720270">
        <w:t>(identified</w:t>
      </w:r>
      <w:r w:rsidRPr="00720270">
        <w:rPr>
          <w:spacing w:val="-4"/>
        </w:rPr>
        <w:t xml:space="preserve"> </w:t>
      </w:r>
      <w:r w:rsidRPr="00720270">
        <w:t>by</w:t>
      </w:r>
      <w:r w:rsidRPr="00720270">
        <w:rPr>
          <w:spacing w:val="-4"/>
        </w:rPr>
        <w:t xml:space="preserve"> </w:t>
      </w:r>
      <w:r w:rsidRPr="00720270">
        <w:t>its</w:t>
      </w:r>
      <w:r w:rsidRPr="00720270">
        <w:rPr>
          <w:spacing w:val="-4"/>
        </w:rPr>
        <w:t xml:space="preserve"> </w:t>
      </w:r>
      <w:hyperlink w:anchor="_bookmark354">
        <w:r w:rsidRPr="00720270">
          <w:t>OEM</w:t>
        </w:r>
      </w:hyperlink>
      <w:r w:rsidRPr="00720270">
        <w:t>-owned</w:t>
      </w:r>
      <w:r w:rsidRPr="00720270">
        <w:rPr>
          <w:spacing w:val="-4"/>
        </w:rPr>
        <w:t xml:space="preserve"> </w:t>
      </w:r>
      <w:hyperlink w:anchor="_bookmark366">
        <w:r w:rsidRPr="00720270">
          <w:t>UUID</w:t>
        </w:r>
      </w:hyperlink>
      <w:r w:rsidRPr="00720270">
        <w:t>)</w:t>
      </w:r>
      <w:r w:rsidRPr="00720270">
        <w:rPr>
          <w:spacing w:val="-4"/>
        </w:rPr>
        <w:t xml:space="preserve"> </w:t>
      </w:r>
      <w:r w:rsidRPr="00720270">
        <w:t>in</w:t>
      </w:r>
      <w:r w:rsidRPr="00720270">
        <w:rPr>
          <w:spacing w:val="-4"/>
        </w:rPr>
        <w:t xml:space="preserve"> </w:t>
      </w:r>
      <w:r w:rsidRPr="00720270">
        <w:t>the</w:t>
      </w:r>
      <w:r w:rsidRPr="00720270">
        <w:rPr>
          <w:spacing w:val="-4"/>
        </w:rPr>
        <w:t xml:space="preserve"> </w:t>
      </w:r>
      <w:r w:rsidRPr="00720270">
        <w:t>container</w:t>
      </w:r>
      <w:r w:rsidRPr="00720270">
        <w:rPr>
          <w:spacing w:val="-4"/>
        </w:rPr>
        <w:t xml:space="preserve"> </w:t>
      </w:r>
      <w:r w:rsidRPr="00720270">
        <w:t>wall</w:t>
      </w:r>
      <w:r w:rsidRPr="00720270">
        <w:rPr>
          <w:spacing w:val="-4"/>
        </w:rPr>
        <w:t xml:space="preserve"> </w:t>
      </w:r>
      <w:r w:rsidRPr="00720270">
        <w:t>be</w:t>
      </w:r>
      <w:r w:rsidRPr="00720270">
        <w:rPr>
          <w:spacing w:val="-4"/>
        </w:rPr>
        <w:t xml:space="preserve"> </w:t>
      </w:r>
      <w:r w:rsidRPr="00720270">
        <w:t>moved</w:t>
      </w:r>
      <w:r w:rsidRPr="00720270">
        <w:rPr>
          <w:spacing w:val="-4"/>
        </w:rPr>
        <w:t xml:space="preserve"> </w:t>
      </w:r>
      <w:r w:rsidRPr="00720270">
        <w:t>to</w:t>
      </w:r>
      <w:r w:rsidRPr="00720270">
        <w:rPr>
          <w:spacing w:val="-4"/>
        </w:rPr>
        <w:t xml:space="preserve"> </w:t>
      </w:r>
      <w:r w:rsidRPr="00720270">
        <w:t>the right of the keyway.</w:t>
      </w:r>
    </w:p>
    <w:p w14:paraId="36835CD0" w14:textId="77777777" w:rsidR="008B4618" w:rsidRDefault="008B4618" w:rsidP="00C23110">
      <w:pPr>
        <w:pStyle w:val="TableandFigure"/>
      </w:pPr>
      <w:r w:rsidRPr="00720270">
        <w:t>FIGURE 3</w:t>
      </w:r>
    </w:p>
    <w:p w14:paraId="688C699B" w14:textId="77777777" w:rsidR="008B4618" w:rsidRPr="00DA4EAC" w:rsidRDefault="008B4618" w:rsidP="00C23110">
      <w:pPr>
        <w:pStyle w:val="TableandFIgureCaption"/>
      </w:pPr>
      <w:r w:rsidRPr="00DA4EAC">
        <w:t>Keyhole in an assembly. (</w:t>
      </w:r>
      <w:r w:rsidRPr="00DA4EAC">
        <w:rPr>
          <w:i/>
          <w:iCs/>
        </w:rPr>
        <w:t>A</w:t>
      </w:r>
      <w:r w:rsidRPr="00DA4EAC">
        <w:t>) close-up of the original keyhole orientation, (</w:t>
      </w:r>
      <w:r w:rsidRPr="00DA4EAC">
        <w:rPr>
          <w:i/>
          <w:iCs/>
        </w:rPr>
        <w:t>B</w:t>
      </w:r>
      <w:r w:rsidRPr="00DA4EAC">
        <w:t>) A close-up of the modified keyhole orientation.</w:t>
      </w:r>
    </w:p>
    <w:p w14:paraId="6DBC5B8A" w14:textId="77777777" w:rsidR="008B4618" w:rsidRDefault="008B4618" w:rsidP="00C23110">
      <w:r w:rsidRPr="002B5049">
        <w:rPr>
          <w:noProof/>
        </w:rPr>
        <w:drawing>
          <wp:inline distT="0" distB="0" distL="0" distR="0" wp14:anchorId="568F9955" wp14:editId="185015CE">
            <wp:extent cx="5689600" cy="2857500"/>
            <wp:effectExtent l="0" t="0" r="0" b="0"/>
            <wp:docPr id="696127562" name="Picture 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9600" cy="2857500"/>
                    </a:xfrm>
                    <a:prstGeom prst="rect">
                      <a:avLst/>
                    </a:prstGeom>
                    <a:noFill/>
                    <a:ln>
                      <a:noFill/>
                    </a:ln>
                  </pic:spPr>
                </pic:pic>
              </a:graphicData>
            </a:graphic>
          </wp:inline>
        </w:drawing>
      </w:r>
    </w:p>
    <w:p w14:paraId="6E109D1D" w14:textId="127DBA24" w:rsidR="008B4618" w:rsidRDefault="008B4618" w:rsidP="00C23110">
      <w:r>
        <w:t>The</w:t>
      </w:r>
      <w:r>
        <w:rPr>
          <w:spacing w:val="-2"/>
        </w:rPr>
        <w:t xml:space="preserve"> </w:t>
      </w:r>
      <w:r>
        <w:t>design</w:t>
      </w:r>
      <w:r>
        <w:rPr>
          <w:spacing w:val="-2"/>
        </w:rPr>
        <w:t xml:space="preserve"> </w:t>
      </w:r>
      <w:r>
        <w:t>change</w:t>
      </w:r>
      <w:r>
        <w:rPr>
          <w:spacing w:val="-2"/>
        </w:rPr>
        <w:t xml:space="preserve"> </w:t>
      </w:r>
      <w:r w:rsidR="00603FAE">
        <w:rPr>
          <w:spacing w:val="-2"/>
        </w:rPr>
        <w:t xml:space="preserve">report </w:t>
      </w:r>
      <w:r>
        <w:t>of</w:t>
      </w:r>
      <w:r>
        <w:rPr>
          <w:spacing w:val="-2"/>
        </w:rPr>
        <w:t xml:space="preserve"> </w:t>
      </w:r>
      <w:r>
        <w:t>the</w:t>
      </w:r>
      <w:r>
        <w:rPr>
          <w:spacing w:val="-2"/>
        </w:rPr>
        <w:t xml:space="preserve"> </w:t>
      </w:r>
      <w:r>
        <w:t>keyway</w:t>
      </w:r>
      <w:r>
        <w:rPr>
          <w:spacing w:val="-2"/>
        </w:rPr>
        <w:t xml:space="preserve"> </w:t>
      </w:r>
      <w:r w:rsidR="00603FAE">
        <w:rPr>
          <w:spacing w:val="-2"/>
        </w:rPr>
        <w:t xml:space="preserve">change </w:t>
      </w:r>
      <w:r>
        <w:t>by</w:t>
      </w:r>
      <w:r>
        <w:rPr>
          <w:spacing w:val="-2"/>
        </w:rPr>
        <w:t xml:space="preserve"> </w:t>
      </w:r>
      <w:r>
        <w:t>the</w:t>
      </w:r>
      <w:r>
        <w:rPr>
          <w:spacing w:val="-2"/>
        </w:rPr>
        <w:t xml:space="preserve"> </w:t>
      </w:r>
      <w:r>
        <w:t>Supplier</w:t>
      </w:r>
      <w:r>
        <w:rPr>
          <w:spacing w:val="-1"/>
        </w:rPr>
        <w:t xml:space="preserve"> </w:t>
      </w:r>
      <w:r>
        <w:t>is</w:t>
      </w:r>
      <w:r>
        <w:rPr>
          <w:spacing w:val="-2"/>
        </w:rPr>
        <w:t xml:space="preserve"> </w:t>
      </w:r>
      <w:r>
        <w:t>also</w:t>
      </w:r>
      <w:r>
        <w:rPr>
          <w:spacing w:val="-2"/>
        </w:rPr>
        <w:t xml:space="preserve"> </w:t>
      </w:r>
      <w:r>
        <w:t>identified</w:t>
      </w:r>
      <w:r>
        <w:rPr>
          <w:spacing w:val="-2"/>
        </w:rPr>
        <w:t xml:space="preserve"> </w:t>
      </w:r>
      <w:r>
        <w:t>by</w:t>
      </w:r>
      <w:r>
        <w:rPr>
          <w:spacing w:val="-2"/>
        </w:rPr>
        <w:t xml:space="preserve"> </w:t>
      </w:r>
      <w:r>
        <w:t>its</w:t>
      </w:r>
      <w:r>
        <w:rPr>
          <w:spacing w:val="-1"/>
        </w:rPr>
        <w:t xml:space="preserve"> </w:t>
      </w:r>
      <w:hyperlink w:anchor="_bookmark366">
        <w:r>
          <w:t>UUID</w:t>
        </w:r>
      </w:hyperlink>
      <w:r>
        <w:t>,</w:t>
      </w:r>
      <w:r>
        <w:rPr>
          <w:spacing w:val="-2"/>
        </w:rPr>
        <w:t xml:space="preserve"> </w:t>
      </w:r>
      <w:r>
        <w:t>owned</w:t>
      </w:r>
      <w:r>
        <w:rPr>
          <w:spacing w:val="-2"/>
        </w:rPr>
        <w:t xml:space="preserve"> </w:t>
      </w:r>
      <w:r>
        <w:t xml:space="preserve">by the Supplier, to make clear to the </w:t>
      </w:r>
      <w:hyperlink w:anchor="_bookmark354">
        <w:r>
          <w:t>OEM</w:t>
        </w:r>
      </w:hyperlink>
      <w:r>
        <w:t xml:space="preserve"> what change has been made in the chassis.</w:t>
      </w:r>
      <w:r>
        <w:rPr>
          <w:spacing w:val="40"/>
        </w:rPr>
        <w:t xml:space="preserve"> </w:t>
      </w:r>
      <w:r>
        <w:t>The details</w:t>
      </w:r>
      <w:r>
        <w:rPr>
          <w:spacing w:val="-8"/>
        </w:rPr>
        <w:t xml:space="preserve"> </w:t>
      </w:r>
      <w:r>
        <w:t>of</w:t>
      </w:r>
      <w:r>
        <w:rPr>
          <w:spacing w:val="-8"/>
        </w:rPr>
        <w:t xml:space="preserve"> </w:t>
      </w:r>
      <w:r>
        <w:t>the</w:t>
      </w:r>
      <w:r>
        <w:rPr>
          <w:spacing w:val="-8"/>
        </w:rPr>
        <w:t xml:space="preserve"> </w:t>
      </w:r>
      <w:r>
        <w:t>change</w:t>
      </w:r>
      <w:r>
        <w:rPr>
          <w:spacing w:val="-8"/>
        </w:rPr>
        <w:t xml:space="preserve"> </w:t>
      </w:r>
      <w:r>
        <w:t>report</w:t>
      </w:r>
      <w:r>
        <w:rPr>
          <w:spacing w:val="-8"/>
        </w:rPr>
        <w:t xml:space="preserve"> </w:t>
      </w:r>
      <w:r>
        <w:t>could include a report identifying the following:</w:t>
      </w:r>
    </w:p>
    <w:p w14:paraId="0E68559A" w14:textId="77777777" w:rsidR="008B4618" w:rsidRPr="00545E87" w:rsidRDefault="008B4618" w:rsidP="008B7E8F">
      <w:pPr>
        <w:pStyle w:val="ListParagraph"/>
      </w:pPr>
      <w:r>
        <w:t xml:space="preserve">Supplier-owned (reoriented chassis keyway) data orientation values identified by </w:t>
      </w:r>
      <w:hyperlink w:anchor="_bookmark366">
        <w:r>
          <w:t>UUID</w:t>
        </w:r>
      </w:hyperlink>
      <w:r>
        <w:t>(1)</w:t>
      </w:r>
      <w:r>
        <w:rPr>
          <w:spacing w:val="-7"/>
        </w:rPr>
        <w:t xml:space="preserve"> </w:t>
      </w:r>
      <w:r>
        <w:lastRenderedPageBreak/>
        <w:t>supersede</w:t>
      </w:r>
      <w:r>
        <w:rPr>
          <w:spacing w:val="-7"/>
        </w:rPr>
        <w:t xml:space="preserve"> </w:t>
      </w:r>
      <w:r w:rsidRPr="00545E87">
        <w:t>Supplier-owned</w:t>
      </w:r>
      <w:r w:rsidRPr="00545E87">
        <w:rPr>
          <w:spacing w:val="-7"/>
        </w:rPr>
        <w:t xml:space="preserve"> </w:t>
      </w:r>
      <w:r w:rsidRPr="00545E87">
        <w:t>(original</w:t>
      </w:r>
      <w:r w:rsidRPr="00545E87">
        <w:rPr>
          <w:spacing w:val="-7"/>
        </w:rPr>
        <w:t xml:space="preserve"> </w:t>
      </w:r>
      <w:r w:rsidRPr="00545E87">
        <w:t>chassis</w:t>
      </w:r>
      <w:r w:rsidRPr="00545E87">
        <w:rPr>
          <w:spacing w:val="-7"/>
        </w:rPr>
        <w:t xml:space="preserve"> </w:t>
      </w:r>
      <w:r w:rsidRPr="00545E87">
        <w:t>keyway)</w:t>
      </w:r>
      <w:r w:rsidRPr="00545E87">
        <w:rPr>
          <w:spacing w:val="-7"/>
        </w:rPr>
        <w:t xml:space="preserve"> </w:t>
      </w:r>
      <w:r w:rsidRPr="00545E87">
        <w:t>data</w:t>
      </w:r>
      <w:r w:rsidRPr="00545E87">
        <w:rPr>
          <w:spacing w:val="-7"/>
        </w:rPr>
        <w:t xml:space="preserve"> </w:t>
      </w:r>
      <w:r w:rsidRPr="00545E87">
        <w:t>values</w:t>
      </w:r>
      <w:r w:rsidRPr="00545E87">
        <w:rPr>
          <w:spacing w:val="-7"/>
        </w:rPr>
        <w:t xml:space="preserve"> </w:t>
      </w:r>
      <w:r w:rsidRPr="00545E87">
        <w:t xml:space="preserve">identified by </w:t>
      </w:r>
      <w:hyperlink w:anchor="_bookmark366">
        <w:r w:rsidRPr="00545E87">
          <w:t>UUID</w:t>
        </w:r>
      </w:hyperlink>
      <w:r w:rsidRPr="00545E87">
        <w:t xml:space="preserve">(1), as illustrated in table </w:t>
      </w:r>
      <w:hyperlink w:anchor="_bookmark30">
        <w:r w:rsidRPr="00545E87">
          <w:rPr>
            <w:i/>
            <w:iCs/>
          </w:rPr>
          <w:t>2</w:t>
        </w:r>
      </w:hyperlink>
      <w:r w:rsidRPr="00545E87">
        <w:t>; and</w:t>
      </w:r>
    </w:p>
    <w:p w14:paraId="53A8B65B" w14:textId="3301F0D1" w:rsidR="008B4618" w:rsidRPr="00545E87" w:rsidRDefault="008B4618" w:rsidP="008B7E8F">
      <w:pPr>
        <w:pStyle w:val="ListParagraph"/>
      </w:pPr>
      <w:hyperlink w:anchor="_bookmark354">
        <w:r w:rsidRPr="00545E87">
          <w:t>OEM</w:t>
        </w:r>
      </w:hyperlink>
      <w:r w:rsidRPr="00545E87">
        <w:t xml:space="preserve">-owned data </w:t>
      </w:r>
      <w:r w:rsidRPr="008B7E8F">
        <w:t>values</w:t>
      </w:r>
      <w:r w:rsidRPr="00545E87">
        <w:t xml:space="preserve"> identified by </w:t>
      </w:r>
      <w:hyperlink w:anchor="_bookmark366">
        <w:r w:rsidRPr="00545E87">
          <w:t>UUID</w:t>
        </w:r>
      </w:hyperlink>
      <w:r w:rsidRPr="00545E87">
        <w:t>(2) (moved interface hole in the container)</w:t>
      </w:r>
      <w:r w:rsidRPr="00545E87">
        <w:rPr>
          <w:spacing w:val="-14"/>
        </w:rPr>
        <w:t xml:space="preserve"> </w:t>
      </w:r>
      <w:r w:rsidRPr="00545E87">
        <w:t>supersede</w:t>
      </w:r>
      <w:r w:rsidRPr="00545E87">
        <w:rPr>
          <w:spacing w:val="-14"/>
        </w:rPr>
        <w:t xml:space="preserve"> </w:t>
      </w:r>
      <w:hyperlink w:anchor="_bookmark354">
        <w:r w:rsidRPr="00545E87">
          <w:t>OEM</w:t>
        </w:r>
      </w:hyperlink>
      <w:r w:rsidRPr="00545E87">
        <w:t>-owned</w:t>
      </w:r>
      <w:r w:rsidRPr="00545E87">
        <w:rPr>
          <w:spacing w:val="-13"/>
        </w:rPr>
        <w:t xml:space="preserve"> </w:t>
      </w:r>
      <w:r w:rsidRPr="00545E87">
        <w:t>values</w:t>
      </w:r>
      <w:r w:rsidRPr="00545E87">
        <w:rPr>
          <w:spacing w:val="-14"/>
        </w:rPr>
        <w:t xml:space="preserve"> </w:t>
      </w:r>
      <w:r w:rsidRPr="00545E87">
        <w:t>identified</w:t>
      </w:r>
      <w:r w:rsidRPr="00545E87">
        <w:rPr>
          <w:spacing w:val="-13"/>
        </w:rPr>
        <w:t xml:space="preserve"> </w:t>
      </w:r>
      <w:r w:rsidRPr="00545E87">
        <w:t>by</w:t>
      </w:r>
      <w:r w:rsidRPr="00545E87">
        <w:rPr>
          <w:spacing w:val="-14"/>
        </w:rPr>
        <w:t xml:space="preserve"> </w:t>
      </w:r>
      <w:hyperlink w:anchor="_bookmark366">
        <w:r w:rsidRPr="00545E87">
          <w:t>UUID</w:t>
        </w:r>
      </w:hyperlink>
      <w:r w:rsidRPr="00545E87">
        <w:t>(2)</w:t>
      </w:r>
      <w:r w:rsidRPr="00545E87">
        <w:rPr>
          <w:spacing w:val="-13"/>
        </w:rPr>
        <w:t xml:space="preserve"> </w:t>
      </w:r>
      <w:r w:rsidRPr="00545E87">
        <w:t>(original</w:t>
      </w:r>
      <w:r w:rsidRPr="00545E87">
        <w:rPr>
          <w:spacing w:val="-14"/>
        </w:rPr>
        <w:t xml:space="preserve"> </w:t>
      </w:r>
      <w:r w:rsidRPr="00545E87">
        <w:t>interface</w:t>
      </w:r>
      <w:r w:rsidRPr="00545E87">
        <w:rPr>
          <w:spacing w:val="-14"/>
        </w:rPr>
        <w:t xml:space="preserve"> </w:t>
      </w:r>
      <w:r w:rsidRPr="00545E87">
        <w:t>hole)</w:t>
      </w:r>
      <w:r w:rsidR="000F2A12">
        <w:t>,</w:t>
      </w:r>
      <w:r w:rsidRPr="00545E87">
        <w:t xml:space="preserve"> as illustrated in table </w:t>
      </w:r>
      <w:hyperlink w:anchor="_bookmark31">
        <w:r w:rsidRPr="00545E87">
          <w:rPr>
            <w:i/>
            <w:iCs/>
          </w:rPr>
          <w:t>3</w:t>
        </w:r>
      </w:hyperlink>
      <w:r w:rsidRPr="00545E87">
        <w:t xml:space="preserve">. </w:t>
      </w:r>
    </w:p>
    <w:p w14:paraId="0A68B0DB" w14:textId="77777777" w:rsidR="008B4618" w:rsidRDefault="008B4618" w:rsidP="00C23110">
      <w:pPr>
        <w:pStyle w:val="TableandFigure"/>
      </w:pPr>
      <w:r w:rsidRPr="00545E87">
        <w:t>TABLE 2</w:t>
      </w:r>
    </w:p>
    <w:p w14:paraId="6D557555" w14:textId="77777777" w:rsidR="008B4618" w:rsidRDefault="008B4618" w:rsidP="00C23110">
      <w:pPr>
        <w:pStyle w:val="TableandFIgureCaption"/>
        <w:rPr>
          <w:b/>
        </w:rPr>
      </w:pPr>
      <w:r>
        <w:t>Supplier-owned data values for the first iteration.</w:t>
      </w:r>
    </w:p>
    <w:tbl>
      <w:tblPr>
        <w:tblStyle w:val="TableGrid"/>
        <w:tblW w:w="9720" w:type="dxa"/>
        <w:tblLayout w:type="fixed"/>
        <w:tblLook w:val="04A0" w:firstRow="1" w:lastRow="0" w:firstColumn="1" w:lastColumn="0" w:noHBand="0" w:noVBand="1"/>
      </w:tblPr>
      <w:tblGrid>
        <w:gridCol w:w="1705"/>
        <w:gridCol w:w="1445"/>
        <w:gridCol w:w="2610"/>
        <w:gridCol w:w="985"/>
        <w:gridCol w:w="2975"/>
      </w:tblGrid>
      <w:tr w:rsidR="008B4618" w14:paraId="7E6D5948" w14:textId="77777777" w:rsidTr="005D07C0">
        <w:trPr>
          <w:trHeight w:val="458"/>
        </w:trPr>
        <w:tc>
          <w:tcPr>
            <w:tcW w:w="1705" w:type="dxa"/>
            <w:vAlign w:val="center"/>
          </w:tcPr>
          <w:p w14:paraId="02832B6E" w14:textId="77777777" w:rsidR="008B4618" w:rsidRDefault="008B4618" w:rsidP="00C23110">
            <w:pPr>
              <w:pStyle w:val="TableParagraph"/>
            </w:pPr>
            <w:r>
              <w:t>Object Owner</w:t>
            </w:r>
          </w:p>
        </w:tc>
        <w:tc>
          <w:tcPr>
            <w:tcW w:w="1445" w:type="dxa"/>
            <w:vAlign w:val="center"/>
          </w:tcPr>
          <w:p w14:paraId="7D25BD80" w14:textId="77777777" w:rsidR="008B4618" w:rsidRDefault="008B4618" w:rsidP="00C23110">
            <w:pPr>
              <w:pStyle w:val="TableParagraph"/>
            </w:pPr>
            <w:r>
              <w:t>Iteration</w:t>
            </w:r>
            <w:r>
              <w:rPr>
                <w:spacing w:val="-4"/>
              </w:rPr>
              <w:t xml:space="preserve"> </w:t>
            </w:r>
            <w:r>
              <w:rPr>
                <w:spacing w:val="-5"/>
              </w:rPr>
              <w:t>id</w:t>
            </w:r>
          </w:p>
        </w:tc>
        <w:tc>
          <w:tcPr>
            <w:tcW w:w="2610" w:type="dxa"/>
            <w:vAlign w:val="center"/>
          </w:tcPr>
          <w:p w14:paraId="2BE3CD97" w14:textId="77777777" w:rsidR="008B4618" w:rsidRDefault="008B4618" w:rsidP="00C23110">
            <w:pPr>
              <w:pStyle w:val="TableParagraph"/>
            </w:pPr>
            <w:r>
              <w:t>Item</w:t>
            </w:r>
          </w:p>
        </w:tc>
        <w:tc>
          <w:tcPr>
            <w:tcW w:w="985" w:type="dxa"/>
            <w:vAlign w:val="center"/>
          </w:tcPr>
          <w:p w14:paraId="5D52EE73" w14:textId="77777777" w:rsidR="008B4618" w:rsidRDefault="008B4618" w:rsidP="00C23110">
            <w:pPr>
              <w:pStyle w:val="TableParagraph"/>
            </w:pPr>
            <w:r>
              <w:t>UUID</w:t>
            </w:r>
          </w:p>
        </w:tc>
        <w:tc>
          <w:tcPr>
            <w:tcW w:w="2975" w:type="dxa"/>
            <w:vAlign w:val="center"/>
          </w:tcPr>
          <w:p w14:paraId="51928E63" w14:textId="77777777" w:rsidR="008B4618" w:rsidRDefault="008B4618" w:rsidP="00C23110">
            <w:pPr>
              <w:pStyle w:val="TableParagraph"/>
            </w:pPr>
            <w:r>
              <w:t>Data</w:t>
            </w:r>
          </w:p>
        </w:tc>
      </w:tr>
      <w:tr w:rsidR="008B4618" w14:paraId="3A4F6186" w14:textId="77777777" w:rsidTr="005D07C0">
        <w:trPr>
          <w:trHeight w:val="304"/>
        </w:trPr>
        <w:tc>
          <w:tcPr>
            <w:tcW w:w="1705" w:type="dxa"/>
            <w:vAlign w:val="center"/>
          </w:tcPr>
          <w:p w14:paraId="44071FE2" w14:textId="77777777" w:rsidR="008B4618" w:rsidRDefault="008B4618" w:rsidP="00C23110">
            <w:pPr>
              <w:pStyle w:val="TableParagraph"/>
            </w:pPr>
            <w:r>
              <w:t>Supplier</w:t>
            </w:r>
          </w:p>
        </w:tc>
        <w:tc>
          <w:tcPr>
            <w:tcW w:w="1445" w:type="dxa"/>
            <w:vAlign w:val="center"/>
          </w:tcPr>
          <w:p w14:paraId="605EFD30" w14:textId="77777777" w:rsidR="008B4618" w:rsidRDefault="008B4618" w:rsidP="00C23110">
            <w:pPr>
              <w:pStyle w:val="TableParagraph"/>
            </w:pPr>
            <w:r>
              <w:t>0.1</w:t>
            </w:r>
          </w:p>
        </w:tc>
        <w:tc>
          <w:tcPr>
            <w:tcW w:w="2610" w:type="dxa"/>
            <w:vAlign w:val="center"/>
          </w:tcPr>
          <w:p w14:paraId="3723FD58" w14:textId="77777777" w:rsidR="008B4618" w:rsidRDefault="008B4618" w:rsidP="00C23110">
            <w:pPr>
              <w:pStyle w:val="TableParagraph"/>
            </w:pPr>
            <w:r>
              <w:t xml:space="preserve">Chassis </w:t>
            </w:r>
            <w:r>
              <w:rPr>
                <w:spacing w:val="-6"/>
              </w:rPr>
              <w:t>keyway</w:t>
            </w:r>
          </w:p>
        </w:tc>
        <w:tc>
          <w:tcPr>
            <w:tcW w:w="985" w:type="dxa"/>
            <w:vAlign w:val="center"/>
          </w:tcPr>
          <w:p w14:paraId="7ABAE9D0" w14:textId="77777777" w:rsidR="008B4618" w:rsidRDefault="008B4618" w:rsidP="00C23110">
            <w:pPr>
              <w:pStyle w:val="TableParagraph"/>
            </w:pPr>
            <w:r>
              <w:t>1</w:t>
            </w:r>
          </w:p>
        </w:tc>
        <w:tc>
          <w:tcPr>
            <w:tcW w:w="2975" w:type="dxa"/>
            <w:vAlign w:val="center"/>
          </w:tcPr>
          <w:p w14:paraId="6FA8D063" w14:textId="77777777" w:rsidR="008B4618" w:rsidRDefault="008B4618" w:rsidP="00C23110">
            <w:pPr>
              <w:pStyle w:val="TableParagraph"/>
            </w:pPr>
            <w:r>
              <w:t>Changed orientation</w:t>
            </w:r>
          </w:p>
        </w:tc>
      </w:tr>
    </w:tbl>
    <w:p w14:paraId="125D1964" w14:textId="77777777" w:rsidR="008B4618" w:rsidRDefault="008B4618" w:rsidP="00C23110"/>
    <w:p w14:paraId="18A3BE4A" w14:textId="77777777" w:rsidR="008B4618" w:rsidRDefault="008B4618" w:rsidP="00C23110">
      <w:pPr>
        <w:pStyle w:val="TableandFigure"/>
      </w:pPr>
      <w:r w:rsidRPr="00545E87">
        <w:t>TABLE 3</w:t>
      </w:r>
    </w:p>
    <w:p w14:paraId="5CC7CFC2" w14:textId="77777777" w:rsidR="008B4618" w:rsidRDefault="008B4618" w:rsidP="00C23110">
      <w:pPr>
        <w:pStyle w:val="TableandFIgureCaption"/>
        <w:rPr>
          <w:b/>
        </w:rPr>
      </w:pPr>
      <w:r>
        <w:t>Change request report data from the Supplier.</w:t>
      </w:r>
    </w:p>
    <w:tbl>
      <w:tblPr>
        <w:tblStyle w:val="TableGrid"/>
        <w:tblW w:w="9715" w:type="dxa"/>
        <w:tblLayout w:type="fixed"/>
        <w:tblLook w:val="01E0" w:firstRow="1" w:lastRow="1" w:firstColumn="1" w:lastColumn="1" w:noHBand="0" w:noVBand="0"/>
      </w:tblPr>
      <w:tblGrid>
        <w:gridCol w:w="1526"/>
        <w:gridCol w:w="1710"/>
        <w:gridCol w:w="1439"/>
        <w:gridCol w:w="1802"/>
        <w:gridCol w:w="951"/>
        <w:gridCol w:w="2287"/>
      </w:tblGrid>
      <w:tr w:rsidR="008B4618" w14:paraId="7635155E" w14:textId="77777777" w:rsidTr="005D07C0">
        <w:trPr>
          <w:trHeight w:val="589"/>
        </w:trPr>
        <w:tc>
          <w:tcPr>
            <w:tcW w:w="1525" w:type="dxa"/>
            <w:vAlign w:val="center"/>
          </w:tcPr>
          <w:p w14:paraId="787A2C20" w14:textId="77777777" w:rsidR="008B4618" w:rsidRDefault="008B4618" w:rsidP="00C23110">
            <w:pPr>
              <w:pStyle w:val="TableParagraph"/>
            </w:pPr>
            <w:r>
              <w:t>Originator</w:t>
            </w:r>
          </w:p>
        </w:tc>
        <w:tc>
          <w:tcPr>
            <w:tcW w:w="1710" w:type="dxa"/>
            <w:vAlign w:val="center"/>
          </w:tcPr>
          <w:p w14:paraId="01FBC1FD" w14:textId="77777777" w:rsidR="008B4618" w:rsidRDefault="008B4618" w:rsidP="00C23110">
            <w:pPr>
              <w:pStyle w:val="TableParagraph"/>
            </w:pPr>
            <w:r>
              <w:t>Object owner</w:t>
            </w:r>
          </w:p>
        </w:tc>
        <w:tc>
          <w:tcPr>
            <w:tcW w:w="1439" w:type="dxa"/>
            <w:vAlign w:val="center"/>
          </w:tcPr>
          <w:p w14:paraId="324DABDA" w14:textId="77777777" w:rsidR="008B4618" w:rsidRDefault="008B4618" w:rsidP="00C23110">
            <w:pPr>
              <w:pStyle w:val="TableParagraph"/>
            </w:pPr>
            <w:r>
              <w:t>Iteration</w:t>
            </w:r>
            <w:r>
              <w:rPr>
                <w:spacing w:val="-4"/>
              </w:rPr>
              <w:t xml:space="preserve"> </w:t>
            </w:r>
            <w:r>
              <w:rPr>
                <w:spacing w:val="-5"/>
              </w:rPr>
              <w:t>id</w:t>
            </w:r>
          </w:p>
        </w:tc>
        <w:tc>
          <w:tcPr>
            <w:tcW w:w="1802" w:type="dxa"/>
            <w:vAlign w:val="center"/>
          </w:tcPr>
          <w:p w14:paraId="68C692BA" w14:textId="77777777" w:rsidR="008B4618" w:rsidRDefault="008B4618" w:rsidP="00C23110">
            <w:pPr>
              <w:pStyle w:val="TableParagraph"/>
            </w:pPr>
            <w:r>
              <w:t>item</w:t>
            </w:r>
          </w:p>
        </w:tc>
        <w:tc>
          <w:tcPr>
            <w:tcW w:w="951" w:type="dxa"/>
            <w:vAlign w:val="center"/>
          </w:tcPr>
          <w:p w14:paraId="24F7D3D2" w14:textId="77777777" w:rsidR="008B4618" w:rsidRDefault="008B4618" w:rsidP="00C23110">
            <w:pPr>
              <w:pStyle w:val="TableParagraph"/>
            </w:pPr>
            <w:r>
              <w:t>UUID</w:t>
            </w:r>
          </w:p>
        </w:tc>
        <w:tc>
          <w:tcPr>
            <w:tcW w:w="2287" w:type="dxa"/>
            <w:vAlign w:val="center"/>
          </w:tcPr>
          <w:p w14:paraId="5285E87E" w14:textId="77777777" w:rsidR="008B4618" w:rsidRDefault="008B4618" w:rsidP="00C23110">
            <w:pPr>
              <w:pStyle w:val="TableParagraph"/>
            </w:pPr>
            <w:r>
              <w:t>Data</w:t>
            </w:r>
            <w:r>
              <w:rPr>
                <w:spacing w:val="-12"/>
              </w:rPr>
              <w:t xml:space="preserve"> </w:t>
            </w:r>
            <w:r>
              <w:rPr>
                <w:spacing w:val="-2"/>
              </w:rPr>
              <w:t>value</w:t>
            </w:r>
          </w:p>
        </w:tc>
      </w:tr>
      <w:tr w:rsidR="008B4618" w14:paraId="287128D7" w14:textId="77777777" w:rsidTr="005D07C0">
        <w:trPr>
          <w:trHeight w:val="403"/>
        </w:trPr>
        <w:tc>
          <w:tcPr>
            <w:tcW w:w="1525" w:type="dxa"/>
            <w:vAlign w:val="center"/>
          </w:tcPr>
          <w:p w14:paraId="6D81B10E" w14:textId="77777777" w:rsidR="008B4618" w:rsidRDefault="008B4618" w:rsidP="00C23110">
            <w:pPr>
              <w:pStyle w:val="TableParagraph"/>
            </w:pPr>
            <w:r>
              <w:t>Supplier</w:t>
            </w:r>
          </w:p>
        </w:tc>
        <w:tc>
          <w:tcPr>
            <w:tcW w:w="1710" w:type="dxa"/>
            <w:vAlign w:val="center"/>
          </w:tcPr>
          <w:p w14:paraId="2372544F" w14:textId="77777777" w:rsidR="008B4618" w:rsidRDefault="008B4618" w:rsidP="00C23110">
            <w:pPr>
              <w:pStyle w:val="TableParagraph"/>
            </w:pPr>
            <w:r>
              <w:t>OEM</w:t>
            </w:r>
          </w:p>
        </w:tc>
        <w:tc>
          <w:tcPr>
            <w:tcW w:w="1439" w:type="dxa"/>
            <w:vAlign w:val="center"/>
          </w:tcPr>
          <w:p w14:paraId="741915AA" w14:textId="77777777" w:rsidR="008B4618" w:rsidRDefault="008B4618" w:rsidP="00C23110">
            <w:pPr>
              <w:pStyle w:val="TableParagraph"/>
            </w:pPr>
            <w:r>
              <w:t>0.1</w:t>
            </w:r>
          </w:p>
        </w:tc>
        <w:tc>
          <w:tcPr>
            <w:tcW w:w="1802" w:type="dxa"/>
            <w:vAlign w:val="center"/>
          </w:tcPr>
          <w:p w14:paraId="01611917" w14:textId="77777777" w:rsidR="008B4618" w:rsidRDefault="008B4618" w:rsidP="00C23110">
            <w:pPr>
              <w:pStyle w:val="TableParagraph"/>
            </w:pPr>
            <w:r>
              <w:t>Interface hole</w:t>
            </w:r>
          </w:p>
        </w:tc>
        <w:tc>
          <w:tcPr>
            <w:tcW w:w="951" w:type="dxa"/>
            <w:vAlign w:val="center"/>
          </w:tcPr>
          <w:p w14:paraId="050C4447" w14:textId="77777777" w:rsidR="008B4618" w:rsidRDefault="008B4618" w:rsidP="00C23110">
            <w:pPr>
              <w:pStyle w:val="TableParagraph"/>
            </w:pPr>
            <w:r>
              <w:t>2</w:t>
            </w:r>
          </w:p>
        </w:tc>
        <w:tc>
          <w:tcPr>
            <w:tcW w:w="2287" w:type="dxa"/>
            <w:vAlign w:val="center"/>
          </w:tcPr>
          <w:p w14:paraId="42A3FEC2" w14:textId="77777777" w:rsidR="008B4618" w:rsidRDefault="008B4618" w:rsidP="00C23110">
            <w:pPr>
              <w:pStyle w:val="TableParagraph"/>
            </w:pPr>
            <w:r>
              <w:t>Technical Details</w:t>
            </w:r>
          </w:p>
        </w:tc>
      </w:tr>
    </w:tbl>
    <w:p w14:paraId="18387F7F" w14:textId="77777777" w:rsidR="008B4618" w:rsidRDefault="008B4618" w:rsidP="00C23110"/>
    <w:p w14:paraId="4A7FF83D" w14:textId="5AA1072E" w:rsidR="008B4618" w:rsidRDefault="008B4618" w:rsidP="00C23110">
      <w:r>
        <w:t>Upon</w:t>
      </w:r>
      <w:r>
        <w:rPr>
          <w:spacing w:val="-8"/>
        </w:rPr>
        <w:t xml:space="preserve"> </w:t>
      </w:r>
      <w:r>
        <w:t>receiving</w:t>
      </w:r>
      <w:r>
        <w:rPr>
          <w:spacing w:val="-8"/>
        </w:rPr>
        <w:t xml:space="preserve"> </w:t>
      </w:r>
      <w:r>
        <w:t>the</w:t>
      </w:r>
      <w:r>
        <w:rPr>
          <w:spacing w:val="-8"/>
        </w:rPr>
        <w:t xml:space="preserve"> </w:t>
      </w:r>
      <w:r>
        <w:t>change</w:t>
      </w:r>
      <w:r>
        <w:rPr>
          <w:spacing w:val="-9"/>
        </w:rPr>
        <w:t xml:space="preserve"> </w:t>
      </w:r>
      <w:r>
        <w:t>report,</w:t>
      </w:r>
      <w:r>
        <w:rPr>
          <w:spacing w:val="-8"/>
        </w:rPr>
        <w:t xml:space="preserve"> </w:t>
      </w:r>
      <w:r>
        <w:t>the</w:t>
      </w:r>
      <w:r>
        <w:rPr>
          <w:spacing w:val="-8"/>
        </w:rPr>
        <w:t xml:space="preserve"> </w:t>
      </w:r>
      <w:hyperlink w:anchor="_bookmark354">
        <w:r>
          <w:t>OEM</w:t>
        </w:r>
      </w:hyperlink>
      <w:r>
        <w:rPr>
          <w:spacing w:val="-8"/>
        </w:rPr>
        <w:t xml:space="preserve"> </w:t>
      </w:r>
      <w:r>
        <w:t xml:space="preserve">will update the chassis design to the latest version supplied and evaluate the request to change the location of the interface </w:t>
      </w:r>
      <w:r>
        <w:rPr>
          <w:spacing w:val="-2"/>
        </w:rPr>
        <w:t>hole</w:t>
      </w:r>
      <w:r>
        <w:rPr>
          <w:spacing w:val="-14"/>
        </w:rPr>
        <w:t xml:space="preserve"> </w:t>
      </w:r>
      <w:r>
        <w:rPr>
          <w:spacing w:val="-2"/>
        </w:rPr>
        <w:t>in</w:t>
      </w:r>
      <w:r>
        <w:rPr>
          <w:spacing w:val="-12"/>
        </w:rPr>
        <w:t xml:space="preserve"> </w:t>
      </w:r>
      <w:r>
        <w:rPr>
          <w:spacing w:val="-2"/>
        </w:rPr>
        <w:t>the</w:t>
      </w:r>
      <w:r>
        <w:rPr>
          <w:spacing w:val="-11"/>
        </w:rPr>
        <w:t xml:space="preserve"> </w:t>
      </w:r>
      <w:r>
        <w:rPr>
          <w:spacing w:val="-2"/>
        </w:rPr>
        <w:t>container.</w:t>
      </w:r>
      <w:r>
        <w:rPr>
          <w:spacing w:val="-6"/>
        </w:rPr>
        <w:t xml:space="preserve"> </w:t>
      </w:r>
      <w:r>
        <w:rPr>
          <w:spacing w:val="-2"/>
        </w:rPr>
        <w:t>Acceptance</w:t>
      </w:r>
      <w:r>
        <w:rPr>
          <w:spacing w:val="-11"/>
        </w:rPr>
        <w:t xml:space="preserve"> </w:t>
      </w:r>
      <w:r>
        <w:rPr>
          <w:spacing w:val="-2"/>
        </w:rPr>
        <w:t>after</w:t>
      </w:r>
      <w:r>
        <w:rPr>
          <w:spacing w:val="-12"/>
        </w:rPr>
        <w:t xml:space="preserve"> </w:t>
      </w:r>
      <w:r>
        <w:rPr>
          <w:spacing w:val="-2"/>
        </w:rPr>
        <w:t>evaluation</w:t>
      </w:r>
      <w:r>
        <w:rPr>
          <w:spacing w:val="-12"/>
        </w:rPr>
        <w:t xml:space="preserve"> </w:t>
      </w:r>
      <w:r>
        <w:rPr>
          <w:spacing w:val="-2"/>
        </w:rPr>
        <w:t>would</w:t>
      </w:r>
      <w:r>
        <w:rPr>
          <w:spacing w:val="-11"/>
        </w:rPr>
        <w:t xml:space="preserve"> </w:t>
      </w:r>
      <w:r>
        <w:rPr>
          <w:spacing w:val="-2"/>
        </w:rPr>
        <w:t>result</w:t>
      </w:r>
      <w:r>
        <w:rPr>
          <w:spacing w:val="-12"/>
        </w:rPr>
        <w:t xml:space="preserve"> </w:t>
      </w:r>
      <w:r>
        <w:rPr>
          <w:spacing w:val="-2"/>
        </w:rPr>
        <w:t>in</w:t>
      </w:r>
      <w:r>
        <w:rPr>
          <w:spacing w:val="-11"/>
        </w:rPr>
        <w:t xml:space="preserve"> </w:t>
      </w:r>
      <w:r>
        <w:rPr>
          <w:spacing w:val="-2"/>
        </w:rPr>
        <w:t>an</w:t>
      </w:r>
      <w:r>
        <w:rPr>
          <w:spacing w:val="-12"/>
        </w:rPr>
        <w:t xml:space="preserve"> </w:t>
      </w:r>
      <w:r>
        <w:rPr>
          <w:spacing w:val="-2"/>
        </w:rPr>
        <w:t>update</w:t>
      </w:r>
      <w:r>
        <w:rPr>
          <w:spacing w:val="-11"/>
        </w:rPr>
        <w:t xml:space="preserve"> </w:t>
      </w:r>
      <w:r>
        <w:rPr>
          <w:spacing w:val="-2"/>
        </w:rPr>
        <w:t>to</w:t>
      </w:r>
      <w:r>
        <w:rPr>
          <w:spacing w:val="-12"/>
        </w:rPr>
        <w:t xml:space="preserve"> </w:t>
      </w:r>
      <w:r>
        <w:rPr>
          <w:spacing w:val="-2"/>
        </w:rPr>
        <w:t>the</w:t>
      </w:r>
      <w:r>
        <w:rPr>
          <w:spacing w:val="-11"/>
        </w:rPr>
        <w:t xml:space="preserve"> </w:t>
      </w:r>
      <w:r>
        <w:rPr>
          <w:spacing w:val="-2"/>
        </w:rPr>
        <w:t>location of</w:t>
      </w:r>
      <w:r>
        <w:rPr>
          <w:spacing w:val="-10"/>
        </w:rPr>
        <w:t xml:space="preserve"> </w:t>
      </w:r>
      <w:r>
        <w:rPr>
          <w:spacing w:val="-2"/>
        </w:rPr>
        <w:t>the</w:t>
      </w:r>
      <w:r>
        <w:rPr>
          <w:spacing w:val="-10"/>
        </w:rPr>
        <w:t xml:space="preserve"> </w:t>
      </w:r>
      <w:r>
        <w:rPr>
          <w:spacing w:val="-2"/>
        </w:rPr>
        <w:t>interface</w:t>
      </w:r>
      <w:r>
        <w:rPr>
          <w:spacing w:val="-10"/>
        </w:rPr>
        <w:t xml:space="preserve"> </w:t>
      </w:r>
      <w:r>
        <w:rPr>
          <w:spacing w:val="-2"/>
        </w:rPr>
        <w:t>hole</w:t>
      </w:r>
      <w:r>
        <w:rPr>
          <w:spacing w:val="-10"/>
        </w:rPr>
        <w:t xml:space="preserve"> </w:t>
      </w:r>
      <w:r>
        <w:rPr>
          <w:spacing w:val="-2"/>
        </w:rPr>
        <w:t>in</w:t>
      </w:r>
      <w:r>
        <w:rPr>
          <w:spacing w:val="-10"/>
        </w:rPr>
        <w:t xml:space="preserve"> </w:t>
      </w:r>
      <w:r>
        <w:rPr>
          <w:spacing w:val="-2"/>
        </w:rPr>
        <w:t>the</w:t>
      </w:r>
      <w:r>
        <w:rPr>
          <w:spacing w:val="-10"/>
        </w:rPr>
        <w:t xml:space="preserve"> </w:t>
      </w:r>
      <w:hyperlink w:anchor="_bookmark354">
        <w:r>
          <w:rPr>
            <w:spacing w:val="-2"/>
          </w:rPr>
          <w:t>OEM</w:t>
        </w:r>
      </w:hyperlink>
      <w:r>
        <w:rPr>
          <w:spacing w:val="-10"/>
        </w:rPr>
        <w:t xml:space="preserve"> </w:t>
      </w:r>
      <w:r>
        <w:rPr>
          <w:spacing w:val="-2"/>
        </w:rPr>
        <w:t>design</w:t>
      </w:r>
      <w:r>
        <w:rPr>
          <w:spacing w:val="-10"/>
        </w:rPr>
        <w:t xml:space="preserve"> </w:t>
      </w:r>
      <w:r>
        <w:rPr>
          <w:spacing w:val="-2"/>
        </w:rPr>
        <w:t>model</w:t>
      </w:r>
      <w:r>
        <w:rPr>
          <w:spacing w:val="-10"/>
        </w:rPr>
        <w:t xml:space="preserve"> </w:t>
      </w:r>
      <w:r>
        <w:rPr>
          <w:spacing w:val="-2"/>
        </w:rPr>
        <w:t>and</w:t>
      </w:r>
      <w:r>
        <w:rPr>
          <w:spacing w:val="-10"/>
        </w:rPr>
        <w:t xml:space="preserve"> </w:t>
      </w:r>
      <w:r>
        <w:rPr>
          <w:spacing w:val="-2"/>
        </w:rPr>
        <w:t>transmittal</w:t>
      </w:r>
      <w:r>
        <w:rPr>
          <w:spacing w:val="-10"/>
        </w:rPr>
        <w:t xml:space="preserve"> </w:t>
      </w:r>
      <w:r>
        <w:rPr>
          <w:spacing w:val="-2"/>
        </w:rPr>
        <w:t>of</w:t>
      </w:r>
      <w:r>
        <w:rPr>
          <w:spacing w:val="-10"/>
        </w:rPr>
        <w:t xml:space="preserve"> </w:t>
      </w:r>
      <w:r>
        <w:rPr>
          <w:spacing w:val="-2"/>
        </w:rPr>
        <w:t>the</w:t>
      </w:r>
      <w:r>
        <w:rPr>
          <w:spacing w:val="-10"/>
        </w:rPr>
        <w:t xml:space="preserve"> </w:t>
      </w:r>
      <w:r>
        <w:rPr>
          <w:spacing w:val="-2"/>
        </w:rPr>
        <w:t>updated</w:t>
      </w:r>
      <w:r>
        <w:rPr>
          <w:spacing w:val="-10"/>
        </w:rPr>
        <w:t xml:space="preserve"> </w:t>
      </w:r>
      <w:r>
        <w:rPr>
          <w:spacing w:val="-2"/>
        </w:rPr>
        <w:t>design</w:t>
      </w:r>
      <w:r>
        <w:rPr>
          <w:spacing w:val="-10"/>
        </w:rPr>
        <w:t xml:space="preserve"> </w:t>
      </w:r>
      <w:r>
        <w:rPr>
          <w:spacing w:val="-2"/>
        </w:rPr>
        <w:t>to</w:t>
      </w:r>
      <w:r>
        <w:rPr>
          <w:spacing w:val="-10"/>
        </w:rPr>
        <w:t xml:space="preserve"> </w:t>
      </w:r>
      <w:r>
        <w:rPr>
          <w:spacing w:val="-2"/>
        </w:rPr>
        <w:t>the Supplier.</w:t>
      </w:r>
      <w:r>
        <w:rPr>
          <w:spacing w:val="13"/>
        </w:rPr>
        <w:t xml:space="preserve"> </w:t>
      </w:r>
      <w:r>
        <w:rPr>
          <w:spacing w:val="-2"/>
        </w:rPr>
        <w:t>An</w:t>
      </w:r>
      <w:r>
        <w:rPr>
          <w:spacing w:val="-14"/>
        </w:rPr>
        <w:t xml:space="preserve"> </w:t>
      </w:r>
      <w:r>
        <w:rPr>
          <w:spacing w:val="-2"/>
        </w:rPr>
        <w:t>evaluation</w:t>
      </w:r>
      <w:r>
        <w:rPr>
          <w:spacing w:val="-13"/>
        </w:rPr>
        <w:t xml:space="preserve"> </w:t>
      </w:r>
      <w:r>
        <w:rPr>
          <w:spacing w:val="-2"/>
        </w:rPr>
        <w:t>resulting</w:t>
      </w:r>
      <w:r>
        <w:rPr>
          <w:spacing w:val="-14"/>
        </w:rPr>
        <w:t xml:space="preserve"> </w:t>
      </w:r>
      <w:r>
        <w:rPr>
          <w:spacing w:val="-2"/>
        </w:rPr>
        <w:t>in</w:t>
      </w:r>
      <w:r>
        <w:rPr>
          <w:spacing w:val="-14"/>
        </w:rPr>
        <w:t xml:space="preserve"> </w:t>
      </w:r>
      <w:r>
        <w:rPr>
          <w:spacing w:val="-2"/>
        </w:rPr>
        <w:t>rejection</w:t>
      </w:r>
      <w:r>
        <w:rPr>
          <w:spacing w:val="-14"/>
        </w:rPr>
        <w:t xml:space="preserve"> </w:t>
      </w:r>
      <w:r>
        <w:rPr>
          <w:spacing w:val="-2"/>
        </w:rPr>
        <w:t>would</w:t>
      </w:r>
      <w:r>
        <w:rPr>
          <w:spacing w:val="-14"/>
        </w:rPr>
        <w:t xml:space="preserve"> </w:t>
      </w:r>
      <w:r>
        <w:rPr>
          <w:spacing w:val="-2"/>
        </w:rPr>
        <w:t>initiate</w:t>
      </w:r>
      <w:r>
        <w:rPr>
          <w:spacing w:val="-14"/>
        </w:rPr>
        <w:t xml:space="preserve"> </w:t>
      </w:r>
      <w:r>
        <w:rPr>
          <w:spacing w:val="-2"/>
        </w:rPr>
        <w:t>another</w:t>
      </w:r>
      <w:r>
        <w:rPr>
          <w:spacing w:val="-14"/>
        </w:rPr>
        <w:t xml:space="preserve"> </w:t>
      </w:r>
      <w:r>
        <w:rPr>
          <w:spacing w:val="-2"/>
        </w:rPr>
        <w:t>round</w:t>
      </w:r>
      <w:r>
        <w:rPr>
          <w:spacing w:val="-14"/>
        </w:rPr>
        <w:t xml:space="preserve"> </w:t>
      </w:r>
      <w:r>
        <w:rPr>
          <w:spacing w:val="-2"/>
        </w:rPr>
        <w:t>of</w:t>
      </w:r>
      <w:r>
        <w:rPr>
          <w:spacing w:val="-14"/>
        </w:rPr>
        <w:t xml:space="preserve"> </w:t>
      </w:r>
      <w:r>
        <w:rPr>
          <w:spacing w:val="-2"/>
        </w:rPr>
        <w:t>collaboration.</w:t>
      </w:r>
    </w:p>
    <w:p w14:paraId="1A49F013" w14:textId="64E6E8E0" w:rsidR="008B4618" w:rsidRDefault="008B4618" w:rsidP="00C23110">
      <w:bookmarkStart w:id="181" w:name="_bookmark37"/>
      <w:bookmarkStart w:id="182" w:name="_bookmark26"/>
      <w:bookmarkStart w:id="183" w:name="Test_and_Design_Collaboration"/>
      <w:bookmarkStart w:id="184" w:name="Derive_a_New_Version_or_Product"/>
      <w:bookmarkEnd w:id="181"/>
      <w:bookmarkEnd w:id="182"/>
      <w:bookmarkEnd w:id="183"/>
      <w:bookmarkEnd w:id="184"/>
      <w:r>
        <w:t xml:space="preserve">A cylinder is a combined topological and geometric representation of a hole in a three-dimensional </w:t>
      </w:r>
      <w:hyperlink w:anchor="_bookmark326">
        <w:r>
          <w:t>CAD</w:t>
        </w:r>
      </w:hyperlink>
      <w:r>
        <w:t xml:space="preserve"> model that is defined by four attributes:</w:t>
      </w:r>
      <w:r>
        <w:rPr>
          <w:spacing w:val="40"/>
        </w:rPr>
        <w:t xml:space="preserve"> </w:t>
      </w:r>
      <w:r>
        <w:t xml:space="preserve">an </w:t>
      </w:r>
      <w:proofErr w:type="spellStart"/>
      <w:r>
        <w:t>x,y,z</w:t>
      </w:r>
      <w:proofErr w:type="spellEnd"/>
      <w:r>
        <w:t xml:space="preserve"> coordinate tuple for location;</w:t>
      </w:r>
      <w:r>
        <w:rPr>
          <w:spacing w:val="-10"/>
        </w:rPr>
        <w:t xml:space="preserve"> </w:t>
      </w:r>
      <w:r>
        <w:t>a</w:t>
      </w:r>
      <w:r>
        <w:rPr>
          <w:spacing w:val="-12"/>
        </w:rPr>
        <w:t xml:space="preserve"> </w:t>
      </w:r>
      <w:r>
        <w:t>line</w:t>
      </w:r>
      <w:r>
        <w:rPr>
          <w:spacing w:val="-12"/>
        </w:rPr>
        <w:t xml:space="preserve"> </w:t>
      </w:r>
      <w:r>
        <w:rPr>
          <w:rStyle w:val="BodyTextChar"/>
          <w:rFonts w:eastAsiaTheme="minorHAnsi"/>
        </w:rPr>
        <w:t xml:space="preserve">that represents the axis that is the center of symmetry of that cylinder; the radius of that cylinder; and a direction of the line. The internal </w:t>
      </w:r>
      <w:hyperlink w:anchor="_bookmark326">
        <w:r>
          <w:t>CAD</w:t>
        </w:r>
      </w:hyperlink>
      <w:r>
        <w:rPr>
          <w:rStyle w:val="BodyTextChar"/>
          <w:rFonts w:eastAsiaTheme="minorHAnsi"/>
        </w:rPr>
        <w:t xml:space="preserve"> </w:t>
      </w:r>
      <w:hyperlink w:anchor="_bookmark355">
        <w:r>
          <w:t>OID</w:t>
        </w:r>
      </w:hyperlink>
      <w:r>
        <w:rPr>
          <w:rStyle w:val="BodyTextChar"/>
          <w:rFonts w:eastAsiaTheme="minorHAnsi"/>
        </w:rPr>
        <w:t xml:space="preserve"> is assigned to the resulting topology, and a </w:t>
      </w:r>
      <w:hyperlink w:anchor="_bookmark366">
        <w:r>
          <w:t>UUID</w:t>
        </w:r>
      </w:hyperlink>
      <w:r>
        <w:rPr>
          <w:rStyle w:val="BodyTextChar"/>
          <w:rFonts w:eastAsiaTheme="minorHAnsi"/>
        </w:rPr>
        <w:t xml:space="preserve"> </w:t>
      </w:r>
      <w:r>
        <w:rPr>
          <w:rStyle w:val="BodyTextChar"/>
          <w:rFonts w:eastAsiaTheme="minorHAnsi"/>
        </w:rPr>
        <w:lastRenderedPageBreak/>
        <w:t xml:space="preserve">is assigned to the </w:t>
      </w:r>
      <w:hyperlink w:anchor="_bookmark418">
        <w:proofErr w:type="spellStart"/>
        <w:r>
          <w:t>shape_aspect</w:t>
        </w:r>
        <w:proofErr w:type="spellEnd"/>
      </w:hyperlink>
      <w:r>
        <w:rPr>
          <w:rStyle w:val="BodyTextChar"/>
          <w:rFonts w:eastAsiaTheme="minorHAnsi"/>
        </w:rPr>
        <w:t xml:space="preserve"> that represents that hole feature in the </w:t>
      </w:r>
      <w:hyperlink w:anchor="_bookmark363">
        <w:r>
          <w:t>STEP</w:t>
        </w:r>
      </w:hyperlink>
      <w:r>
        <w:rPr>
          <w:rStyle w:val="BodyTextChar"/>
          <w:rFonts w:eastAsiaTheme="minorHAnsi"/>
        </w:rPr>
        <w:t xml:space="preserve"> data set. One of four methods is used to modify the hole geometry.</w:t>
      </w:r>
    </w:p>
    <w:p w14:paraId="218BBA6F" w14:textId="77777777" w:rsidR="008B4618" w:rsidRDefault="008B4618" w:rsidP="00C23110">
      <w:r>
        <w:rPr>
          <w:bCs/>
        </w:rPr>
        <w:t>Method 1:</w:t>
      </w:r>
      <w:r>
        <w:rPr>
          <w:bCs/>
          <w:i/>
          <w:iCs/>
        </w:rPr>
        <w:t xml:space="preserve"> </w:t>
      </w:r>
      <w:r>
        <w:t xml:space="preserve">One or more of the hole attributes are modified. Because the internal </w:t>
      </w:r>
      <w:hyperlink w:anchor="_bookmark326">
        <w:r>
          <w:t>CAD</w:t>
        </w:r>
      </w:hyperlink>
      <w:r>
        <w:t xml:space="preserve"> </w:t>
      </w:r>
      <w:hyperlink w:anchor="_bookmark355">
        <w:r>
          <w:t>OID</w:t>
        </w:r>
      </w:hyperlink>
      <w:r>
        <w:t xml:space="preserve"> is maintained, the </w:t>
      </w:r>
      <w:hyperlink w:anchor="_bookmark366">
        <w:r>
          <w:t>UUID</w:t>
        </w:r>
      </w:hyperlink>
      <w:r>
        <w:t xml:space="preserve"> remains as was initially defined, relying on the receiving system to audit the design for updates.</w:t>
      </w:r>
    </w:p>
    <w:p w14:paraId="087BEA47" w14:textId="0579E0EE" w:rsidR="008B4618" w:rsidRDefault="008B4618" w:rsidP="00C23110">
      <w:r>
        <w:t>Method 2:</w:t>
      </w:r>
      <w:r>
        <w:rPr>
          <w:i/>
          <w:iCs/>
        </w:rPr>
        <w:t xml:space="preserve"> </w:t>
      </w:r>
      <w:proofErr w:type="gramStart"/>
      <w:r>
        <w:t>One or more hole</w:t>
      </w:r>
      <w:proofErr w:type="gramEnd"/>
      <w:r>
        <w:t xml:space="preserve"> attributes are deleted and recreated while the hole feature definition remains. For example, the point that defines the location of the hole</w:t>
      </w:r>
      <w:bookmarkStart w:id="185" w:name="_bookmark209"/>
      <w:bookmarkEnd w:id="185"/>
      <w:r>
        <w:t xml:space="preserve"> feature is deleted, and a new point is created. Because the internal </w:t>
      </w:r>
      <w:hyperlink w:anchor="_bookmark326">
        <w:r>
          <w:t>CAD</w:t>
        </w:r>
      </w:hyperlink>
      <w:r>
        <w:t xml:space="preserve"> feature object remains, and its </w:t>
      </w:r>
      <w:hyperlink w:anchor="_bookmark355">
        <w:r>
          <w:t>OID</w:t>
        </w:r>
      </w:hyperlink>
      <w:r>
        <w:t xml:space="preserve"> is maintained, the </w:t>
      </w:r>
      <w:hyperlink w:anchor="_bookmark366">
        <w:r>
          <w:t>UUID</w:t>
        </w:r>
      </w:hyperlink>
      <w:r>
        <w:t xml:space="preserve"> does not require an update, relying on the receiving system to audit the design for updates.</w:t>
      </w:r>
    </w:p>
    <w:p w14:paraId="14D750E1" w14:textId="77777777" w:rsidR="008B4618" w:rsidRDefault="008B4618" w:rsidP="008B7E8F">
      <w:r w:rsidRPr="008B7E8F">
        <w:rPr>
          <w:rFonts w:eastAsiaTheme="majorEastAsia"/>
        </w:rPr>
        <w:t>Method 3:</w:t>
      </w:r>
      <w:r w:rsidRPr="008B7E8F">
        <w:t xml:space="preserve"> The</w:t>
      </w:r>
      <w:r>
        <w:t xml:space="preserve"> hole is deleted, and a new hole feature is defined. Because the initial </w:t>
      </w:r>
      <w:hyperlink w:anchor="_bookmark326">
        <w:r>
          <w:t>CAD</w:t>
        </w:r>
      </w:hyperlink>
      <w:r>
        <w:t xml:space="preserve"> feature is removed, a new </w:t>
      </w:r>
      <w:hyperlink w:anchor="_bookmark326">
        <w:r>
          <w:t>CAD</w:t>
        </w:r>
      </w:hyperlink>
      <w:r>
        <w:t xml:space="preserve"> </w:t>
      </w:r>
      <w:hyperlink w:anchor="_bookmark355">
        <w:r>
          <w:t>OID</w:t>
        </w:r>
      </w:hyperlink>
      <w:r>
        <w:t xml:space="preserve"> will be assigned to the new feature. The </w:t>
      </w:r>
      <w:hyperlink w:anchor="_bookmark366">
        <w:r>
          <w:t>UUID</w:t>
        </w:r>
      </w:hyperlink>
      <w:r>
        <w:t xml:space="preserve"> associated to the initial </w:t>
      </w:r>
      <w:hyperlink w:anchor="_bookmark326">
        <w:r>
          <w:t>CAD</w:t>
        </w:r>
      </w:hyperlink>
      <w:r>
        <w:t xml:space="preserve"> </w:t>
      </w:r>
      <w:hyperlink w:anchor="_bookmark355">
        <w:r>
          <w:t>OID</w:t>
        </w:r>
      </w:hyperlink>
      <w:r>
        <w:t xml:space="preserve"> is flagged to become unavailable for future use, and a new </w:t>
      </w:r>
      <w:hyperlink w:anchor="_bookmark366">
        <w:r>
          <w:t>UUID</w:t>
        </w:r>
      </w:hyperlink>
      <w:r>
        <w:t xml:space="preserve"> is associated to the new hole. The </w:t>
      </w:r>
      <w:proofErr w:type="spellStart"/>
      <w:r>
        <w:t>uuid_relationship</w:t>
      </w:r>
      <w:proofErr w:type="spellEnd"/>
      <w:r>
        <w:t xml:space="preserve"> will support the capability to specify that the new hole feature supersedes the previous hole feature.</w:t>
      </w:r>
    </w:p>
    <w:p w14:paraId="23468C3A" w14:textId="6C805DA3" w:rsidR="008B4618" w:rsidRDefault="008B4618" w:rsidP="00C23110">
      <w:r>
        <w:t>Method</w:t>
      </w:r>
      <w:r>
        <w:rPr>
          <w:spacing w:val="-11"/>
        </w:rPr>
        <w:t xml:space="preserve"> </w:t>
      </w:r>
      <w:r>
        <w:t>4:</w:t>
      </w:r>
      <w:r>
        <w:rPr>
          <w:spacing w:val="9"/>
        </w:rPr>
        <w:t xml:space="preserve"> </w:t>
      </w:r>
      <w:r>
        <w:t xml:space="preserve">A new feature is added to the model, resulting in a new </w:t>
      </w:r>
      <w:hyperlink w:anchor="_bookmark326">
        <w:r>
          <w:t>CAD</w:t>
        </w:r>
      </w:hyperlink>
      <w:r>
        <w:t xml:space="preserve"> </w:t>
      </w:r>
      <w:hyperlink w:anchor="_bookmark355">
        <w:r>
          <w:t>OID</w:t>
        </w:r>
      </w:hyperlink>
      <w:r>
        <w:t xml:space="preserve">. A </w:t>
      </w:r>
      <w:hyperlink w:anchor="_bookmark366">
        <w:r>
          <w:t>UUID</w:t>
        </w:r>
      </w:hyperlink>
      <w:r>
        <w:t xml:space="preserve"> is assigned to that new feature. Each new </w:t>
      </w:r>
      <w:hyperlink w:anchor="_bookmark326">
        <w:r>
          <w:t>CAD</w:t>
        </w:r>
      </w:hyperlink>
      <w:r>
        <w:t xml:space="preserve"> object would be assigned an </w:t>
      </w:r>
      <w:hyperlink w:anchor="_bookmark355">
        <w:r>
          <w:t>OID</w:t>
        </w:r>
      </w:hyperlink>
      <w:r>
        <w:t xml:space="preserve"> and</w:t>
      </w:r>
      <w:r w:rsidR="005237FF">
        <w:t>,</w:t>
      </w:r>
      <w:r>
        <w:t xml:space="preserve"> when exported to </w:t>
      </w:r>
      <w:hyperlink w:anchor="_bookmark322">
        <w:r>
          <w:t>AP 242</w:t>
        </w:r>
      </w:hyperlink>
      <w:r>
        <w:t xml:space="preserve">, a </w:t>
      </w:r>
      <w:hyperlink w:anchor="_bookmark366">
        <w:r>
          <w:t>UUID</w:t>
        </w:r>
      </w:hyperlink>
      <w:r>
        <w:t>.</w:t>
      </w:r>
    </w:p>
    <w:p w14:paraId="647E414B" w14:textId="77777777" w:rsidR="008B4618" w:rsidRDefault="008B4618" w:rsidP="00C23110">
      <w:pPr>
        <w:pStyle w:val="Heading3"/>
      </w:pPr>
      <w:r w:rsidRPr="00C01D39">
        <w:t>Example 1</w:t>
      </w:r>
      <w:r>
        <w:t>1</w:t>
      </w:r>
    </w:p>
    <w:p w14:paraId="5A9BCB3D" w14:textId="77777777" w:rsidR="008B4618" w:rsidRPr="00A82E9E" w:rsidRDefault="008B4618" w:rsidP="00C23110">
      <w:pPr>
        <w:pStyle w:val="BodyText"/>
      </w:pPr>
      <w:r w:rsidRPr="00A82E9E">
        <w:t xml:space="preserve">This example illustrates the application of method one on a simple test model. The model was implemented with guidance from the first release of a recommended practice for </w:t>
      </w:r>
      <w:hyperlink w:anchor="_bookmark366">
        <w:r w:rsidRPr="00A82E9E">
          <w:t>UUID</w:t>
        </w:r>
      </w:hyperlink>
      <w:r w:rsidRPr="00A82E9E">
        <w:rPr>
          <w:vertAlign w:val="superscript"/>
        </w:rPr>
        <w:t>43</w:t>
      </w:r>
      <w:r w:rsidRPr="00A82E9E">
        <w:t>.</w:t>
      </w:r>
    </w:p>
    <w:p w14:paraId="25D0B9B4" w14:textId="77777777" w:rsidR="008B4618" w:rsidRPr="00720270" w:rsidRDefault="008B4618" w:rsidP="00C23110">
      <w:pPr>
        <w:pStyle w:val="BodyText"/>
      </w:pPr>
      <w:r w:rsidRPr="00A82E9E">
        <w:t>The model is a plate of 50.8 mm x 76.2 mm x 10 mm centered about the coordinate system. There</w:t>
      </w:r>
      <w:r>
        <w:t xml:space="preserve"> is a 19 mm diameter thru hole located at 6.3 mm, 6.4 mm, 0 mm relative to the coordinate system. An external application or </w:t>
      </w:r>
      <w:hyperlink w:anchor="_bookmark326">
        <w:r>
          <w:t>CAD</w:t>
        </w:r>
      </w:hyperlink>
      <w:r>
        <w:t xml:space="preserve"> plug-in identifies the hole feature using its </w:t>
      </w:r>
      <w:hyperlink w:anchor="_bookmark355">
        <w:r>
          <w:t>OID</w:t>
        </w:r>
      </w:hyperlink>
      <w:r>
        <w:t xml:space="preserve"> and, following </w:t>
      </w:r>
      <w:r>
        <w:lastRenderedPageBreak/>
        <w:t xml:space="preserve">enterprise policy, issues a </w:t>
      </w:r>
      <w:hyperlink w:anchor="_bookmark366">
        <w:r>
          <w:t>UUID</w:t>
        </w:r>
      </w:hyperlink>
      <w:r>
        <w:t xml:space="preserve"> for each </w:t>
      </w:r>
      <w:hyperlink w:anchor="_bookmark326">
        <w:r>
          <w:t>CAD</w:t>
        </w:r>
      </w:hyperlink>
      <w:r>
        <w:t xml:space="preserve"> object of topology and annotation that defines the hole feature and its related </w:t>
      </w:r>
      <w:hyperlink w:anchor="_bookmark358">
        <w:r>
          <w:t>PMI</w:t>
        </w:r>
      </w:hyperlink>
      <w:r>
        <w:t xml:space="preserve">, respectively. An image of the initial state of the </w:t>
      </w:r>
      <w:hyperlink w:anchor="_bookmark326">
        <w:r>
          <w:t>CAD</w:t>
        </w:r>
      </w:hyperlink>
      <w:r>
        <w:t xml:space="preserve"> model is </w:t>
      </w:r>
      <w:r w:rsidRPr="00720270">
        <w:t xml:space="preserve">shown in figure </w:t>
      </w:r>
      <w:r w:rsidRPr="00720270">
        <w:rPr>
          <w:i/>
          <w:iCs/>
        </w:rPr>
        <w:t>4</w:t>
      </w:r>
      <w:r w:rsidRPr="00720270">
        <w:t>.</w:t>
      </w:r>
    </w:p>
    <w:p w14:paraId="5371005C" w14:textId="77777777" w:rsidR="008B4618" w:rsidRDefault="008B4618" w:rsidP="00C23110">
      <w:pPr>
        <w:pStyle w:val="TableandFigure"/>
        <w:rPr>
          <w:spacing w:val="11"/>
        </w:rPr>
      </w:pPr>
      <w:r w:rsidRPr="00720270">
        <w:t>FIGURE</w:t>
      </w:r>
      <w:r w:rsidRPr="00720270">
        <w:rPr>
          <w:spacing w:val="-5"/>
        </w:rPr>
        <w:t xml:space="preserve"> </w:t>
      </w:r>
      <w:r w:rsidRPr="00720270">
        <w:t>4</w:t>
      </w:r>
      <w:r>
        <w:rPr>
          <w:spacing w:val="11"/>
        </w:rPr>
        <w:t xml:space="preserve"> </w:t>
      </w:r>
    </w:p>
    <w:p w14:paraId="3127BEB0" w14:textId="77777777" w:rsidR="008B4618" w:rsidRDefault="008B4618" w:rsidP="00C23110">
      <w:pPr>
        <w:pStyle w:val="TableandFIgureCaption"/>
      </w:pPr>
      <w:r>
        <w:t>CAD</w:t>
      </w:r>
      <w:r>
        <w:rPr>
          <w:spacing w:val="-5"/>
        </w:rPr>
        <w:t xml:space="preserve"> </w:t>
      </w:r>
      <w:r>
        <w:t>model</w:t>
      </w:r>
      <w:r>
        <w:rPr>
          <w:spacing w:val="-5"/>
        </w:rPr>
        <w:t xml:space="preserve"> </w:t>
      </w:r>
      <w:r>
        <w:t>with</w:t>
      </w:r>
      <w:r>
        <w:rPr>
          <w:spacing w:val="-5"/>
        </w:rPr>
        <w:t xml:space="preserve"> </w:t>
      </w:r>
      <w:r>
        <w:rPr>
          <w:spacing w:val="-4"/>
        </w:rPr>
        <w:t>PMI.</w:t>
      </w:r>
      <w:r>
        <w:t xml:space="preserve"> </w:t>
      </w:r>
    </w:p>
    <w:p w14:paraId="5CCB23AD" w14:textId="77777777" w:rsidR="008B4618" w:rsidRDefault="008B4618" w:rsidP="00C23110">
      <w:pPr>
        <w:rPr>
          <w:spacing w:val="-4"/>
        </w:rPr>
      </w:pPr>
      <w:r w:rsidRPr="009C3795">
        <w:rPr>
          <w:noProof/>
        </w:rPr>
        <w:drawing>
          <wp:inline distT="0" distB="0" distL="0" distR="0" wp14:anchorId="6500FA42" wp14:editId="0F243B26">
            <wp:extent cx="3251200" cy="2425700"/>
            <wp:effectExtent l="0" t="0" r="0" b="0"/>
            <wp:docPr id="885640365" name="Picture 5" descr="A drawing of a rectangular object with a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40365" name="Picture 5" descr="A drawing of a rectangular object with a ho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200" cy="2425700"/>
                    </a:xfrm>
                    <a:prstGeom prst="rect">
                      <a:avLst/>
                    </a:prstGeom>
                    <a:noFill/>
                    <a:ln>
                      <a:noFill/>
                    </a:ln>
                  </pic:spPr>
                </pic:pic>
              </a:graphicData>
            </a:graphic>
          </wp:inline>
        </w:drawing>
      </w:r>
    </w:p>
    <w:p w14:paraId="78249775" w14:textId="77777777" w:rsidR="008B4618" w:rsidRDefault="008B4618" w:rsidP="00C23110">
      <w:pPr>
        <w:pStyle w:val="BodyText"/>
      </w:pPr>
      <w:r>
        <w:t xml:space="preserve">An extract of the topology and annotations related to the hole in version 0.0 of the </w:t>
      </w:r>
      <w:hyperlink w:anchor="_bookmark322">
        <w:r>
          <w:t>AP 242</w:t>
        </w:r>
      </w:hyperlink>
    </w:p>
    <w:p w14:paraId="2ED36E1F" w14:textId="674DBCEC" w:rsidR="008B4618" w:rsidRPr="00720270" w:rsidRDefault="008B4618" w:rsidP="00C23110">
      <w:pPr>
        <w:pStyle w:val="BodyText"/>
      </w:pPr>
      <w:r>
        <w:t xml:space="preserve">test file is </w:t>
      </w:r>
      <w:r w:rsidRPr="00720270">
        <w:t xml:space="preserve">shown in table </w:t>
      </w:r>
      <w:hyperlink w:anchor="_bookmark213">
        <w:r w:rsidR="00F84CEA">
          <w:t>4</w:t>
        </w:r>
      </w:hyperlink>
      <w:r w:rsidRPr="00720270">
        <w:t>.</w:t>
      </w:r>
    </w:p>
    <w:p w14:paraId="00347674" w14:textId="77036A23" w:rsidR="008B4618" w:rsidRPr="003124F3" w:rsidRDefault="008B4618" w:rsidP="00C23110">
      <w:pPr>
        <w:pStyle w:val="TableandFigure"/>
      </w:pPr>
      <w:r w:rsidRPr="00720270">
        <w:t xml:space="preserve">TABLE </w:t>
      </w:r>
      <w:r w:rsidR="00F84CEA">
        <w:t>4</w:t>
      </w:r>
    </w:p>
    <w:p w14:paraId="77B0F5C9" w14:textId="77777777" w:rsidR="008B4618" w:rsidRDefault="008B4618" w:rsidP="00C23110">
      <w:pPr>
        <w:pStyle w:val="TableandFIgureCaption"/>
      </w:pPr>
      <w:r>
        <w:t>Extract</w:t>
      </w:r>
      <w:r>
        <w:rPr>
          <w:spacing w:val="-11"/>
        </w:rPr>
        <w:t xml:space="preserve"> </w:t>
      </w:r>
      <w:r>
        <w:t>of</w:t>
      </w:r>
      <w:r>
        <w:rPr>
          <w:spacing w:val="-11"/>
        </w:rPr>
        <w:t xml:space="preserve"> </w:t>
      </w:r>
      <w:r>
        <w:t>data</w:t>
      </w:r>
      <w:r>
        <w:rPr>
          <w:spacing w:val="-11"/>
        </w:rPr>
        <w:t xml:space="preserve"> </w:t>
      </w:r>
      <w:r>
        <w:t>from</w:t>
      </w:r>
      <w:r>
        <w:rPr>
          <w:spacing w:val="-11"/>
        </w:rPr>
        <w:t xml:space="preserve"> </w:t>
      </w:r>
      <w:r>
        <w:t>Revision</w:t>
      </w:r>
      <w:r>
        <w:rPr>
          <w:spacing w:val="-11"/>
        </w:rPr>
        <w:t xml:space="preserve"> </w:t>
      </w:r>
      <w:r>
        <w:rPr>
          <w:spacing w:val="-4"/>
        </w:rPr>
        <w:t>0.0</w:t>
      </w:r>
    </w:p>
    <w:tbl>
      <w:tblPr>
        <w:tblStyle w:val="TableGrid"/>
        <w:tblW w:w="8995" w:type="dxa"/>
        <w:tblLayout w:type="fixed"/>
        <w:tblLook w:val="01E0" w:firstRow="1" w:lastRow="1" w:firstColumn="1" w:lastColumn="1" w:noHBand="0" w:noVBand="0"/>
      </w:tblPr>
      <w:tblGrid>
        <w:gridCol w:w="2798"/>
        <w:gridCol w:w="1629"/>
        <w:gridCol w:w="4568"/>
      </w:tblGrid>
      <w:tr w:rsidR="008B4618" w14:paraId="23512B82" w14:textId="77777777" w:rsidTr="005D07C0">
        <w:trPr>
          <w:trHeight w:val="308"/>
        </w:trPr>
        <w:tc>
          <w:tcPr>
            <w:tcW w:w="2798" w:type="dxa"/>
            <w:vAlign w:val="center"/>
          </w:tcPr>
          <w:p w14:paraId="5AD22252" w14:textId="77777777" w:rsidR="008B4618" w:rsidRDefault="008B4618" w:rsidP="00C23110">
            <w:bookmarkStart w:id="186" w:name="_bookmark214"/>
            <w:bookmarkStart w:id="187" w:name="_bookmark213"/>
            <w:bookmarkEnd w:id="186"/>
            <w:bookmarkEnd w:id="187"/>
            <w:r>
              <w:t>Element</w:t>
            </w:r>
            <w:r>
              <w:rPr>
                <w:spacing w:val="-11"/>
              </w:rPr>
              <w:t xml:space="preserve"> </w:t>
            </w:r>
            <w:r>
              <w:rPr>
                <w:spacing w:val="-2"/>
              </w:rPr>
              <w:t>Class</w:t>
            </w:r>
          </w:p>
        </w:tc>
        <w:tc>
          <w:tcPr>
            <w:tcW w:w="1629" w:type="dxa"/>
            <w:vAlign w:val="center"/>
          </w:tcPr>
          <w:p w14:paraId="4A7B8712" w14:textId="77777777" w:rsidR="008B4618" w:rsidRDefault="008B4618" w:rsidP="00C23110">
            <w:r>
              <w:t>PMI</w:t>
            </w:r>
            <w:r>
              <w:rPr>
                <w:spacing w:val="-5"/>
              </w:rPr>
              <w:t xml:space="preserve"> </w:t>
            </w:r>
            <w:r>
              <w:t>Values</w:t>
            </w:r>
          </w:p>
        </w:tc>
        <w:tc>
          <w:tcPr>
            <w:tcW w:w="4568" w:type="dxa"/>
            <w:vAlign w:val="center"/>
          </w:tcPr>
          <w:p w14:paraId="7FF98ADD" w14:textId="77777777" w:rsidR="008B4618" w:rsidRDefault="008B4618" w:rsidP="00C23110">
            <w:r>
              <w:t>Assigned</w:t>
            </w:r>
            <w:r>
              <w:rPr>
                <w:spacing w:val="-9"/>
              </w:rPr>
              <w:t xml:space="preserve"> </w:t>
            </w:r>
            <w:r>
              <w:rPr>
                <w:spacing w:val="-4"/>
              </w:rPr>
              <w:t>UUID</w:t>
            </w:r>
          </w:p>
        </w:tc>
      </w:tr>
      <w:tr w:rsidR="008B4618" w14:paraId="701D00B4" w14:textId="77777777" w:rsidTr="005D07C0">
        <w:trPr>
          <w:trHeight w:val="283"/>
        </w:trPr>
        <w:tc>
          <w:tcPr>
            <w:tcW w:w="2798" w:type="dxa"/>
            <w:vAlign w:val="center"/>
          </w:tcPr>
          <w:p w14:paraId="7BFEF15D" w14:textId="77777777" w:rsidR="008B4618" w:rsidRDefault="008B4618" w:rsidP="00C23110">
            <w:r>
              <w:t>Advanced</w:t>
            </w:r>
            <w:r>
              <w:rPr>
                <w:spacing w:val="2"/>
              </w:rPr>
              <w:t xml:space="preserve"> </w:t>
            </w:r>
            <w:r>
              <w:rPr>
                <w:spacing w:val="-4"/>
              </w:rPr>
              <w:t>face</w:t>
            </w:r>
          </w:p>
        </w:tc>
        <w:tc>
          <w:tcPr>
            <w:tcW w:w="1629" w:type="dxa"/>
            <w:vAlign w:val="center"/>
          </w:tcPr>
          <w:p w14:paraId="7E7E8680" w14:textId="77777777" w:rsidR="008B4618" w:rsidRDefault="008B4618" w:rsidP="00C23110">
            <w:r>
              <w:t>…</w:t>
            </w:r>
          </w:p>
        </w:tc>
        <w:tc>
          <w:tcPr>
            <w:tcW w:w="4568" w:type="dxa"/>
            <w:vAlign w:val="center"/>
          </w:tcPr>
          <w:p w14:paraId="56FAD728" w14:textId="77777777" w:rsidR="008B4618" w:rsidRDefault="008B4618" w:rsidP="00C23110">
            <w:r>
              <w:t>2dfe9b4e-fd8b-5006-b660- a0da88b5e2ad</w:t>
            </w:r>
          </w:p>
        </w:tc>
      </w:tr>
      <w:tr w:rsidR="008B4618" w14:paraId="6D17F7EF" w14:textId="77777777" w:rsidTr="005D07C0">
        <w:trPr>
          <w:trHeight w:val="266"/>
        </w:trPr>
        <w:tc>
          <w:tcPr>
            <w:tcW w:w="2798" w:type="dxa"/>
            <w:vAlign w:val="center"/>
          </w:tcPr>
          <w:p w14:paraId="23B0FE2A" w14:textId="77777777" w:rsidR="008B4618" w:rsidRDefault="008B4618" w:rsidP="00C23110">
            <w:r>
              <w:t>Cylindrical</w:t>
            </w:r>
            <w:r>
              <w:rPr>
                <w:spacing w:val="-13"/>
              </w:rPr>
              <w:t xml:space="preserve"> </w:t>
            </w:r>
            <w:r>
              <w:rPr>
                <w:spacing w:val="-2"/>
              </w:rPr>
              <w:t>surface</w:t>
            </w:r>
          </w:p>
        </w:tc>
        <w:tc>
          <w:tcPr>
            <w:tcW w:w="1629" w:type="dxa"/>
            <w:vAlign w:val="center"/>
          </w:tcPr>
          <w:p w14:paraId="58136600" w14:textId="77777777" w:rsidR="008B4618" w:rsidRDefault="008B4618" w:rsidP="00C23110">
            <w:r>
              <w:t>…</w:t>
            </w:r>
          </w:p>
        </w:tc>
        <w:tc>
          <w:tcPr>
            <w:tcW w:w="4568" w:type="dxa"/>
            <w:vAlign w:val="center"/>
          </w:tcPr>
          <w:p w14:paraId="7B3CF88B" w14:textId="77777777" w:rsidR="008B4618" w:rsidRDefault="008B4618" w:rsidP="00C23110">
            <w:r>
              <w:t>not</w:t>
            </w:r>
            <w:r>
              <w:rPr>
                <w:spacing w:val="-5"/>
              </w:rPr>
              <w:t xml:space="preserve"> </w:t>
            </w:r>
            <w:r>
              <w:t>provided</w:t>
            </w:r>
          </w:p>
        </w:tc>
      </w:tr>
      <w:tr w:rsidR="008B4618" w14:paraId="5CC97D47" w14:textId="77777777" w:rsidTr="005D07C0">
        <w:trPr>
          <w:trHeight w:val="275"/>
        </w:trPr>
        <w:tc>
          <w:tcPr>
            <w:tcW w:w="2798" w:type="dxa"/>
            <w:vAlign w:val="center"/>
          </w:tcPr>
          <w:p w14:paraId="4B8F8D60" w14:textId="77777777" w:rsidR="008B4618" w:rsidRDefault="008B4618" w:rsidP="00C23110">
            <w:r>
              <w:t>Hole</w:t>
            </w:r>
            <w:r>
              <w:rPr>
                <w:spacing w:val="-6"/>
              </w:rPr>
              <w:t xml:space="preserve"> </w:t>
            </w:r>
            <w:r>
              <w:t>Diameter</w:t>
            </w:r>
          </w:p>
        </w:tc>
        <w:tc>
          <w:tcPr>
            <w:tcW w:w="1629" w:type="dxa"/>
            <w:vAlign w:val="center"/>
          </w:tcPr>
          <w:p w14:paraId="5D2F77F6" w14:textId="77777777" w:rsidR="008B4618" w:rsidRDefault="008B4618" w:rsidP="00C23110">
            <w:r>
              <w:rPr>
                <w:rFonts w:ascii="Cambria Math" w:hAnsi="Cambria Math" w:cs="Cambria Math"/>
                <w:w w:val="75"/>
              </w:rPr>
              <w:t>∅</w:t>
            </w:r>
            <w:r>
              <w:rPr>
                <w:spacing w:val="-15"/>
              </w:rPr>
              <w:t xml:space="preserve"> </w:t>
            </w:r>
            <w:r>
              <w:rPr>
                <w:spacing w:val="-5"/>
              </w:rPr>
              <w:t>19</w:t>
            </w:r>
          </w:p>
        </w:tc>
        <w:tc>
          <w:tcPr>
            <w:tcW w:w="4568" w:type="dxa"/>
            <w:vAlign w:val="center"/>
          </w:tcPr>
          <w:p w14:paraId="0119FB47" w14:textId="77777777" w:rsidR="008B4618" w:rsidRDefault="008B4618" w:rsidP="00C23110">
            <w:r>
              <w:t>814e27a0-acee-5455-a393-2e493d372f4e</w:t>
            </w:r>
          </w:p>
        </w:tc>
      </w:tr>
      <w:tr w:rsidR="008B4618" w14:paraId="25B10506" w14:textId="77777777" w:rsidTr="005D07C0">
        <w:trPr>
          <w:trHeight w:val="270"/>
        </w:trPr>
        <w:tc>
          <w:tcPr>
            <w:tcW w:w="2798" w:type="dxa"/>
            <w:vAlign w:val="center"/>
          </w:tcPr>
          <w:p w14:paraId="38D7E642" w14:textId="77777777" w:rsidR="008B4618" w:rsidRDefault="008B4618" w:rsidP="00C23110">
            <w:r>
              <w:t>Diameter</w:t>
            </w:r>
            <w:r>
              <w:rPr>
                <w:spacing w:val="1"/>
              </w:rPr>
              <w:t xml:space="preserve"> </w:t>
            </w:r>
            <w:r>
              <w:t>tolerance</w:t>
            </w:r>
          </w:p>
        </w:tc>
        <w:tc>
          <w:tcPr>
            <w:tcW w:w="1629" w:type="dxa"/>
            <w:vAlign w:val="center"/>
          </w:tcPr>
          <w:p w14:paraId="4DA952A2" w14:textId="77777777" w:rsidR="008B4618" w:rsidRDefault="008B4618" w:rsidP="00C23110">
            <w:r>
              <w:t>+/- 0.05</w:t>
            </w:r>
          </w:p>
        </w:tc>
        <w:tc>
          <w:tcPr>
            <w:tcW w:w="4568" w:type="dxa"/>
            <w:vAlign w:val="center"/>
          </w:tcPr>
          <w:p w14:paraId="73D3F6D3" w14:textId="77777777" w:rsidR="008B4618" w:rsidRDefault="008B4618" w:rsidP="00C23110">
            <w:r>
              <w:t>not</w:t>
            </w:r>
            <w:r>
              <w:rPr>
                <w:spacing w:val="-5"/>
              </w:rPr>
              <w:t xml:space="preserve"> </w:t>
            </w:r>
            <w:r>
              <w:t>provided</w:t>
            </w:r>
          </w:p>
        </w:tc>
      </w:tr>
      <w:tr w:rsidR="008B4618" w14:paraId="7EEA8DC8" w14:textId="77777777" w:rsidTr="005D07C0">
        <w:trPr>
          <w:trHeight w:val="269"/>
        </w:trPr>
        <w:tc>
          <w:tcPr>
            <w:tcW w:w="2798" w:type="dxa"/>
            <w:vAlign w:val="center"/>
          </w:tcPr>
          <w:p w14:paraId="131A8123" w14:textId="77777777" w:rsidR="008B4618" w:rsidRDefault="008B4618" w:rsidP="00C23110">
            <w:r>
              <w:t>Hole</w:t>
            </w:r>
            <w:r>
              <w:rPr>
                <w:spacing w:val="-6"/>
              </w:rPr>
              <w:t xml:space="preserve"> </w:t>
            </w:r>
            <w:r>
              <w:t>Vertex</w:t>
            </w:r>
          </w:p>
        </w:tc>
        <w:tc>
          <w:tcPr>
            <w:tcW w:w="1629" w:type="dxa"/>
            <w:vAlign w:val="center"/>
          </w:tcPr>
          <w:p w14:paraId="7AD8D9E7" w14:textId="77777777" w:rsidR="008B4618" w:rsidRDefault="008B4618" w:rsidP="00C23110">
            <w:r>
              <w:t>6.3,6.4,10</w:t>
            </w:r>
          </w:p>
        </w:tc>
        <w:tc>
          <w:tcPr>
            <w:tcW w:w="4568" w:type="dxa"/>
            <w:vAlign w:val="center"/>
          </w:tcPr>
          <w:p w14:paraId="6C2C69FA" w14:textId="77777777" w:rsidR="008B4618" w:rsidRDefault="008B4618" w:rsidP="00C23110">
            <w:r>
              <w:t>03338caf-ec0c-518a-a8eb-4b7bb170724a</w:t>
            </w:r>
          </w:p>
        </w:tc>
      </w:tr>
      <w:tr w:rsidR="008B4618" w14:paraId="3C96FB95" w14:textId="77777777" w:rsidTr="005D07C0">
        <w:trPr>
          <w:trHeight w:val="270"/>
        </w:trPr>
        <w:tc>
          <w:tcPr>
            <w:tcW w:w="2798" w:type="dxa"/>
            <w:vAlign w:val="center"/>
          </w:tcPr>
          <w:p w14:paraId="074E3C81" w14:textId="77777777" w:rsidR="008B4618" w:rsidRDefault="008B4618" w:rsidP="00C23110">
            <w:r>
              <w:t>Hole</w:t>
            </w:r>
            <w:r>
              <w:rPr>
                <w:spacing w:val="-6"/>
              </w:rPr>
              <w:t xml:space="preserve"> </w:t>
            </w:r>
            <w:r>
              <w:t>Vertex</w:t>
            </w:r>
          </w:p>
        </w:tc>
        <w:tc>
          <w:tcPr>
            <w:tcW w:w="1629" w:type="dxa"/>
            <w:vAlign w:val="center"/>
          </w:tcPr>
          <w:p w14:paraId="5F73C44E" w14:textId="77777777" w:rsidR="008B4618" w:rsidRDefault="008B4618" w:rsidP="00C23110">
            <w:r>
              <w:t>6.3,6.4,0</w:t>
            </w:r>
          </w:p>
        </w:tc>
        <w:tc>
          <w:tcPr>
            <w:tcW w:w="4568" w:type="dxa"/>
            <w:vAlign w:val="center"/>
          </w:tcPr>
          <w:p w14:paraId="773EBAF3" w14:textId="77777777" w:rsidR="008B4618" w:rsidRDefault="008B4618" w:rsidP="00C23110">
            <w:r>
              <w:t>1a70557f-cc2b-57fe-</w:t>
            </w:r>
            <w:r>
              <w:rPr>
                <w:spacing w:val="-4"/>
              </w:rPr>
              <w:t>8f80-</w:t>
            </w:r>
            <w:r>
              <w:t xml:space="preserve"> fbeaaa60edce</w:t>
            </w:r>
          </w:p>
        </w:tc>
      </w:tr>
      <w:tr w:rsidR="008B4618" w14:paraId="5FD023F7" w14:textId="77777777" w:rsidTr="005D07C0">
        <w:trPr>
          <w:trHeight w:val="269"/>
        </w:trPr>
        <w:tc>
          <w:tcPr>
            <w:tcW w:w="2798" w:type="dxa"/>
            <w:vAlign w:val="center"/>
          </w:tcPr>
          <w:p w14:paraId="073E4DFC" w14:textId="77777777" w:rsidR="008B4618" w:rsidRDefault="008B4618" w:rsidP="00C23110">
            <w:r>
              <w:t xml:space="preserve">Feature Control Frame </w:t>
            </w:r>
            <w:r>
              <w:rPr>
                <w:spacing w:val="-5"/>
              </w:rPr>
              <w:t>(2)</w:t>
            </w:r>
          </w:p>
        </w:tc>
        <w:tc>
          <w:tcPr>
            <w:tcW w:w="1629" w:type="dxa"/>
            <w:vAlign w:val="center"/>
          </w:tcPr>
          <w:p w14:paraId="7C4281A1" w14:textId="77777777" w:rsidR="008B4618" w:rsidRDefault="008B4618" w:rsidP="00C23110">
            <w:r>
              <w:t>…</w:t>
            </w:r>
          </w:p>
        </w:tc>
        <w:tc>
          <w:tcPr>
            <w:tcW w:w="4568" w:type="dxa"/>
            <w:vAlign w:val="center"/>
          </w:tcPr>
          <w:p w14:paraId="1E73E976" w14:textId="77777777" w:rsidR="008B4618" w:rsidRDefault="008B4618" w:rsidP="00C23110">
            <w:r>
              <w:t>df69d739-ee5e-560e-8670-8822cca41d0b</w:t>
            </w:r>
          </w:p>
        </w:tc>
      </w:tr>
      <w:tr w:rsidR="008B4618" w14:paraId="4720147F" w14:textId="77777777" w:rsidTr="005D07C0">
        <w:trPr>
          <w:trHeight w:val="269"/>
        </w:trPr>
        <w:tc>
          <w:tcPr>
            <w:tcW w:w="2798" w:type="dxa"/>
            <w:vAlign w:val="center"/>
          </w:tcPr>
          <w:p w14:paraId="4F009B3D" w14:textId="77777777" w:rsidR="008B4618" w:rsidRDefault="008B4618" w:rsidP="00C23110">
            <w:r>
              <w:lastRenderedPageBreak/>
              <w:t>Datum Feature</w:t>
            </w:r>
            <w:r>
              <w:rPr>
                <w:spacing w:val="-1"/>
              </w:rPr>
              <w:t xml:space="preserve"> </w:t>
            </w:r>
            <w:r>
              <w:rPr>
                <w:spacing w:val="-10"/>
              </w:rPr>
              <w:t>A</w:t>
            </w:r>
          </w:p>
        </w:tc>
        <w:tc>
          <w:tcPr>
            <w:tcW w:w="1629" w:type="dxa"/>
            <w:vAlign w:val="center"/>
          </w:tcPr>
          <w:p w14:paraId="65504B33" w14:textId="77777777" w:rsidR="008B4618" w:rsidRDefault="008B4618" w:rsidP="00C23110">
            <w:r>
              <w:t>A</w:t>
            </w:r>
          </w:p>
        </w:tc>
        <w:tc>
          <w:tcPr>
            <w:tcW w:w="4568" w:type="dxa"/>
            <w:vAlign w:val="center"/>
          </w:tcPr>
          <w:p w14:paraId="5461CDC6" w14:textId="77777777" w:rsidR="008B4618" w:rsidRDefault="008B4618" w:rsidP="00C23110">
            <w:r>
              <w:t>not</w:t>
            </w:r>
            <w:r>
              <w:rPr>
                <w:spacing w:val="-5"/>
              </w:rPr>
              <w:t xml:space="preserve"> </w:t>
            </w:r>
            <w:r>
              <w:t>provided</w:t>
            </w:r>
          </w:p>
        </w:tc>
      </w:tr>
      <w:tr w:rsidR="008B4618" w14:paraId="4648898A" w14:textId="77777777" w:rsidTr="005D07C0">
        <w:trPr>
          <w:trHeight w:val="270"/>
        </w:trPr>
        <w:tc>
          <w:tcPr>
            <w:tcW w:w="2798" w:type="dxa"/>
            <w:vAlign w:val="center"/>
          </w:tcPr>
          <w:p w14:paraId="34BF37BC" w14:textId="77777777" w:rsidR="008B4618" w:rsidRDefault="008B4618" w:rsidP="00C23110">
            <w:r>
              <w:t>Datum Feature</w:t>
            </w:r>
            <w:r>
              <w:rPr>
                <w:spacing w:val="-1"/>
              </w:rPr>
              <w:t xml:space="preserve"> </w:t>
            </w:r>
            <w:r>
              <w:rPr>
                <w:spacing w:val="-10"/>
              </w:rPr>
              <w:t>B</w:t>
            </w:r>
          </w:p>
        </w:tc>
        <w:tc>
          <w:tcPr>
            <w:tcW w:w="1629" w:type="dxa"/>
            <w:vAlign w:val="center"/>
          </w:tcPr>
          <w:p w14:paraId="26C9FAD8" w14:textId="77777777" w:rsidR="008B4618" w:rsidRDefault="008B4618" w:rsidP="00C23110">
            <w:r>
              <w:t>B</w:t>
            </w:r>
          </w:p>
        </w:tc>
        <w:tc>
          <w:tcPr>
            <w:tcW w:w="4568" w:type="dxa"/>
            <w:vAlign w:val="center"/>
          </w:tcPr>
          <w:p w14:paraId="2DA8F840" w14:textId="77777777" w:rsidR="008B4618" w:rsidRDefault="008B4618" w:rsidP="00C23110">
            <w:r>
              <w:t>not</w:t>
            </w:r>
            <w:r>
              <w:rPr>
                <w:spacing w:val="-5"/>
              </w:rPr>
              <w:t xml:space="preserve"> </w:t>
            </w:r>
            <w:r>
              <w:t>provided</w:t>
            </w:r>
          </w:p>
        </w:tc>
      </w:tr>
      <w:tr w:rsidR="008B4618" w14:paraId="2ED987B1" w14:textId="77777777" w:rsidTr="005D07C0">
        <w:trPr>
          <w:trHeight w:val="244"/>
        </w:trPr>
        <w:tc>
          <w:tcPr>
            <w:tcW w:w="2798" w:type="dxa"/>
            <w:vAlign w:val="center"/>
          </w:tcPr>
          <w:p w14:paraId="67D14840" w14:textId="77777777" w:rsidR="008B4618" w:rsidRDefault="008B4618" w:rsidP="00C23110">
            <w:r>
              <w:t>Datum Feature</w:t>
            </w:r>
            <w:r>
              <w:rPr>
                <w:spacing w:val="-1"/>
              </w:rPr>
              <w:t xml:space="preserve"> </w:t>
            </w:r>
            <w:r>
              <w:rPr>
                <w:spacing w:val="-10"/>
              </w:rPr>
              <w:t>C</w:t>
            </w:r>
          </w:p>
        </w:tc>
        <w:tc>
          <w:tcPr>
            <w:tcW w:w="1629" w:type="dxa"/>
            <w:vAlign w:val="center"/>
          </w:tcPr>
          <w:p w14:paraId="62CDA646" w14:textId="77777777" w:rsidR="008B4618" w:rsidRDefault="008B4618" w:rsidP="00C23110">
            <w:r>
              <w:t>C</w:t>
            </w:r>
          </w:p>
        </w:tc>
        <w:tc>
          <w:tcPr>
            <w:tcW w:w="4568" w:type="dxa"/>
            <w:vAlign w:val="center"/>
          </w:tcPr>
          <w:p w14:paraId="0670C245" w14:textId="77777777" w:rsidR="008B4618" w:rsidRDefault="008B4618" w:rsidP="00C23110">
            <w:r>
              <w:t>not</w:t>
            </w:r>
            <w:r>
              <w:rPr>
                <w:spacing w:val="-5"/>
              </w:rPr>
              <w:t xml:space="preserve"> </w:t>
            </w:r>
            <w:r>
              <w:t>provided</w:t>
            </w:r>
          </w:p>
        </w:tc>
      </w:tr>
    </w:tbl>
    <w:p w14:paraId="6A3754BC" w14:textId="11C39147" w:rsidR="008B4618" w:rsidRDefault="008B4618" w:rsidP="00C23110">
      <w:pPr>
        <w:pStyle w:val="BodyText"/>
      </w:pPr>
      <w:bookmarkStart w:id="188" w:name="_bookmark212"/>
      <w:bookmarkStart w:id="189" w:name="First_Article_Inspection"/>
      <w:bookmarkStart w:id="190" w:name="_bookmark210"/>
      <w:bookmarkEnd w:id="188"/>
      <w:bookmarkEnd w:id="189"/>
      <w:bookmarkEnd w:id="190"/>
      <w:r>
        <w:t>The</w:t>
      </w:r>
      <w:r>
        <w:rPr>
          <w:spacing w:val="1"/>
        </w:rPr>
        <w:t xml:space="preserve"> </w:t>
      </w:r>
      <w:r>
        <w:t>complete</w:t>
      </w:r>
      <w:r>
        <w:rPr>
          <w:spacing w:val="2"/>
        </w:rPr>
        <w:t xml:space="preserve"> </w:t>
      </w:r>
      <w:r>
        <w:t>data</w:t>
      </w:r>
      <w:r>
        <w:rPr>
          <w:spacing w:val="1"/>
        </w:rPr>
        <w:t xml:space="preserve"> </w:t>
      </w:r>
      <w:r>
        <w:t>set</w:t>
      </w:r>
      <w:r>
        <w:rPr>
          <w:spacing w:val="2"/>
        </w:rPr>
        <w:t xml:space="preserve"> </w:t>
      </w:r>
      <w:r>
        <w:t>is</w:t>
      </w:r>
      <w:r>
        <w:rPr>
          <w:spacing w:val="1"/>
        </w:rPr>
        <w:t xml:space="preserve"> </w:t>
      </w:r>
      <w:r>
        <w:t>available</w:t>
      </w:r>
      <w:r>
        <w:rPr>
          <w:spacing w:val="2"/>
        </w:rPr>
        <w:t xml:space="preserve"> </w:t>
      </w:r>
      <w:r>
        <w:t>as</w:t>
      </w:r>
      <w:r>
        <w:rPr>
          <w:spacing w:val="1"/>
        </w:rPr>
        <w:t xml:space="preserve"> </w:t>
      </w:r>
      <w:r w:rsidR="00D64992">
        <w:t>“</w:t>
      </w:r>
      <w:r>
        <w:t>NX_Plate_w_Hole_UUIDS_Rev_0.0.stp”</w:t>
      </w:r>
      <w:r>
        <w:rPr>
          <w:spacing w:val="2"/>
        </w:rPr>
        <w:t xml:space="preserve"> </w:t>
      </w:r>
      <w:r>
        <w:t>at the GitHub opensource repo</w:t>
      </w:r>
      <w:r>
        <w:rPr>
          <w:spacing w:val="1"/>
        </w:rPr>
        <w:t xml:space="preserve"> </w:t>
      </w:r>
      <w:hyperlink r:id="rId14" w:history="1">
        <w:r w:rsidRPr="00666B6A">
          <w:rPr>
            <w:rStyle w:val="Hyperlink"/>
            <w:spacing w:val="-2"/>
          </w:rPr>
          <w:t>https://github.com/usnistgov/UUID</w:t>
        </w:r>
      </w:hyperlink>
      <w:r>
        <w:t>.</w:t>
      </w:r>
    </w:p>
    <w:p w14:paraId="67BA9C6B" w14:textId="37CC377D" w:rsidR="008B4618" w:rsidRPr="00F84CEA" w:rsidRDefault="008B4618" w:rsidP="00C23110">
      <w:pPr>
        <w:pStyle w:val="BodyText"/>
      </w:pPr>
      <w:r>
        <w:t xml:space="preserve">The parameters that locate the hole center point are modified in the CAD model during design iteration version 0.1. The thru-hole center parameters are changed to move the hole to -8.3 mm, 8.9 mm, and 10 mm relative to the coordinate system. An external application or </w:t>
      </w:r>
      <w:hyperlink w:anchor="_bookmark326">
        <w:r>
          <w:t>CAD</w:t>
        </w:r>
      </w:hyperlink>
      <w:r>
        <w:t xml:space="preserve"> plug-in identifies the hole feature as having the same </w:t>
      </w:r>
      <w:hyperlink w:anchor="_bookmark355">
        <w:r>
          <w:t>OID</w:t>
        </w:r>
      </w:hyperlink>
      <w:r>
        <w:t xml:space="preserve">, and therefore, the </w:t>
      </w:r>
      <w:hyperlink w:anchor="_bookmark366">
        <w:r>
          <w:t>UUID</w:t>
        </w:r>
      </w:hyperlink>
      <w:r>
        <w:t xml:space="preserve"> for that feature remains unchanged to maintain traceability of the modifications. An extract of the relevant instance data from the </w:t>
      </w:r>
      <w:hyperlink w:anchor="_bookmark322">
        <w:r>
          <w:t>AP 242</w:t>
        </w:r>
      </w:hyperlink>
      <w:r>
        <w:t xml:space="preserve"> file of iteration 0.1 is shown </w:t>
      </w:r>
      <w:r w:rsidRPr="00F84CEA">
        <w:t xml:space="preserve">in table </w:t>
      </w:r>
      <w:hyperlink w:anchor="_bookmark215">
        <w:r w:rsidR="00F84CEA">
          <w:rPr>
            <w:i/>
            <w:iCs/>
          </w:rPr>
          <w:t>5</w:t>
        </w:r>
      </w:hyperlink>
      <w:r w:rsidRPr="00F84CEA">
        <w:t xml:space="preserve">. </w:t>
      </w:r>
    </w:p>
    <w:p w14:paraId="7D0F92D4" w14:textId="7DB23759" w:rsidR="008B4618" w:rsidRPr="003124F3" w:rsidRDefault="008B4618" w:rsidP="00C23110">
      <w:pPr>
        <w:pStyle w:val="TableandFigure"/>
        <w:rPr>
          <w:spacing w:val="5"/>
        </w:rPr>
      </w:pPr>
      <w:r w:rsidRPr="00F84CEA">
        <w:t>TABLE</w:t>
      </w:r>
      <w:r w:rsidRPr="00F84CEA">
        <w:rPr>
          <w:spacing w:val="-11"/>
        </w:rPr>
        <w:t xml:space="preserve"> </w:t>
      </w:r>
      <w:r w:rsidR="00F84CEA">
        <w:t>5</w:t>
      </w:r>
    </w:p>
    <w:p w14:paraId="5980C6AD" w14:textId="77777777" w:rsidR="008B4618" w:rsidRDefault="008B4618" w:rsidP="00C23110">
      <w:pPr>
        <w:pStyle w:val="BodyText"/>
      </w:pPr>
      <w:r>
        <w:t>Extract</w:t>
      </w:r>
      <w:r>
        <w:rPr>
          <w:spacing w:val="-10"/>
        </w:rPr>
        <w:t xml:space="preserve"> </w:t>
      </w:r>
      <w:r>
        <w:t>of</w:t>
      </w:r>
      <w:r>
        <w:rPr>
          <w:spacing w:val="-11"/>
        </w:rPr>
        <w:t xml:space="preserve"> </w:t>
      </w:r>
      <w:r>
        <w:t>data</w:t>
      </w:r>
      <w:r>
        <w:rPr>
          <w:spacing w:val="-10"/>
        </w:rPr>
        <w:t xml:space="preserve"> </w:t>
      </w:r>
      <w:r>
        <w:t>from</w:t>
      </w:r>
      <w:r>
        <w:rPr>
          <w:spacing w:val="-10"/>
        </w:rPr>
        <w:t xml:space="preserve"> </w:t>
      </w:r>
      <w:r>
        <w:t>Revision</w:t>
      </w:r>
      <w:r>
        <w:rPr>
          <w:spacing w:val="-10"/>
        </w:rPr>
        <w:t xml:space="preserve"> </w:t>
      </w:r>
      <w:r>
        <w:t>0.1</w:t>
      </w:r>
      <w:r>
        <w:rPr>
          <w:spacing w:val="-10"/>
        </w:rPr>
        <w:t xml:space="preserve"> </w:t>
      </w:r>
      <w:r>
        <w:t>illustrating</w:t>
      </w:r>
      <w:r>
        <w:rPr>
          <w:spacing w:val="-11"/>
        </w:rPr>
        <w:t xml:space="preserve"> </w:t>
      </w:r>
      <w:r>
        <w:t>change</w:t>
      </w:r>
      <w:r>
        <w:rPr>
          <w:spacing w:val="-10"/>
        </w:rPr>
        <w:t xml:space="preserve"> </w:t>
      </w:r>
      <w:r>
        <w:t>in</w:t>
      </w:r>
      <w:r>
        <w:rPr>
          <w:spacing w:val="-10"/>
        </w:rPr>
        <w:t xml:space="preserve"> </w:t>
      </w:r>
      <w:r>
        <w:t>hole</w:t>
      </w:r>
      <w:r>
        <w:rPr>
          <w:spacing w:val="-10"/>
        </w:rPr>
        <w:t xml:space="preserve"> </w:t>
      </w:r>
      <w:r>
        <w:t>location.</w:t>
      </w:r>
    </w:p>
    <w:tbl>
      <w:tblPr>
        <w:tblStyle w:val="TableGrid"/>
        <w:tblW w:w="8995" w:type="dxa"/>
        <w:tblLayout w:type="fixed"/>
        <w:tblLook w:val="01E0" w:firstRow="1" w:lastRow="1" w:firstColumn="1" w:lastColumn="1" w:noHBand="0" w:noVBand="0"/>
      </w:tblPr>
      <w:tblGrid>
        <w:gridCol w:w="2269"/>
        <w:gridCol w:w="2157"/>
        <w:gridCol w:w="4569"/>
      </w:tblGrid>
      <w:tr w:rsidR="008B4618" w14:paraId="58896B8D" w14:textId="77777777" w:rsidTr="005D07C0">
        <w:trPr>
          <w:trHeight w:val="333"/>
        </w:trPr>
        <w:tc>
          <w:tcPr>
            <w:tcW w:w="2269" w:type="dxa"/>
          </w:tcPr>
          <w:p w14:paraId="3C52B7D6" w14:textId="77777777" w:rsidR="008B4618" w:rsidRDefault="008B4618" w:rsidP="00C23110">
            <w:pPr>
              <w:pStyle w:val="TableParagraph"/>
            </w:pPr>
            <w:bookmarkStart w:id="191" w:name="_bookmark215"/>
            <w:bookmarkEnd w:id="191"/>
            <w:r>
              <w:t>Element</w:t>
            </w:r>
            <w:r>
              <w:rPr>
                <w:spacing w:val="-11"/>
              </w:rPr>
              <w:t xml:space="preserve"> </w:t>
            </w:r>
            <w:r>
              <w:rPr>
                <w:spacing w:val="-2"/>
              </w:rPr>
              <w:t>Class</w:t>
            </w:r>
          </w:p>
        </w:tc>
        <w:tc>
          <w:tcPr>
            <w:tcW w:w="2157" w:type="dxa"/>
          </w:tcPr>
          <w:p w14:paraId="4C63502D" w14:textId="77777777" w:rsidR="008B4618" w:rsidRDefault="008B4618" w:rsidP="00C23110">
            <w:pPr>
              <w:pStyle w:val="TableParagraph"/>
            </w:pPr>
            <w:r>
              <w:t>PMI</w:t>
            </w:r>
            <w:r>
              <w:rPr>
                <w:spacing w:val="-5"/>
              </w:rPr>
              <w:t xml:space="preserve"> </w:t>
            </w:r>
            <w:r>
              <w:t>Values</w:t>
            </w:r>
          </w:p>
        </w:tc>
        <w:tc>
          <w:tcPr>
            <w:tcW w:w="4569" w:type="dxa"/>
          </w:tcPr>
          <w:p w14:paraId="1907BA79" w14:textId="77777777" w:rsidR="008B4618" w:rsidRDefault="008B4618" w:rsidP="00C23110">
            <w:pPr>
              <w:pStyle w:val="TableParagraph"/>
            </w:pPr>
            <w:r>
              <w:t>Assigned</w:t>
            </w:r>
            <w:r>
              <w:rPr>
                <w:spacing w:val="-9"/>
              </w:rPr>
              <w:t xml:space="preserve"> </w:t>
            </w:r>
            <w:r>
              <w:rPr>
                <w:spacing w:val="-4"/>
              </w:rPr>
              <w:t>UUID</w:t>
            </w:r>
          </w:p>
        </w:tc>
      </w:tr>
      <w:tr w:rsidR="008B4618" w14:paraId="2B0DAE9E" w14:textId="77777777" w:rsidTr="005D07C0">
        <w:trPr>
          <w:trHeight w:val="283"/>
        </w:trPr>
        <w:tc>
          <w:tcPr>
            <w:tcW w:w="2269" w:type="dxa"/>
          </w:tcPr>
          <w:p w14:paraId="2AEFF7E2" w14:textId="77777777" w:rsidR="008B4618" w:rsidRDefault="008B4618" w:rsidP="00C23110">
            <w:pPr>
              <w:pStyle w:val="TableParagraph"/>
            </w:pPr>
            <w:r>
              <w:t>Hole</w:t>
            </w:r>
            <w:r>
              <w:rPr>
                <w:spacing w:val="-6"/>
              </w:rPr>
              <w:t xml:space="preserve"> </w:t>
            </w:r>
            <w:r>
              <w:t>Vertex</w:t>
            </w:r>
          </w:p>
        </w:tc>
        <w:tc>
          <w:tcPr>
            <w:tcW w:w="2157" w:type="dxa"/>
          </w:tcPr>
          <w:p w14:paraId="53057603" w14:textId="77777777" w:rsidR="008B4618" w:rsidRDefault="008B4618" w:rsidP="00C23110">
            <w:pPr>
              <w:pStyle w:val="TableParagraph"/>
            </w:pPr>
            <w:r>
              <w:t>8.3,8.9,10</w:t>
            </w:r>
          </w:p>
        </w:tc>
        <w:tc>
          <w:tcPr>
            <w:tcW w:w="4569" w:type="dxa"/>
          </w:tcPr>
          <w:p w14:paraId="138D33EC" w14:textId="77777777" w:rsidR="008B4618" w:rsidRDefault="008B4618" w:rsidP="00C23110">
            <w:pPr>
              <w:pStyle w:val="TableParagraph"/>
            </w:pPr>
            <w:r>
              <w:t>03338caf-ec0c-518a-a8eb-4b7bb170724a</w:t>
            </w:r>
          </w:p>
        </w:tc>
      </w:tr>
      <w:tr w:rsidR="008B4618" w14:paraId="2E46D81D" w14:textId="77777777" w:rsidTr="005D07C0">
        <w:trPr>
          <w:trHeight w:val="541"/>
        </w:trPr>
        <w:tc>
          <w:tcPr>
            <w:tcW w:w="2269" w:type="dxa"/>
          </w:tcPr>
          <w:p w14:paraId="46F09A9F" w14:textId="77777777" w:rsidR="008B4618" w:rsidRDefault="008B4618" w:rsidP="00C23110">
            <w:pPr>
              <w:pStyle w:val="TableParagraph"/>
            </w:pPr>
            <w:r>
              <w:t>Hole</w:t>
            </w:r>
            <w:r>
              <w:rPr>
                <w:spacing w:val="-6"/>
              </w:rPr>
              <w:t xml:space="preserve"> </w:t>
            </w:r>
            <w:r>
              <w:t>Vertex</w:t>
            </w:r>
          </w:p>
        </w:tc>
        <w:tc>
          <w:tcPr>
            <w:tcW w:w="2157" w:type="dxa"/>
          </w:tcPr>
          <w:p w14:paraId="17689A95" w14:textId="77777777" w:rsidR="008B4618" w:rsidRDefault="008B4618" w:rsidP="00C23110">
            <w:pPr>
              <w:pStyle w:val="TableParagraph"/>
            </w:pPr>
            <w:r>
              <w:t>8.3,8.9,0</w:t>
            </w:r>
          </w:p>
        </w:tc>
        <w:tc>
          <w:tcPr>
            <w:tcW w:w="4569" w:type="dxa"/>
          </w:tcPr>
          <w:p w14:paraId="22FF1149" w14:textId="77777777" w:rsidR="008B4618" w:rsidRDefault="008B4618" w:rsidP="00C23110">
            <w:pPr>
              <w:pStyle w:val="TableParagraph"/>
            </w:pPr>
            <w:r>
              <w:t>1a70557f-cc2b-57fe-</w:t>
            </w:r>
            <w:r>
              <w:rPr>
                <w:spacing w:val="-4"/>
              </w:rPr>
              <w:t>8f80-</w:t>
            </w:r>
            <w:r>
              <w:t xml:space="preserve"> fbeaaa60edce</w:t>
            </w:r>
          </w:p>
        </w:tc>
      </w:tr>
    </w:tbl>
    <w:p w14:paraId="6EDDAC05" w14:textId="029FF3FC" w:rsidR="008B4618" w:rsidRPr="00C33B24" w:rsidRDefault="00A82E9E" w:rsidP="00C23110">
      <w:pPr>
        <w:pStyle w:val="BodyText"/>
      </w:pPr>
      <w:r w:rsidRPr="00F84CEA">
        <w:t xml:space="preserve">The complete data file is available as </w:t>
      </w:r>
      <w:r>
        <w:t>“</w:t>
      </w:r>
      <w:r w:rsidRPr="00F84CEA">
        <w:t xml:space="preserve">NX_Plate_w_Hole_UUIDS_Rev_0.1.stp” at </w:t>
      </w:r>
      <w:hyperlink r:id="rId15" w:history="1">
        <w:r w:rsidRPr="00F84CEA">
          <w:rPr>
            <w:rStyle w:val="Hyperlink"/>
            <w:spacing w:val="-2"/>
          </w:rPr>
          <w:t>https://github.com/usnistgov/UUID</w:t>
        </w:r>
      </w:hyperlink>
      <w:r w:rsidRPr="00F84CEA">
        <w:rPr>
          <w:rStyle w:val="Hyperlink"/>
          <w:spacing w:val="-2"/>
        </w:rPr>
        <w:t>.</w:t>
      </w:r>
    </w:p>
    <w:p w14:paraId="491D33B4" w14:textId="77777777" w:rsidR="008B4618" w:rsidRDefault="008B4618" w:rsidP="00C23110">
      <w:pPr>
        <w:pStyle w:val="BodyText"/>
      </w:pPr>
      <w:r>
        <w:t xml:space="preserve">In version 0.2, the hole feature is deleted from the CAD model. A new hole feature of the same size, with a new location -6.3 mm, 6.9 mm, 10 mm, is defined. Two scenarios result from differences in how </w:t>
      </w:r>
      <w:hyperlink w:anchor="_bookmark326">
        <w:r>
          <w:t>CAD</w:t>
        </w:r>
      </w:hyperlink>
      <w:r>
        <w:t xml:space="preserve"> applications track changes.</w:t>
      </w:r>
    </w:p>
    <w:p w14:paraId="00554BD9" w14:textId="77777777" w:rsidR="008B4618" w:rsidRDefault="008B4618" w:rsidP="00C23110">
      <w:pPr>
        <w:pStyle w:val="BodyText"/>
      </w:pPr>
      <w:r>
        <w:t xml:space="preserve">All </w:t>
      </w:r>
      <w:hyperlink w:anchor="_bookmark358">
        <w:r>
          <w:t>PMI</w:t>
        </w:r>
      </w:hyperlink>
      <w:r>
        <w:t xml:space="preserve"> remain in the model, and those whose references no longer exist become disconnected. The disconnected </w:t>
      </w:r>
      <w:hyperlink w:anchor="_bookmark358">
        <w:r>
          <w:t>PMI</w:t>
        </w:r>
      </w:hyperlink>
      <w:r>
        <w:t xml:space="preserve"> are connected to the new hole geometry. Because the </w:t>
      </w:r>
      <w:hyperlink w:anchor="_bookmark358">
        <w:r>
          <w:t>PMI</w:t>
        </w:r>
      </w:hyperlink>
      <w:r>
        <w:t xml:space="preserve"> remain, their </w:t>
      </w:r>
      <w:hyperlink w:anchor="_bookmark366">
        <w:r>
          <w:t>UUIDs</w:t>
        </w:r>
      </w:hyperlink>
      <w:r>
        <w:t xml:space="preserve"> are maintained.</w:t>
      </w:r>
    </w:p>
    <w:p w14:paraId="634B73EF" w14:textId="3D2F9E6C" w:rsidR="008B4618" w:rsidRPr="00F84CEA" w:rsidRDefault="008B4618" w:rsidP="00C23110">
      <w:pPr>
        <w:pStyle w:val="BodyText"/>
      </w:pPr>
      <w:r>
        <w:lastRenderedPageBreak/>
        <w:t xml:space="preserve">An extract of the relevant instance data from the </w:t>
      </w:r>
      <w:hyperlink w:anchor="_bookmark322">
        <w:r>
          <w:t>AP 242</w:t>
        </w:r>
      </w:hyperlink>
      <w:r>
        <w:t xml:space="preserve"> file of iteration 0.2 is shown </w:t>
      </w:r>
      <w:r w:rsidRPr="00F84CEA">
        <w:t xml:space="preserve">in table </w:t>
      </w:r>
      <w:hyperlink w:anchor="_bookmark216">
        <w:r w:rsidR="00F84CEA">
          <w:rPr>
            <w:i/>
            <w:iCs/>
          </w:rPr>
          <w:t>6</w:t>
        </w:r>
      </w:hyperlink>
      <w:r w:rsidRPr="00F84CEA">
        <w:t xml:space="preserve">. </w:t>
      </w:r>
    </w:p>
    <w:p w14:paraId="60AB8931" w14:textId="42750D1E" w:rsidR="008B4618" w:rsidRPr="003124F3" w:rsidRDefault="008B4618" w:rsidP="00C23110">
      <w:pPr>
        <w:pStyle w:val="TableandFigure"/>
      </w:pPr>
      <w:r w:rsidRPr="00F84CEA">
        <w:t>TABLE</w:t>
      </w:r>
      <w:r w:rsidRPr="00F84CEA">
        <w:rPr>
          <w:spacing w:val="-9"/>
        </w:rPr>
        <w:t xml:space="preserve"> </w:t>
      </w:r>
      <w:r w:rsidR="00F84CEA">
        <w:t>6</w:t>
      </w:r>
    </w:p>
    <w:p w14:paraId="2FBAFE35" w14:textId="77777777" w:rsidR="008B4618" w:rsidRDefault="008B4618" w:rsidP="00C23110">
      <w:pPr>
        <w:pStyle w:val="BodyText"/>
      </w:pPr>
      <w:r>
        <w:t>Extract</w:t>
      </w:r>
      <w:r>
        <w:rPr>
          <w:spacing w:val="-9"/>
        </w:rPr>
        <w:t xml:space="preserve"> </w:t>
      </w:r>
      <w:r>
        <w:t>of</w:t>
      </w:r>
      <w:r>
        <w:rPr>
          <w:spacing w:val="-9"/>
        </w:rPr>
        <w:t xml:space="preserve"> </w:t>
      </w:r>
      <w:r>
        <w:t>data</w:t>
      </w:r>
      <w:r>
        <w:rPr>
          <w:spacing w:val="-9"/>
        </w:rPr>
        <w:t xml:space="preserve"> </w:t>
      </w:r>
      <w:r>
        <w:t>from</w:t>
      </w:r>
      <w:r>
        <w:rPr>
          <w:spacing w:val="-9"/>
        </w:rPr>
        <w:t xml:space="preserve"> </w:t>
      </w:r>
      <w:r>
        <w:t>Revision</w:t>
      </w:r>
      <w:r>
        <w:rPr>
          <w:spacing w:val="-9"/>
        </w:rPr>
        <w:t xml:space="preserve"> </w:t>
      </w:r>
      <w:r>
        <w:t>0.2,</w:t>
      </w:r>
      <w:r>
        <w:rPr>
          <w:spacing w:val="-9"/>
        </w:rPr>
        <w:t xml:space="preserve"> </w:t>
      </w:r>
      <w:r>
        <w:t>including</w:t>
      </w:r>
      <w:r>
        <w:rPr>
          <w:spacing w:val="-9"/>
        </w:rPr>
        <w:t xml:space="preserve"> </w:t>
      </w:r>
      <w:r>
        <w:t>hole</w:t>
      </w:r>
      <w:r>
        <w:rPr>
          <w:spacing w:val="-9"/>
        </w:rPr>
        <w:t xml:space="preserve"> </w:t>
      </w:r>
      <w:r>
        <w:t>deletion</w:t>
      </w:r>
      <w:r>
        <w:rPr>
          <w:spacing w:val="-9"/>
        </w:rPr>
        <w:t xml:space="preserve"> </w:t>
      </w:r>
      <w:r>
        <w:t>and</w:t>
      </w:r>
      <w:r>
        <w:rPr>
          <w:spacing w:val="-9"/>
        </w:rPr>
        <w:t xml:space="preserve"> </w:t>
      </w:r>
      <w:r>
        <w:t>creation</w:t>
      </w:r>
      <w:r>
        <w:rPr>
          <w:spacing w:val="-9"/>
        </w:rPr>
        <w:t xml:space="preserve"> </w:t>
      </w:r>
      <w:r>
        <w:t>of</w:t>
      </w:r>
      <w:r>
        <w:rPr>
          <w:spacing w:val="-9"/>
        </w:rPr>
        <w:t xml:space="preserve"> </w:t>
      </w:r>
      <w:r>
        <w:t>new hole.</w:t>
      </w:r>
    </w:p>
    <w:tbl>
      <w:tblPr>
        <w:tblStyle w:val="TableGrid"/>
        <w:tblW w:w="9355" w:type="dxa"/>
        <w:tblLayout w:type="fixed"/>
        <w:tblLook w:val="01E0" w:firstRow="1" w:lastRow="1" w:firstColumn="1" w:lastColumn="1" w:noHBand="0" w:noVBand="0"/>
      </w:tblPr>
      <w:tblGrid>
        <w:gridCol w:w="2798"/>
        <w:gridCol w:w="1625"/>
        <w:gridCol w:w="4932"/>
      </w:tblGrid>
      <w:tr w:rsidR="008B4618" w14:paraId="75289EDB" w14:textId="77777777" w:rsidTr="005D07C0">
        <w:trPr>
          <w:trHeight w:val="308"/>
        </w:trPr>
        <w:tc>
          <w:tcPr>
            <w:tcW w:w="2798" w:type="dxa"/>
          </w:tcPr>
          <w:p w14:paraId="33B71630" w14:textId="77777777" w:rsidR="008B4618" w:rsidRDefault="008B4618" w:rsidP="00C23110">
            <w:pPr>
              <w:pStyle w:val="TableParagraph"/>
            </w:pPr>
            <w:bookmarkStart w:id="192" w:name="_bookmark216"/>
            <w:bookmarkEnd w:id="192"/>
            <w:r>
              <w:t>Element</w:t>
            </w:r>
            <w:r>
              <w:rPr>
                <w:spacing w:val="-11"/>
              </w:rPr>
              <w:t xml:space="preserve"> </w:t>
            </w:r>
            <w:r>
              <w:rPr>
                <w:spacing w:val="-2"/>
              </w:rPr>
              <w:t>Class</w:t>
            </w:r>
          </w:p>
        </w:tc>
        <w:tc>
          <w:tcPr>
            <w:tcW w:w="1625" w:type="dxa"/>
          </w:tcPr>
          <w:p w14:paraId="11DB0E99" w14:textId="77777777" w:rsidR="008B4618" w:rsidRDefault="008B4618" w:rsidP="00C23110">
            <w:pPr>
              <w:pStyle w:val="TableParagraph"/>
            </w:pPr>
            <w:r>
              <w:t>PMI</w:t>
            </w:r>
            <w:r>
              <w:rPr>
                <w:spacing w:val="-5"/>
              </w:rPr>
              <w:t xml:space="preserve"> </w:t>
            </w:r>
            <w:r>
              <w:t>Values</w:t>
            </w:r>
          </w:p>
        </w:tc>
        <w:tc>
          <w:tcPr>
            <w:tcW w:w="4932" w:type="dxa"/>
          </w:tcPr>
          <w:p w14:paraId="1BCBD149" w14:textId="77777777" w:rsidR="008B4618" w:rsidRDefault="008B4618" w:rsidP="00C23110">
            <w:pPr>
              <w:pStyle w:val="TableParagraph"/>
            </w:pPr>
            <w:r>
              <w:t>Assigned</w:t>
            </w:r>
            <w:r>
              <w:rPr>
                <w:spacing w:val="-9"/>
              </w:rPr>
              <w:t xml:space="preserve"> </w:t>
            </w:r>
            <w:r>
              <w:rPr>
                <w:spacing w:val="-4"/>
              </w:rPr>
              <w:t>UUID</w:t>
            </w:r>
          </w:p>
        </w:tc>
      </w:tr>
      <w:tr w:rsidR="008B4618" w14:paraId="58AB5509" w14:textId="77777777" w:rsidTr="005D07C0">
        <w:trPr>
          <w:trHeight w:val="553"/>
        </w:trPr>
        <w:tc>
          <w:tcPr>
            <w:tcW w:w="2798" w:type="dxa"/>
          </w:tcPr>
          <w:p w14:paraId="32632062" w14:textId="77777777" w:rsidR="008B4618" w:rsidRDefault="008B4618" w:rsidP="00C23110">
            <w:pPr>
              <w:pStyle w:val="TableParagraph"/>
            </w:pPr>
            <w:r>
              <w:t>Advanced</w:t>
            </w:r>
            <w:r>
              <w:rPr>
                <w:spacing w:val="2"/>
              </w:rPr>
              <w:t xml:space="preserve"> </w:t>
            </w:r>
            <w:r>
              <w:rPr>
                <w:spacing w:val="-4"/>
              </w:rPr>
              <w:t>face</w:t>
            </w:r>
          </w:p>
        </w:tc>
        <w:tc>
          <w:tcPr>
            <w:tcW w:w="1625" w:type="dxa"/>
          </w:tcPr>
          <w:p w14:paraId="1FDE2DF0" w14:textId="77777777" w:rsidR="008B4618" w:rsidRDefault="008B4618" w:rsidP="00C23110">
            <w:pPr>
              <w:pStyle w:val="TableParagraph"/>
            </w:pPr>
            <w:r>
              <w:t>…</w:t>
            </w:r>
          </w:p>
        </w:tc>
        <w:tc>
          <w:tcPr>
            <w:tcW w:w="4932" w:type="dxa"/>
          </w:tcPr>
          <w:p w14:paraId="29951DF7" w14:textId="77777777" w:rsidR="008B4618" w:rsidRDefault="008B4618" w:rsidP="00C23110">
            <w:pPr>
              <w:pStyle w:val="TableParagraph"/>
            </w:pPr>
            <w:r>
              <w:t>3ef5490e-c4c5-5208-8bdc-a75293cd144f</w:t>
            </w:r>
          </w:p>
        </w:tc>
      </w:tr>
      <w:tr w:rsidR="008B4618" w14:paraId="36C2ED8D" w14:textId="77777777" w:rsidTr="005D07C0">
        <w:trPr>
          <w:trHeight w:val="268"/>
        </w:trPr>
        <w:tc>
          <w:tcPr>
            <w:tcW w:w="2798" w:type="dxa"/>
          </w:tcPr>
          <w:p w14:paraId="3FEA1EF9" w14:textId="77777777" w:rsidR="008B4618" w:rsidRDefault="008B4618" w:rsidP="00C23110">
            <w:pPr>
              <w:pStyle w:val="TableParagraph"/>
            </w:pPr>
            <w:r>
              <w:t>Cylindrical</w:t>
            </w:r>
            <w:r>
              <w:rPr>
                <w:spacing w:val="-13"/>
              </w:rPr>
              <w:t xml:space="preserve"> </w:t>
            </w:r>
            <w:r>
              <w:rPr>
                <w:spacing w:val="-2"/>
              </w:rPr>
              <w:t>surface</w:t>
            </w:r>
          </w:p>
        </w:tc>
        <w:tc>
          <w:tcPr>
            <w:tcW w:w="1625" w:type="dxa"/>
          </w:tcPr>
          <w:p w14:paraId="13B31518" w14:textId="77777777" w:rsidR="008B4618" w:rsidRDefault="008B4618" w:rsidP="00C23110">
            <w:pPr>
              <w:pStyle w:val="TableParagraph"/>
            </w:pPr>
            <w:r>
              <w:t>…</w:t>
            </w:r>
          </w:p>
        </w:tc>
        <w:tc>
          <w:tcPr>
            <w:tcW w:w="4932" w:type="dxa"/>
          </w:tcPr>
          <w:p w14:paraId="583CFD01" w14:textId="77777777" w:rsidR="008B4618" w:rsidRDefault="008B4618" w:rsidP="00C23110">
            <w:pPr>
              <w:pStyle w:val="TableParagraph"/>
            </w:pPr>
            <w:r>
              <w:t>not</w:t>
            </w:r>
            <w:r>
              <w:rPr>
                <w:spacing w:val="-5"/>
              </w:rPr>
              <w:t xml:space="preserve"> </w:t>
            </w:r>
            <w:r>
              <w:t>provided</w:t>
            </w:r>
          </w:p>
        </w:tc>
      </w:tr>
      <w:tr w:rsidR="008B4618" w14:paraId="623C496C" w14:textId="77777777" w:rsidTr="005D07C0">
        <w:trPr>
          <w:trHeight w:val="817"/>
        </w:trPr>
        <w:tc>
          <w:tcPr>
            <w:tcW w:w="2798" w:type="dxa"/>
          </w:tcPr>
          <w:p w14:paraId="6F1FFA0F" w14:textId="77777777" w:rsidR="008B4618" w:rsidRDefault="008B4618" w:rsidP="00C23110">
            <w:pPr>
              <w:pStyle w:val="TableParagraph"/>
            </w:pPr>
            <w:r>
              <w:t>Hole</w:t>
            </w:r>
            <w:r>
              <w:rPr>
                <w:spacing w:val="-6"/>
              </w:rPr>
              <w:t xml:space="preserve"> </w:t>
            </w:r>
            <w:r>
              <w:t>Diameter</w:t>
            </w:r>
          </w:p>
        </w:tc>
        <w:tc>
          <w:tcPr>
            <w:tcW w:w="1625" w:type="dxa"/>
          </w:tcPr>
          <w:p w14:paraId="38C9085C" w14:textId="77777777" w:rsidR="008B4618" w:rsidRDefault="008B4618" w:rsidP="00C23110">
            <w:pPr>
              <w:pStyle w:val="TableParagraph"/>
            </w:pPr>
            <w:r>
              <w:rPr>
                <w:rFonts w:ascii="Lucida Sans Unicode" w:hAnsi="Lucida Sans Unicode"/>
                <w:w w:val="75"/>
              </w:rPr>
              <w:t>∅</w:t>
            </w:r>
            <w:r>
              <w:rPr>
                <w:rFonts w:ascii="Lucida Sans Unicode" w:hAnsi="Lucida Sans Unicode"/>
                <w:spacing w:val="-12"/>
                <w:w w:val="95"/>
              </w:rPr>
              <w:t xml:space="preserve"> </w:t>
            </w:r>
            <w:r w:rsidRPr="003A01CD">
              <w:rPr>
                <w:w w:val="95"/>
              </w:rPr>
              <w:t>19±0.05</w:t>
            </w:r>
          </w:p>
        </w:tc>
        <w:tc>
          <w:tcPr>
            <w:tcW w:w="4932" w:type="dxa"/>
          </w:tcPr>
          <w:p w14:paraId="13529574" w14:textId="77777777" w:rsidR="008B4618" w:rsidRDefault="008B4618" w:rsidP="00C23110">
            <w:pPr>
              <w:pStyle w:val="TableParagraph"/>
            </w:pPr>
            <w:r>
              <w:t>814e27a0-acee-5455-a393-2e493d372f4e</w:t>
            </w:r>
          </w:p>
        </w:tc>
      </w:tr>
      <w:tr w:rsidR="008B4618" w14:paraId="7FE9A14E" w14:textId="77777777" w:rsidTr="005D07C0">
        <w:trPr>
          <w:trHeight w:val="269"/>
        </w:trPr>
        <w:tc>
          <w:tcPr>
            <w:tcW w:w="2798" w:type="dxa"/>
          </w:tcPr>
          <w:p w14:paraId="3DD99C9C" w14:textId="77777777" w:rsidR="008B4618" w:rsidRDefault="008B4618" w:rsidP="00C23110">
            <w:pPr>
              <w:pStyle w:val="TableParagraph"/>
            </w:pPr>
            <w:r>
              <w:t>Hole</w:t>
            </w:r>
            <w:r>
              <w:rPr>
                <w:spacing w:val="-6"/>
              </w:rPr>
              <w:t xml:space="preserve"> </w:t>
            </w:r>
            <w:r>
              <w:t>Vertex</w:t>
            </w:r>
          </w:p>
        </w:tc>
        <w:tc>
          <w:tcPr>
            <w:tcW w:w="1625" w:type="dxa"/>
          </w:tcPr>
          <w:p w14:paraId="6059E77C" w14:textId="77777777" w:rsidR="008B4618" w:rsidRDefault="008B4618" w:rsidP="00C23110">
            <w:pPr>
              <w:pStyle w:val="TableParagraph"/>
            </w:pPr>
            <w:r>
              <w:t>8.3,8.9,10</w:t>
            </w:r>
          </w:p>
        </w:tc>
        <w:tc>
          <w:tcPr>
            <w:tcW w:w="4932" w:type="dxa"/>
          </w:tcPr>
          <w:p w14:paraId="74125F94" w14:textId="77777777" w:rsidR="008B4618" w:rsidRDefault="008B4618" w:rsidP="00C23110">
            <w:pPr>
              <w:pStyle w:val="TableParagraph"/>
            </w:pPr>
            <w:r>
              <w:t>ec147a04-aaad-59f0-9417- e9c7cdde9501</w:t>
            </w:r>
          </w:p>
        </w:tc>
      </w:tr>
      <w:tr w:rsidR="008B4618" w:rsidRPr="00331EB8" w14:paraId="744826EF" w14:textId="77777777" w:rsidTr="005D07C0">
        <w:trPr>
          <w:trHeight w:val="541"/>
        </w:trPr>
        <w:tc>
          <w:tcPr>
            <w:tcW w:w="2798" w:type="dxa"/>
          </w:tcPr>
          <w:p w14:paraId="40DE26CC" w14:textId="77777777" w:rsidR="008B4618" w:rsidRDefault="008B4618" w:rsidP="00C23110">
            <w:pPr>
              <w:pStyle w:val="TableParagraph"/>
            </w:pPr>
            <w:r>
              <w:t>Hole</w:t>
            </w:r>
            <w:r>
              <w:rPr>
                <w:spacing w:val="-6"/>
              </w:rPr>
              <w:t xml:space="preserve"> </w:t>
            </w:r>
            <w:r>
              <w:t>Vertex</w:t>
            </w:r>
          </w:p>
        </w:tc>
        <w:tc>
          <w:tcPr>
            <w:tcW w:w="1625" w:type="dxa"/>
          </w:tcPr>
          <w:p w14:paraId="25832485" w14:textId="77777777" w:rsidR="008B4618" w:rsidRDefault="008B4618" w:rsidP="00C23110">
            <w:pPr>
              <w:pStyle w:val="TableParagraph"/>
            </w:pPr>
            <w:r>
              <w:t>8.3,8.9,0</w:t>
            </w:r>
          </w:p>
        </w:tc>
        <w:tc>
          <w:tcPr>
            <w:tcW w:w="4932" w:type="dxa"/>
          </w:tcPr>
          <w:p w14:paraId="331CD5F0" w14:textId="77777777" w:rsidR="008B4618" w:rsidRPr="009B60C4" w:rsidRDefault="008B4618" w:rsidP="00C23110">
            <w:pPr>
              <w:pStyle w:val="TableParagraph"/>
              <w:rPr>
                <w:lang w:val="pt-BR"/>
              </w:rPr>
            </w:pPr>
            <w:r w:rsidRPr="009B60C4">
              <w:rPr>
                <w:lang w:val="pt-BR"/>
              </w:rPr>
              <w:t>e3987c2b-bdd9-56ae-8d56-22e2443f972b</w:t>
            </w:r>
          </w:p>
        </w:tc>
      </w:tr>
      <w:tr w:rsidR="008B4618" w14:paraId="32C974CD" w14:textId="77777777" w:rsidTr="005D07C0">
        <w:trPr>
          <w:trHeight w:val="539"/>
        </w:trPr>
        <w:tc>
          <w:tcPr>
            <w:tcW w:w="2798" w:type="dxa"/>
          </w:tcPr>
          <w:p w14:paraId="0F0A9B5C" w14:textId="77777777" w:rsidR="008B4618" w:rsidRDefault="008B4618" w:rsidP="00C23110">
            <w:pPr>
              <w:pStyle w:val="TableParagraph"/>
            </w:pPr>
            <w:r>
              <w:t xml:space="preserve">Feature Control Frame </w:t>
            </w:r>
            <w:r>
              <w:rPr>
                <w:spacing w:val="-5"/>
              </w:rPr>
              <w:t>(7)</w:t>
            </w:r>
          </w:p>
        </w:tc>
        <w:tc>
          <w:tcPr>
            <w:tcW w:w="1625" w:type="dxa"/>
          </w:tcPr>
          <w:p w14:paraId="24F6C78E" w14:textId="77777777" w:rsidR="008B4618" w:rsidRDefault="008B4618" w:rsidP="00C23110">
            <w:pPr>
              <w:pStyle w:val="TableParagraph"/>
            </w:pPr>
            <w:r>
              <w:t>…</w:t>
            </w:r>
          </w:p>
        </w:tc>
        <w:tc>
          <w:tcPr>
            <w:tcW w:w="4932" w:type="dxa"/>
          </w:tcPr>
          <w:p w14:paraId="2A524FBB" w14:textId="77777777" w:rsidR="008B4618" w:rsidRDefault="008B4618" w:rsidP="00C23110">
            <w:pPr>
              <w:pStyle w:val="TableParagraph"/>
            </w:pPr>
            <w:r>
              <w:t>21dba1d4-f8c9-5c39-9163-510b94836bfb</w:t>
            </w:r>
          </w:p>
        </w:tc>
      </w:tr>
      <w:tr w:rsidR="008B4618" w14:paraId="2165289F" w14:textId="77777777" w:rsidTr="005D07C0">
        <w:trPr>
          <w:trHeight w:val="269"/>
        </w:trPr>
        <w:tc>
          <w:tcPr>
            <w:tcW w:w="2798" w:type="dxa"/>
          </w:tcPr>
          <w:p w14:paraId="7592BB54" w14:textId="77777777" w:rsidR="008B4618" w:rsidRDefault="008B4618" w:rsidP="00C23110">
            <w:pPr>
              <w:pStyle w:val="TableParagraph"/>
            </w:pPr>
            <w:r>
              <w:t>Datum Feature</w:t>
            </w:r>
            <w:r>
              <w:rPr>
                <w:spacing w:val="-1"/>
              </w:rPr>
              <w:t xml:space="preserve"> </w:t>
            </w:r>
            <w:r>
              <w:rPr>
                <w:spacing w:val="-10"/>
              </w:rPr>
              <w:t>A</w:t>
            </w:r>
          </w:p>
        </w:tc>
        <w:tc>
          <w:tcPr>
            <w:tcW w:w="1625" w:type="dxa"/>
          </w:tcPr>
          <w:p w14:paraId="19298412" w14:textId="77777777" w:rsidR="008B4618" w:rsidRDefault="008B4618" w:rsidP="00C23110">
            <w:pPr>
              <w:pStyle w:val="TableParagraph"/>
            </w:pPr>
            <w:r>
              <w:t>A</w:t>
            </w:r>
          </w:p>
        </w:tc>
        <w:tc>
          <w:tcPr>
            <w:tcW w:w="4932" w:type="dxa"/>
          </w:tcPr>
          <w:p w14:paraId="68BC786F" w14:textId="77777777" w:rsidR="008B4618" w:rsidRDefault="008B4618" w:rsidP="00C23110">
            <w:pPr>
              <w:pStyle w:val="TableParagraph"/>
            </w:pPr>
            <w:r>
              <w:t>not</w:t>
            </w:r>
            <w:r>
              <w:rPr>
                <w:spacing w:val="-5"/>
              </w:rPr>
              <w:t xml:space="preserve"> </w:t>
            </w:r>
            <w:r>
              <w:t>provided</w:t>
            </w:r>
          </w:p>
        </w:tc>
      </w:tr>
      <w:tr w:rsidR="008B4618" w14:paraId="2ABC56B9" w14:textId="77777777" w:rsidTr="005D07C0">
        <w:trPr>
          <w:trHeight w:val="270"/>
        </w:trPr>
        <w:tc>
          <w:tcPr>
            <w:tcW w:w="2798" w:type="dxa"/>
          </w:tcPr>
          <w:p w14:paraId="40D41DA0" w14:textId="77777777" w:rsidR="008B4618" w:rsidRDefault="008B4618" w:rsidP="00C23110">
            <w:pPr>
              <w:pStyle w:val="TableParagraph"/>
            </w:pPr>
            <w:r>
              <w:t>Datum Feature</w:t>
            </w:r>
            <w:r>
              <w:rPr>
                <w:spacing w:val="-1"/>
              </w:rPr>
              <w:t xml:space="preserve"> </w:t>
            </w:r>
            <w:r>
              <w:rPr>
                <w:spacing w:val="-10"/>
              </w:rPr>
              <w:t>B</w:t>
            </w:r>
          </w:p>
        </w:tc>
        <w:tc>
          <w:tcPr>
            <w:tcW w:w="1625" w:type="dxa"/>
          </w:tcPr>
          <w:p w14:paraId="24815001" w14:textId="77777777" w:rsidR="008B4618" w:rsidRDefault="008B4618" w:rsidP="00C23110">
            <w:pPr>
              <w:pStyle w:val="TableParagraph"/>
            </w:pPr>
            <w:r>
              <w:t>B</w:t>
            </w:r>
          </w:p>
        </w:tc>
        <w:tc>
          <w:tcPr>
            <w:tcW w:w="4932" w:type="dxa"/>
          </w:tcPr>
          <w:p w14:paraId="0FE6F7C7" w14:textId="77777777" w:rsidR="008B4618" w:rsidRDefault="008B4618" w:rsidP="00C23110">
            <w:pPr>
              <w:pStyle w:val="TableParagraph"/>
            </w:pPr>
            <w:r>
              <w:t>not</w:t>
            </w:r>
            <w:r>
              <w:rPr>
                <w:spacing w:val="-5"/>
              </w:rPr>
              <w:t xml:space="preserve"> </w:t>
            </w:r>
            <w:r>
              <w:t>provided</w:t>
            </w:r>
          </w:p>
        </w:tc>
      </w:tr>
      <w:tr w:rsidR="008B4618" w14:paraId="4B4AF1A5" w14:textId="77777777" w:rsidTr="005D07C0">
        <w:trPr>
          <w:trHeight w:val="270"/>
        </w:trPr>
        <w:tc>
          <w:tcPr>
            <w:tcW w:w="2798" w:type="dxa"/>
          </w:tcPr>
          <w:p w14:paraId="1657D159" w14:textId="77777777" w:rsidR="008B4618" w:rsidRDefault="008B4618" w:rsidP="00C23110">
            <w:pPr>
              <w:pStyle w:val="TableParagraph"/>
            </w:pPr>
            <w:r>
              <w:t>Datum Feature</w:t>
            </w:r>
            <w:r>
              <w:rPr>
                <w:spacing w:val="-1"/>
              </w:rPr>
              <w:t xml:space="preserve"> </w:t>
            </w:r>
            <w:r>
              <w:rPr>
                <w:spacing w:val="-10"/>
              </w:rPr>
              <w:t>C</w:t>
            </w:r>
          </w:p>
        </w:tc>
        <w:tc>
          <w:tcPr>
            <w:tcW w:w="1625" w:type="dxa"/>
          </w:tcPr>
          <w:p w14:paraId="42070A84" w14:textId="77777777" w:rsidR="008B4618" w:rsidRDefault="008B4618" w:rsidP="00C23110">
            <w:pPr>
              <w:pStyle w:val="TableParagraph"/>
            </w:pPr>
            <w:r>
              <w:t>C</w:t>
            </w:r>
          </w:p>
        </w:tc>
        <w:tc>
          <w:tcPr>
            <w:tcW w:w="4932" w:type="dxa"/>
          </w:tcPr>
          <w:p w14:paraId="232B32DC" w14:textId="77777777" w:rsidR="008B4618" w:rsidRDefault="008B4618" w:rsidP="00C23110">
            <w:pPr>
              <w:pStyle w:val="TableParagraph"/>
            </w:pPr>
            <w:r>
              <w:t>not</w:t>
            </w:r>
            <w:r>
              <w:rPr>
                <w:spacing w:val="-5"/>
              </w:rPr>
              <w:t xml:space="preserve"> </w:t>
            </w:r>
            <w:r>
              <w:t>provided</w:t>
            </w:r>
          </w:p>
        </w:tc>
      </w:tr>
    </w:tbl>
    <w:p w14:paraId="15252AF9" w14:textId="58AB1231" w:rsidR="008B4618" w:rsidRDefault="008B4618" w:rsidP="00C23110">
      <w:pPr>
        <w:pStyle w:val="BodyText"/>
      </w:pPr>
      <w:r>
        <w:t xml:space="preserve">The complete data file is available as </w:t>
      </w:r>
      <w:r w:rsidR="00D64992">
        <w:t>“</w:t>
      </w:r>
      <w:r>
        <w:t xml:space="preserve">NX_Plate_w_Hole_UUIDS_Rev_0.2.stp” at </w:t>
      </w:r>
      <w:hyperlink r:id="rId16" w:history="1">
        <w:r w:rsidRPr="00666B6A">
          <w:rPr>
            <w:rStyle w:val="Hyperlink"/>
            <w:spacing w:val="-2"/>
          </w:rPr>
          <w:t>https://github.com/usnistgov/UUID</w:t>
        </w:r>
      </w:hyperlink>
      <w:r>
        <w:t>.</w:t>
      </w:r>
    </w:p>
    <w:p w14:paraId="4DEE58BD" w14:textId="28783E55" w:rsidR="008B4618" w:rsidRPr="00F84CEA" w:rsidRDefault="008B4618" w:rsidP="00C23110">
      <w:pPr>
        <w:pStyle w:val="BodyText"/>
      </w:pPr>
      <w:r>
        <w:t xml:space="preserve">Version 0.3 adds a chamfer to one edge of the model. The chamfer is a new feature, and the CAD application identifies it with an </w:t>
      </w:r>
      <w:hyperlink w:anchor="_bookmark355">
        <w:r>
          <w:t>OID</w:t>
        </w:r>
      </w:hyperlink>
      <w:r>
        <w:t xml:space="preserve">. Following enterprise policy, a new </w:t>
      </w:r>
      <w:hyperlink w:anchor="_bookmark366">
        <w:r>
          <w:t>UUID</w:t>
        </w:r>
      </w:hyperlink>
      <w:r>
        <w:t xml:space="preserve"> is assigned to the new feature. </w:t>
      </w:r>
      <w:r w:rsidR="0073699F">
        <w:t>Table 7 shows an extract of the relevant instance data from the AP 242 file of iteration 0.3</w:t>
      </w:r>
      <w:r w:rsidRPr="00F84CEA">
        <w:t xml:space="preserve">. </w:t>
      </w:r>
    </w:p>
    <w:p w14:paraId="4BCF3309" w14:textId="4FED1EEF" w:rsidR="008B4618" w:rsidRPr="003124F3" w:rsidRDefault="008B4618" w:rsidP="00C23110">
      <w:pPr>
        <w:pStyle w:val="TableandFigure"/>
      </w:pPr>
      <w:r w:rsidRPr="00F84CEA">
        <w:t xml:space="preserve">TABLE </w:t>
      </w:r>
      <w:r w:rsidR="00F84CEA">
        <w:t>7</w:t>
      </w:r>
    </w:p>
    <w:p w14:paraId="66E5BB15" w14:textId="77777777" w:rsidR="008B4618" w:rsidRDefault="008B4618" w:rsidP="00C23110">
      <w:pPr>
        <w:pStyle w:val="BodyText"/>
      </w:pPr>
      <w:r>
        <w:t>Extract</w:t>
      </w:r>
      <w:r>
        <w:rPr>
          <w:spacing w:val="-11"/>
        </w:rPr>
        <w:t xml:space="preserve"> </w:t>
      </w:r>
      <w:r>
        <w:t>of</w:t>
      </w:r>
      <w:r>
        <w:rPr>
          <w:spacing w:val="-11"/>
        </w:rPr>
        <w:t xml:space="preserve"> </w:t>
      </w:r>
      <w:r>
        <w:t>data</w:t>
      </w:r>
      <w:r>
        <w:rPr>
          <w:spacing w:val="-11"/>
        </w:rPr>
        <w:t xml:space="preserve"> </w:t>
      </w:r>
      <w:r>
        <w:t>from</w:t>
      </w:r>
      <w:r>
        <w:rPr>
          <w:spacing w:val="-11"/>
        </w:rPr>
        <w:t xml:space="preserve"> </w:t>
      </w:r>
      <w:r>
        <w:t>Revision</w:t>
      </w:r>
      <w:r>
        <w:rPr>
          <w:spacing w:val="-11"/>
        </w:rPr>
        <w:t xml:space="preserve"> </w:t>
      </w:r>
      <w:r>
        <w:t>0.3</w:t>
      </w:r>
      <w:r>
        <w:rPr>
          <w:spacing w:val="-11"/>
        </w:rPr>
        <w:t xml:space="preserve"> </w:t>
      </w:r>
      <w:r>
        <w:t>illustrating</w:t>
      </w:r>
      <w:r>
        <w:rPr>
          <w:spacing w:val="-11"/>
        </w:rPr>
        <w:t xml:space="preserve"> the </w:t>
      </w:r>
      <w:r>
        <w:t>addition</w:t>
      </w:r>
      <w:r>
        <w:rPr>
          <w:spacing w:val="-11"/>
        </w:rPr>
        <w:t xml:space="preserve"> </w:t>
      </w:r>
      <w:r>
        <w:t>of</w:t>
      </w:r>
      <w:r>
        <w:rPr>
          <w:spacing w:val="-11"/>
        </w:rPr>
        <w:t xml:space="preserve"> </w:t>
      </w:r>
      <w:r>
        <w:t>chamfer</w:t>
      </w:r>
      <w:r>
        <w:rPr>
          <w:spacing w:val="-12"/>
        </w:rPr>
        <w:t xml:space="preserve"> </w:t>
      </w:r>
      <w:r>
        <w:t>face</w:t>
      </w:r>
      <w:bookmarkStart w:id="193" w:name="_bookmark217"/>
      <w:bookmarkEnd w:id="193"/>
      <w:r>
        <w:t>.</w:t>
      </w:r>
    </w:p>
    <w:tbl>
      <w:tblPr>
        <w:tblStyle w:val="TableGrid"/>
        <w:tblW w:w="9355" w:type="dxa"/>
        <w:tblLayout w:type="fixed"/>
        <w:tblLook w:val="01E0" w:firstRow="1" w:lastRow="1" w:firstColumn="1" w:lastColumn="1" w:noHBand="0" w:noVBand="0"/>
      </w:tblPr>
      <w:tblGrid>
        <w:gridCol w:w="2316"/>
        <w:gridCol w:w="2151"/>
        <w:gridCol w:w="4888"/>
      </w:tblGrid>
      <w:tr w:rsidR="008B4618" w14:paraId="576D735A" w14:textId="77777777" w:rsidTr="005D07C0">
        <w:trPr>
          <w:trHeight w:val="333"/>
        </w:trPr>
        <w:tc>
          <w:tcPr>
            <w:tcW w:w="2316" w:type="dxa"/>
          </w:tcPr>
          <w:p w14:paraId="1646F42A" w14:textId="77777777" w:rsidR="008B4618" w:rsidRDefault="008B4618" w:rsidP="00C23110">
            <w:pPr>
              <w:pStyle w:val="TableParagraph"/>
            </w:pPr>
            <w:r>
              <w:t>Element</w:t>
            </w:r>
            <w:r>
              <w:rPr>
                <w:spacing w:val="-11"/>
              </w:rPr>
              <w:t xml:space="preserve"> </w:t>
            </w:r>
            <w:r>
              <w:rPr>
                <w:spacing w:val="-2"/>
              </w:rPr>
              <w:t>Class</w:t>
            </w:r>
          </w:p>
        </w:tc>
        <w:tc>
          <w:tcPr>
            <w:tcW w:w="2151" w:type="dxa"/>
          </w:tcPr>
          <w:p w14:paraId="3B11B970" w14:textId="77777777" w:rsidR="008B4618" w:rsidRDefault="008B4618" w:rsidP="00C23110">
            <w:pPr>
              <w:pStyle w:val="TableParagraph"/>
            </w:pPr>
            <w:r>
              <w:t>Related</w:t>
            </w:r>
            <w:r>
              <w:rPr>
                <w:spacing w:val="-4"/>
              </w:rPr>
              <w:t xml:space="preserve"> </w:t>
            </w:r>
            <w:r>
              <w:rPr>
                <w:spacing w:val="-5"/>
              </w:rPr>
              <w:t>PMI</w:t>
            </w:r>
          </w:p>
        </w:tc>
        <w:tc>
          <w:tcPr>
            <w:tcW w:w="4888" w:type="dxa"/>
          </w:tcPr>
          <w:p w14:paraId="3203D0C9" w14:textId="77777777" w:rsidR="008B4618" w:rsidRDefault="008B4618" w:rsidP="00C23110">
            <w:pPr>
              <w:pStyle w:val="TableParagraph"/>
            </w:pPr>
            <w:r>
              <w:t>Assigned</w:t>
            </w:r>
            <w:r>
              <w:rPr>
                <w:spacing w:val="-9"/>
              </w:rPr>
              <w:t xml:space="preserve"> </w:t>
            </w:r>
            <w:r>
              <w:rPr>
                <w:spacing w:val="-4"/>
              </w:rPr>
              <w:t>UUID</w:t>
            </w:r>
          </w:p>
        </w:tc>
      </w:tr>
      <w:tr w:rsidR="008B4618" w14:paraId="4E001B68" w14:textId="77777777" w:rsidTr="005D07C0">
        <w:trPr>
          <w:trHeight w:val="553"/>
        </w:trPr>
        <w:tc>
          <w:tcPr>
            <w:tcW w:w="2316" w:type="dxa"/>
          </w:tcPr>
          <w:p w14:paraId="1CEF36B6" w14:textId="77777777" w:rsidR="008B4618" w:rsidRDefault="008B4618" w:rsidP="00C23110">
            <w:pPr>
              <w:pStyle w:val="TableParagraph"/>
            </w:pPr>
            <w:r>
              <w:t>Advanced</w:t>
            </w:r>
            <w:r>
              <w:rPr>
                <w:spacing w:val="2"/>
              </w:rPr>
              <w:t xml:space="preserve"> </w:t>
            </w:r>
            <w:r>
              <w:rPr>
                <w:spacing w:val="-4"/>
              </w:rPr>
              <w:t>Face</w:t>
            </w:r>
          </w:p>
        </w:tc>
        <w:tc>
          <w:tcPr>
            <w:tcW w:w="2151" w:type="dxa"/>
          </w:tcPr>
          <w:p w14:paraId="2012B6FD" w14:textId="77777777" w:rsidR="008B4618" w:rsidRDefault="008B4618" w:rsidP="00C23110">
            <w:pPr>
              <w:pStyle w:val="TableParagraph"/>
            </w:pPr>
          </w:p>
        </w:tc>
        <w:tc>
          <w:tcPr>
            <w:tcW w:w="4888" w:type="dxa"/>
          </w:tcPr>
          <w:p w14:paraId="0902DDB5" w14:textId="77777777" w:rsidR="008B4618" w:rsidRDefault="008B4618" w:rsidP="00C23110">
            <w:pPr>
              <w:pStyle w:val="TableParagraph"/>
            </w:pPr>
            <w:r>
              <w:t>3ef5490e-c4c5-5208-8bdc-a75293cd144f</w:t>
            </w:r>
          </w:p>
        </w:tc>
      </w:tr>
    </w:tbl>
    <w:p w14:paraId="75283686" w14:textId="5E83AE9B" w:rsidR="008B4618" w:rsidRDefault="008B4618" w:rsidP="00C23110">
      <w:pPr>
        <w:pStyle w:val="BodyText"/>
      </w:pPr>
      <w:r>
        <w:t>The complete data file</w:t>
      </w:r>
      <w:r w:rsidR="008D1C08">
        <w:t xml:space="preserve"> </w:t>
      </w:r>
      <w:r w:rsidR="00D64992">
        <w:t>“</w:t>
      </w:r>
      <w:r>
        <w:t xml:space="preserve">NX_Plate_w_Hole_UUIDS_Rev_0.3.stp” </w:t>
      </w:r>
      <w:r w:rsidR="008D1C08">
        <w:t xml:space="preserve">is available </w:t>
      </w:r>
      <w:r>
        <w:t xml:space="preserve">at </w:t>
      </w:r>
      <w:hyperlink r:id="rId17" w:history="1">
        <w:r w:rsidRPr="00666B6A">
          <w:rPr>
            <w:rStyle w:val="Hyperlink"/>
            <w:spacing w:val="-2"/>
          </w:rPr>
          <w:t>https://github.com/usnistgov/UUID</w:t>
        </w:r>
      </w:hyperlink>
      <w:r>
        <w:t>.</w:t>
      </w:r>
    </w:p>
    <w:p w14:paraId="7DF4B59E" w14:textId="77777777" w:rsidR="008B4618" w:rsidRDefault="008B4618" w:rsidP="00C23110">
      <w:pPr>
        <w:pStyle w:val="Heading1"/>
      </w:pPr>
      <w:bookmarkStart w:id="194" w:name="_bookmark211"/>
      <w:bookmarkEnd w:id="194"/>
      <w:r>
        <w:t>Results</w:t>
      </w:r>
    </w:p>
    <w:p w14:paraId="2FE87A4A" w14:textId="12FE278D" w:rsidR="008B4618" w:rsidRDefault="008B4618" w:rsidP="00C23110">
      <w:pPr>
        <w:pStyle w:val="Heading2"/>
      </w:pPr>
      <w:r w:rsidRPr="00D64992">
        <w:t xml:space="preserve">Results of </w:t>
      </w:r>
      <w:r w:rsidR="00331EB8" w:rsidRPr="00D64992">
        <w:t xml:space="preserve">Recent </w:t>
      </w:r>
      <w:r w:rsidRPr="00D64992">
        <w:t xml:space="preserve">CAx-IF </w:t>
      </w:r>
      <w:r w:rsidR="00331EB8" w:rsidRPr="00D64992">
        <w:t xml:space="preserve">Test Rounds </w:t>
      </w:r>
    </w:p>
    <w:p w14:paraId="7BF4CC68" w14:textId="69804A91" w:rsidR="00DF5D53" w:rsidRDefault="008B4618" w:rsidP="00C23110">
      <w:r>
        <w:t>I</w:t>
      </w:r>
      <w:r w:rsidRPr="0006033D">
        <w:t xml:space="preserve">mplementation testing by CAx-IF </w:t>
      </w:r>
      <w:r>
        <w:t xml:space="preserve">participants </w:t>
      </w:r>
      <w:r w:rsidR="00CF5535">
        <w:t>has</w:t>
      </w:r>
      <w:r w:rsidRPr="0006033D">
        <w:t xml:space="preserve"> confirmed the utility of UUIDs</w:t>
      </w:r>
      <w:r w:rsidR="00331EB8">
        <w:t>.  Initial testing focused on publishing UUIDs in STEP AP242 files for iterative design use (Round R52J).  Subsequent testing (Rounds 53J and R54J) has shown improved export</w:t>
      </w:r>
      <w:r w:rsidR="00250C53">
        <w:t xml:space="preserve"> capability</w:t>
      </w:r>
      <w:r w:rsidR="00331EB8">
        <w:t xml:space="preserve">, particularly for geometry and topology data, </w:t>
      </w:r>
      <w:r w:rsidR="0038097D">
        <w:t>initial</w:t>
      </w:r>
      <w:r w:rsidR="00331EB8">
        <w:t xml:space="preserve"> examples of publishing UUIDs for PMI data</w:t>
      </w:r>
      <w:r w:rsidR="0038097D">
        <w:t>,</w:t>
      </w:r>
      <w:r w:rsidR="00331EB8">
        <w:t xml:space="preserve"> and </w:t>
      </w:r>
      <w:r w:rsidR="0038097D">
        <w:t>early</w:t>
      </w:r>
      <w:r w:rsidR="00331EB8">
        <w:t xml:space="preserve"> testing of consumption of entities with UUIDs by other</w:t>
      </w:r>
      <w:r w:rsidR="00090731">
        <w:t xml:space="preserve"> systems</w:t>
      </w:r>
      <w:r w:rsidR="00331EB8">
        <w:t>.</w:t>
      </w:r>
      <w:r w:rsidR="00250C53">
        <w:t xml:space="preserve"> Analysis of test results </w:t>
      </w:r>
      <w:r w:rsidR="00C71852">
        <w:t xml:space="preserve">confirms the ability to trace </w:t>
      </w:r>
      <w:r w:rsidR="00714589">
        <w:t xml:space="preserve">STEP </w:t>
      </w:r>
      <w:r w:rsidR="00C71852">
        <w:t xml:space="preserve">entities from iteration to iteration and from one application to another.   The analysis </w:t>
      </w:r>
      <w:r w:rsidR="00250C53">
        <w:t>suggests</w:t>
      </w:r>
      <w:r w:rsidR="00C71852">
        <w:t>, however,</w:t>
      </w:r>
      <w:r w:rsidR="00250C53">
        <w:t xml:space="preserve"> that additional </w:t>
      </w:r>
      <w:r w:rsidR="00714589">
        <w:t xml:space="preserve">testing </w:t>
      </w:r>
      <w:r w:rsidR="00250C53">
        <w:t xml:space="preserve">focus is required </w:t>
      </w:r>
      <w:r w:rsidR="00C71852">
        <w:t xml:space="preserve">to </w:t>
      </w:r>
      <w:r w:rsidR="00714589">
        <w:t>e</w:t>
      </w:r>
      <w:r w:rsidR="00C71852">
        <w:t xml:space="preserve">nsure that </w:t>
      </w:r>
      <w:r w:rsidR="00714589">
        <w:t xml:space="preserve">identifiers </w:t>
      </w:r>
      <w:r w:rsidR="00C71852">
        <w:t>can be mapped</w:t>
      </w:r>
      <w:r w:rsidR="00714589">
        <w:t xml:space="preserve"> appropriately when topology changes occur.   Such topological changes may occur between iterations </w:t>
      </w:r>
      <w:r w:rsidR="00090731">
        <w:t>when model design changes</w:t>
      </w:r>
      <w:r w:rsidR="00714589">
        <w:t xml:space="preserve"> or</w:t>
      </w:r>
      <w:r w:rsidR="00090731">
        <w:t xml:space="preserve"> across system boundaries, even with the same iteration, when publishing and consuming applications have different modeling kernels</w:t>
      </w:r>
      <w:r w:rsidR="00291501">
        <w:t xml:space="preserve"> (see </w:t>
      </w:r>
      <w:r w:rsidR="00DF5D53">
        <w:t>the example below)</w:t>
      </w:r>
      <w:r w:rsidR="00090731">
        <w:t>.</w:t>
      </w:r>
      <w:r w:rsidR="00714589">
        <w:t xml:space="preserve"> </w:t>
      </w:r>
      <w:r w:rsidR="00C71852">
        <w:t xml:space="preserve"> </w:t>
      </w:r>
      <w:r w:rsidR="00090731">
        <w:t>In either case, research has shown that publishing and consuming applications must be careful to account for such changes</w:t>
      </w:r>
      <w:r w:rsidR="00D8465C">
        <w:t>, and the persistent ID schema has been updated</w:t>
      </w:r>
      <w:r w:rsidR="00090731">
        <w:t xml:space="preserve"> by introducing relationships between entities and their UUIDs to document </w:t>
      </w:r>
      <w:r w:rsidR="00D8465C">
        <w:t>change</w:t>
      </w:r>
      <w:r w:rsidR="00296A01">
        <w:t>, e.g.</w:t>
      </w:r>
      <w:r w:rsidR="008C3912">
        <w:t>,</w:t>
      </w:r>
      <w:r w:rsidR="00296A01">
        <w:t xml:space="preserve"> </w:t>
      </w:r>
      <w:proofErr w:type="spellStart"/>
      <w:r w:rsidR="00296A01" w:rsidRPr="00296A01">
        <w:t>derive_from</w:t>
      </w:r>
      <w:proofErr w:type="spellEnd"/>
      <w:r w:rsidR="00296A01" w:rsidRPr="00296A01">
        <w:t xml:space="preserve">, merge, </w:t>
      </w:r>
      <w:proofErr w:type="spellStart"/>
      <w:r w:rsidR="00296A01" w:rsidRPr="00296A01">
        <w:t>same_as</w:t>
      </w:r>
      <w:proofErr w:type="spellEnd"/>
      <w:r w:rsidR="00296A01" w:rsidRPr="00296A01">
        <w:t xml:space="preserve">, </w:t>
      </w:r>
      <w:proofErr w:type="spellStart"/>
      <w:r w:rsidR="00296A01" w:rsidRPr="00296A01">
        <w:t>similar_to</w:t>
      </w:r>
      <w:proofErr w:type="spellEnd"/>
      <w:r w:rsidR="00296A01" w:rsidRPr="00296A01">
        <w:t xml:space="preserve">, split, </w:t>
      </w:r>
      <w:r w:rsidR="00296A01">
        <w:t xml:space="preserve">and </w:t>
      </w:r>
      <w:r w:rsidR="00296A01" w:rsidRPr="00296A01">
        <w:t>supersedes</w:t>
      </w:r>
      <w:r w:rsidR="00D8465C">
        <w:t>, allowing traceability to be preserved.</w:t>
      </w:r>
      <w:r w:rsidR="00296A01">
        <w:t xml:space="preserve">   </w:t>
      </w:r>
    </w:p>
    <w:p w14:paraId="45EF5342" w14:textId="70F62B58" w:rsidR="00DF5D53" w:rsidRPr="00720270" w:rsidRDefault="00A879BB" w:rsidP="00C23110">
      <w:r>
        <w:t xml:space="preserve">Figure </w:t>
      </w:r>
      <w:r w:rsidRPr="00A879BB">
        <w:rPr>
          <w:i/>
          <w:iCs/>
        </w:rPr>
        <w:t>5</w:t>
      </w:r>
      <w:r>
        <w:t xml:space="preserve"> shows a</w:t>
      </w:r>
      <w:r w:rsidR="00DF5D53">
        <w:t>n example of the e</w:t>
      </w:r>
      <w:r w:rsidR="00DF5D53" w:rsidRPr="0006033D">
        <w:t>ffect</w:t>
      </w:r>
      <w:r w:rsidR="00DF5D53">
        <w:t>s</w:t>
      </w:r>
      <w:r w:rsidR="00DF5D53" w:rsidRPr="0006033D">
        <w:t xml:space="preserve"> </w:t>
      </w:r>
      <w:r w:rsidR="00DF5D53">
        <w:t xml:space="preserve">of </w:t>
      </w:r>
      <w:r w:rsidR="00DF5D53" w:rsidRPr="0006033D">
        <w:t>feature representation</w:t>
      </w:r>
      <w:r w:rsidR="00DF5D53">
        <w:t xml:space="preserve"> and UUID assignment</w:t>
      </w:r>
      <w:r w:rsidR="00DF5D53" w:rsidRPr="00720270">
        <w:t xml:space="preserve">. Some systems depict a hole as two half-cylinders and some </w:t>
      </w:r>
      <w:r w:rsidR="00FC7B9D">
        <w:t xml:space="preserve">as </w:t>
      </w:r>
      <w:r w:rsidR="00DF5D53" w:rsidRPr="00720270">
        <w:t xml:space="preserve">a single cylinder. A variation of surface counts arises from differing vendor definitions of topology. Surface count differences can also occur when IDs are assigned to all shape aspects. However, IDs should only be applied where </w:t>
      </w:r>
      <w:r w:rsidR="00DF5D53" w:rsidRPr="00720270">
        <w:lastRenderedPageBreak/>
        <w:t>geometry is merged or split.</w:t>
      </w:r>
    </w:p>
    <w:p w14:paraId="0959D682" w14:textId="50D3DB8E" w:rsidR="00DF5D53" w:rsidRPr="005B61F0" w:rsidRDefault="00DF5D53" w:rsidP="009B60C4">
      <w:pPr>
        <w:pStyle w:val="TableandFigure"/>
      </w:pPr>
      <w:r w:rsidRPr="00720270">
        <w:t>FIGURE 5</w:t>
      </w:r>
    </w:p>
    <w:p w14:paraId="5686F04C" w14:textId="28CF1286" w:rsidR="00DF5D53" w:rsidRDefault="00DF5D53" w:rsidP="00C23110">
      <w:r>
        <w:t>Varying representation of hole topology. (</w:t>
      </w:r>
      <w:r w:rsidRPr="00A11969">
        <w:rPr>
          <w:i/>
          <w:iCs/>
        </w:rPr>
        <w:t>A</w:t>
      </w:r>
      <w:r>
        <w:t>) Hole represented as two half cylinders</w:t>
      </w:r>
      <w:r w:rsidR="00A11969">
        <w:t>,</w:t>
      </w:r>
      <w:r>
        <w:t xml:space="preserve"> (</w:t>
      </w:r>
      <w:r w:rsidRPr="00A11969">
        <w:rPr>
          <w:i/>
          <w:iCs/>
        </w:rPr>
        <w:t>B</w:t>
      </w:r>
      <w:r>
        <w:t>) Hole represented as a cylinder.</w:t>
      </w:r>
    </w:p>
    <w:p w14:paraId="11BD80DC" w14:textId="77777777" w:rsidR="00DF5D53" w:rsidRDefault="00DF5D53" w:rsidP="00C23110">
      <w:r w:rsidRPr="002E1391">
        <w:rPr>
          <w:noProof/>
        </w:rPr>
        <w:drawing>
          <wp:inline distT="0" distB="0" distL="0" distR="0" wp14:anchorId="166784DA" wp14:editId="1830DF74">
            <wp:extent cx="5854700" cy="1903967"/>
            <wp:effectExtent l="0" t="0" r="0" b="1270"/>
            <wp:docPr id="997861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61264"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54700" cy="1903967"/>
                    </a:xfrm>
                    <a:prstGeom prst="rect">
                      <a:avLst/>
                    </a:prstGeom>
                    <a:noFill/>
                    <a:ln>
                      <a:noFill/>
                    </a:ln>
                  </pic:spPr>
                </pic:pic>
              </a:graphicData>
            </a:graphic>
          </wp:inline>
        </w:drawing>
      </w:r>
    </w:p>
    <w:p w14:paraId="04A84785" w14:textId="43ED9A03" w:rsidR="008B4618" w:rsidRDefault="00D8465C" w:rsidP="00C23110">
      <w:r>
        <w:t>Ongoing research and testing will exercise publishing and maintenance of these relationships</w:t>
      </w:r>
      <w:r w:rsidR="00296A01">
        <w:t xml:space="preserve"> during transfers</w:t>
      </w:r>
      <w:r w:rsidR="00F84CEA">
        <w:t xml:space="preserve"> </w:t>
      </w:r>
      <w:r w:rsidR="00296A01">
        <w:t>to ensure</w:t>
      </w:r>
      <w:r w:rsidR="008B4618">
        <w:t xml:space="preserve"> </w:t>
      </w:r>
      <w:r w:rsidR="008B4618" w:rsidRPr="0006033D">
        <w:t>full integration in STEP</w:t>
      </w:r>
      <w:r w:rsidR="008B4618">
        <w:t xml:space="preserve"> and </w:t>
      </w:r>
      <w:r w:rsidR="008B4618" w:rsidRPr="0006033D">
        <w:t>reliable data exchang</w:t>
      </w:r>
      <w:r w:rsidR="008B4618">
        <w:t>e</w:t>
      </w:r>
      <w:r w:rsidR="008B4618" w:rsidRPr="0006033D">
        <w:t>, particularly for roundtrip scenarios.</w:t>
      </w:r>
    </w:p>
    <w:p w14:paraId="46CC7C9A" w14:textId="62C76E96" w:rsidR="008B4618" w:rsidRDefault="008B4618" w:rsidP="00C23110">
      <w:r w:rsidRPr="0006033D">
        <w:t>Downstream applications</w:t>
      </w:r>
      <w:r>
        <w:t>,</w:t>
      </w:r>
      <w:r w:rsidRPr="0006033D">
        <w:t xml:space="preserve"> such as manufacturing and inspection </w:t>
      </w:r>
      <w:r w:rsidR="00603FAE">
        <w:t>applications</w:t>
      </w:r>
      <w:r>
        <w:t xml:space="preserve">, </w:t>
      </w:r>
      <w:r w:rsidRPr="0006033D">
        <w:t>are particularly interested in persistent IDs on PMI data</w:t>
      </w:r>
      <w:r w:rsidR="00296A01">
        <w:t xml:space="preserve">.  </w:t>
      </w:r>
      <w:r w:rsidR="002E392C">
        <w:t>Another observation from testing is that n</w:t>
      </w:r>
      <w:r w:rsidR="008D6C57">
        <w:t>o</w:t>
      </w:r>
      <w:r w:rsidR="00BC6E7C">
        <w:t xml:space="preserve"> vendors</w:t>
      </w:r>
      <w:r w:rsidR="00490F64">
        <w:t>,</w:t>
      </w:r>
      <w:r w:rsidR="00F84CEA">
        <w:t xml:space="preserve"> </w:t>
      </w:r>
      <w:r w:rsidR="00490F64">
        <w:t>but n</w:t>
      </w:r>
      <w:r w:rsidRPr="0006033D">
        <w:t>ot all</w:t>
      </w:r>
      <w:r w:rsidR="00BC6E7C">
        <w:t>,</w:t>
      </w:r>
      <w:r w:rsidRPr="0006033D">
        <w:t xml:space="preserve"> fully support this capability internally. </w:t>
      </w:r>
      <w:r w:rsidR="00296A01">
        <w:t xml:space="preserve">  Further research will seek to </w:t>
      </w:r>
      <w:r w:rsidR="00B55BBD">
        <w:t>understand what options may be used to mitigate this gap.</w:t>
      </w:r>
    </w:p>
    <w:p w14:paraId="2DD4FE22" w14:textId="7DEDB750" w:rsidR="008B4618" w:rsidRDefault="002E392C" w:rsidP="00C23110">
      <w:r>
        <w:t>Another aspect discovered during research and testing is that, i</w:t>
      </w:r>
      <w:r w:rsidR="008B4618" w:rsidRPr="0006033D">
        <w:t>n cases</w:t>
      </w:r>
      <w:r w:rsidR="008B4618">
        <w:t xml:space="preserve"> of more c</w:t>
      </w:r>
      <w:r w:rsidR="008B4618" w:rsidRPr="0006033D">
        <w:t>omplex features</w:t>
      </w:r>
      <w:r w:rsidR="008B4618">
        <w:t>,</w:t>
      </w:r>
      <w:r w:rsidR="008B4618" w:rsidRPr="0006033D">
        <w:t xml:space="preserve"> </w:t>
      </w:r>
      <w:r w:rsidR="008B4618">
        <w:t>such as</w:t>
      </w:r>
      <w:r w:rsidR="008B4618" w:rsidRPr="0006033D">
        <w:t xml:space="preserve"> counterbore</w:t>
      </w:r>
      <w:r w:rsidR="008B4618">
        <w:t xml:space="preserve"> hole</w:t>
      </w:r>
      <w:r w:rsidR="008B4618" w:rsidRPr="0006033D">
        <w:t>s</w:t>
      </w:r>
      <w:r w:rsidR="00291501">
        <w:t xml:space="preserve"> </w:t>
      </w:r>
      <w:r w:rsidR="008F3B75">
        <w:t>shown in f</w:t>
      </w:r>
      <w:r w:rsidR="00291501">
        <w:t xml:space="preserve">igure </w:t>
      </w:r>
      <w:r w:rsidR="00291501" w:rsidRPr="008F3B75">
        <w:rPr>
          <w:i/>
          <w:iCs/>
        </w:rPr>
        <w:t>6</w:t>
      </w:r>
      <w:r w:rsidR="008B4618">
        <w:t>,</w:t>
      </w:r>
      <w:r w:rsidR="008B4618" w:rsidRPr="0006033D">
        <w:t xml:space="preserve"> CAD systems </w:t>
      </w:r>
      <w:r w:rsidR="008B4618">
        <w:t xml:space="preserve">may define the geometry as one feature, </w:t>
      </w:r>
      <w:r>
        <w:t>and that single complex hole feature may or may not be useful during manufacturing planning (depending on available manufacturing processes)</w:t>
      </w:r>
      <w:r w:rsidR="00564E3B">
        <w:t>. Still</w:t>
      </w:r>
      <w:r w:rsidR="00AF2EB3">
        <w:t>,</w:t>
      </w:r>
      <w:r w:rsidR="00564E3B">
        <w:t xml:space="preserve"> </w:t>
      </w:r>
      <w:r w:rsidR="008B4618">
        <w:t xml:space="preserve">those </w:t>
      </w:r>
      <w:r>
        <w:t xml:space="preserve">complex </w:t>
      </w:r>
      <w:r w:rsidR="008B4618">
        <w:t xml:space="preserve">features </w:t>
      </w:r>
      <w:r w:rsidR="00291501">
        <w:t>will</w:t>
      </w:r>
      <w:r w:rsidR="00077D27">
        <w:t xml:space="preserve"> generally</w:t>
      </w:r>
      <w:r w:rsidR="00291501">
        <w:t xml:space="preserve"> </w:t>
      </w:r>
      <w:r w:rsidR="008B4618">
        <w:t xml:space="preserve">require </w:t>
      </w:r>
      <w:r w:rsidR="008B4618" w:rsidRPr="0006033D">
        <w:t>decompos</w:t>
      </w:r>
      <w:r w:rsidR="008B4618">
        <w:t>ition</w:t>
      </w:r>
      <w:r w:rsidR="008B4618" w:rsidRPr="0006033D">
        <w:t xml:space="preserve"> for inspection </w:t>
      </w:r>
      <w:r w:rsidR="008B4618">
        <w:t>planning</w:t>
      </w:r>
      <w:r>
        <w:t xml:space="preserve"> purposes</w:t>
      </w:r>
      <w:r w:rsidR="008B4618" w:rsidRPr="0006033D">
        <w:t xml:space="preserve">. </w:t>
      </w:r>
      <w:r w:rsidR="008B4618">
        <w:t xml:space="preserve">Determining if each cylinder requires a unique UUID or if the geometry should be combined to have one UUID is under </w:t>
      </w:r>
      <w:r w:rsidR="00D64992">
        <w:t>discussion,</w:t>
      </w:r>
      <w:r>
        <w:t xml:space="preserve"> and </w:t>
      </w:r>
      <w:r w:rsidR="00077D27">
        <w:t>systems will likely</w:t>
      </w:r>
      <w:r>
        <w:t xml:space="preserve"> need to be configurable to allow complex features to be </w:t>
      </w:r>
      <w:r>
        <w:lastRenderedPageBreak/>
        <w:t xml:space="preserve">retained or decomposed depending on resource availability </w:t>
      </w:r>
      <w:r w:rsidR="00291501">
        <w:t>and process flexibility</w:t>
      </w:r>
      <w:r w:rsidR="008B4618">
        <w:t>.</w:t>
      </w:r>
    </w:p>
    <w:p w14:paraId="5F261E30" w14:textId="6B41EC24" w:rsidR="008B4618" w:rsidRPr="005B61F0" w:rsidRDefault="008B4618" w:rsidP="00C23110">
      <w:pPr>
        <w:pStyle w:val="TableandFigure"/>
      </w:pPr>
      <w:r w:rsidRPr="008433DC">
        <w:t xml:space="preserve">FIGURE </w:t>
      </w:r>
      <w:r w:rsidR="00291501" w:rsidRPr="008433DC">
        <w:t xml:space="preserve">6 </w:t>
      </w:r>
    </w:p>
    <w:p w14:paraId="54610E59" w14:textId="31B14D1B" w:rsidR="008B4618" w:rsidRDefault="008B4618" w:rsidP="00C23110">
      <w:r>
        <w:t>Cross-section of holes with identical geometry. (</w:t>
      </w:r>
      <w:r w:rsidRPr="00490F64">
        <w:rPr>
          <w:i/>
          <w:iCs/>
        </w:rPr>
        <w:t>A</w:t>
      </w:r>
      <w:r>
        <w:t>) Counterbore hole defined as one feature</w:t>
      </w:r>
      <w:r w:rsidR="00490F64">
        <w:t xml:space="preserve">, </w:t>
      </w:r>
      <w:r>
        <w:t>(</w:t>
      </w:r>
      <w:r w:rsidRPr="00490F64">
        <w:rPr>
          <w:i/>
          <w:iCs/>
        </w:rPr>
        <w:t>B</w:t>
      </w:r>
      <w:r>
        <w:t>) Counterbore hol</w:t>
      </w:r>
      <w:r w:rsidR="00291501">
        <w:t>e</w:t>
      </w:r>
      <w:r>
        <w:t xml:space="preserve"> defined as </w:t>
      </w:r>
      <w:r w:rsidR="00642731">
        <w:t>two</w:t>
      </w:r>
      <w:r>
        <w:t xml:space="preserve"> cylinders.</w:t>
      </w:r>
    </w:p>
    <w:p w14:paraId="2A70504A" w14:textId="47EBC3E3" w:rsidR="008B4618" w:rsidRDefault="008B4618" w:rsidP="00C23110">
      <w:r w:rsidRPr="00685E83">
        <w:rPr>
          <w:noProof/>
        </w:rPr>
        <w:drawing>
          <wp:inline distT="0" distB="0" distL="0" distR="0" wp14:anchorId="62F7C6E0" wp14:editId="7BFDE463">
            <wp:extent cx="1714500" cy="1435100"/>
            <wp:effectExtent l="0" t="0" r="0" b="0"/>
            <wp:docPr id="9050192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19227" name="Picture 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435100"/>
                    </a:xfrm>
                    <a:prstGeom prst="rect">
                      <a:avLst/>
                    </a:prstGeom>
                    <a:noFill/>
                    <a:ln>
                      <a:noFill/>
                    </a:ln>
                  </pic:spPr>
                </pic:pic>
              </a:graphicData>
            </a:graphic>
          </wp:inline>
        </w:drawing>
      </w:r>
      <w:r>
        <w:t xml:space="preserve"> </w:t>
      </w:r>
      <w:r w:rsidR="008433DC" w:rsidRPr="008433DC">
        <w:rPr>
          <w:noProof/>
        </w:rPr>
        <w:drawing>
          <wp:inline distT="0" distB="0" distL="0" distR="0" wp14:anchorId="6B5DB988" wp14:editId="20EC8622">
            <wp:extent cx="2487738" cy="1432867"/>
            <wp:effectExtent l="0" t="0" r="8255" b="0"/>
            <wp:docPr id="266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4948" name=""/>
                    <pic:cNvPicPr/>
                  </pic:nvPicPr>
                  <pic:blipFill>
                    <a:blip r:embed="rId20"/>
                    <a:stretch>
                      <a:fillRect/>
                    </a:stretch>
                  </pic:blipFill>
                  <pic:spPr>
                    <a:xfrm>
                      <a:off x="0" y="0"/>
                      <a:ext cx="2495059" cy="1437084"/>
                    </a:xfrm>
                    <a:prstGeom prst="rect">
                      <a:avLst/>
                    </a:prstGeom>
                  </pic:spPr>
                </pic:pic>
              </a:graphicData>
            </a:graphic>
          </wp:inline>
        </w:drawing>
      </w:r>
    </w:p>
    <w:p w14:paraId="26AA841C" w14:textId="6800AA51" w:rsidR="008B4618" w:rsidRDefault="008B4618" w:rsidP="00C23110">
      <w:r w:rsidRPr="0006033D">
        <w:t xml:space="preserve">Some vendors still rely on GUIDs, which are not aligned with the developing schema. </w:t>
      </w:r>
      <w:r w:rsidR="00EE40D8">
        <w:t xml:space="preserve">STEP data processing through </w:t>
      </w:r>
      <w:r w:rsidR="00647924">
        <w:t>specific</w:t>
      </w:r>
      <w:r w:rsidR="00EE40D8">
        <w:t xml:space="preserve"> kernels, like </w:t>
      </w:r>
      <w:ins w:id="195" w:author="Astheimer, Rosemary L. (Fed)" w:date="2024-11-21T10:03:00Z">
        <w:r w:rsidR="009D33B9">
          <w:t xml:space="preserve">S/B </w:t>
        </w:r>
      </w:ins>
      <w:r w:rsidR="00EE40D8">
        <w:t xml:space="preserve">Spatial </w:t>
      </w:r>
      <w:ins w:id="196" w:author="Astheimer, Rosemary L. (Fed)" w:date="2024-11-21T10:04:00Z">
        <w:r w:rsidR="00137C0C">
          <w:t xml:space="preserve">3D </w:t>
        </w:r>
      </w:ins>
      <w:r w:rsidR="00EE40D8">
        <w:t>Interop</w:t>
      </w:r>
      <w:ins w:id="197" w:author="Astheimer, Rosemary L. (Fed)" w:date="2024-11-21T10:04:00Z">
        <w:r w:rsidR="00301DB5">
          <w:t>/ACIS</w:t>
        </w:r>
      </w:ins>
      <w:r w:rsidR="00EE40D8">
        <w:t xml:space="preserve">, may also </w:t>
      </w:r>
      <w:r w:rsidRPr="0006033D">
        <w:t>introduce bottlenecks when handling persistent identifiers (PIDs).</w:t>
      </w:r>
    </w:p>
    <w:p w14:paraId="769AF777" w14:textId="77777777" w:rsidR="008B4618" w:rsidRDefault="008B4618" w:rsidP="00C23110">
      <w:r w:rsidRPr="0006033D">
        <w:t xml:space="preserve">UUID propagation rules, including when to retain existing UUIDs versus assigning new ones, remain under review, as specific cases demand careful handling. The decomposition of geometry, especially for inspection applications and QIF compatibility, also requires attention. </w:t>
      </w:r>
    </w:p>
    <w:p w14:paraId="32149382" w14:textId="516A1C7A" w:rsidR="008B4618" w:rsidRPr="0006033D" w:rsidRDefault="008B4618" w:rsidP="00C23110">
      <w:r w:rsidRPr="0006033D">
        <w:t xml:space="preserve">For assemblies with external references, </w:t>
      </w:r>
      <w:r w:rsidR="002B0237">
        <w:t>it is essential to ensure that the IDs for parts and part versions in the Part 21 file align with those used in the AP242 XML assembly structure</w:t>
      </w:r>
      <w:r w:rsidRPr="0006033D">
        <w:t>.</w:t>
      </w:r>
    </w:p>
    <w:p w14:paraId="5A6B9EB1" w14:textId="77777777" w:rsidR="008B4618" w:rsidRPr="0006033D" w:rsidRDefault="008B4618" w:rsidP="00C23110">
      <w:r w:rsidRPr="0006033D">
        <w:t>Additionally, general notes, such as "Unless Otherwise Specified," which are intended for human interpretation, must be applied to features in a machine-readable format to capture all requirements comprehensively.</w:t>
      </w:r>
    </w:p>
    <w:p w14:paraId="6DB3DC8A" w14:textId="77777777" w:rsidR="008B4618" w:rsidRPr="0006033D" w:rsidRDefault="008B4618" w:rsidP="00C23110"/>
    <w:p w14:paraId="28209E15" w14:textId="77777777" w:rsidR="008B4618" w:rsidRDefault="008B4618" w:rsidP="00C23110">
      <w:pPr>
        <w:pStyle w:val="Heading1"/>
      </w:pPr>
      <w:bookmarkStart w:id="198" w:name="Conclusion_and_Future_Research"/>
      <w:bookmarkStart w:id="199" w:name="_bookmark218"/>
      <w:bookmarkEnd w:id="198"/>
      <w:bookmarkEnd w:id="199"/>
      <w:r>
        <w:lastRenderedPageBreak/>
        <w:t>Discussion</w:t>
      </w:r>
    </w:p>
    <w:p w14:paraId="065D6087" w14:textId="77777777" w:rsidR="008B4618" w:rsidRDefault="008B4618" w:rsidP="00C23110">
      <w:pPr>
        <w:pStyle w:val="Heading2"/>
      </w:pPr>
      <w:r>
        <w:t xml:space="preserve">Model Implementation </w:t>
      </w:r>
      <w:commentRangeStart w:id="200"/>
      <w:r>
        <w:t>Considerations</w:t>
      </w:r>
      <w:commentRangeEnd w:id="200"/>
      <w:r w:rsidR="00C11F18">
        <w:rPr>
          <w:rStyle w:val="CommentReference"/>
          <w:rFonts w:ascii="Times New Roman" w:eastAsia="Times New Roman" w:hAnsi="Times New Roman" w:cs="Calibri"/>
          <w:color w:val="auto"/>
          <w:szCs w:val="24"/>
          <w:lang w:val="x-none" w:eastAsia="x-none"/>
        </w:rPr>
        <w:commentReference w:id="200"/>
      </w:r>
    </w:p>
    <w:p w14:paraId="46C651F0" w14:textId="3B676CB2" w:rsidR="00D64F71" w:rsidRPr="00D64F71" w:rsidRDefault="00DE2F93" w:rsidP="00C23110">
      <w:pPr>
        <w:pStyle w:val="BodyText"/>
      </w:pPr>
      <w:r w:rsidRPr="00D64F71">
        <w:t xml:space="preserve">During the CAX-IF round interoperability testing, </w:t>
      </w:r>
      <w:r w:rsidR="002B0237">
        <w:t xml:space="preserve">the implementors identified items needing an update in the test models and </w:t>
      </w:r>
      <w:r w:rsidRPr="00D64F71">
        <w:t>experimental implementations.</w:t>
      </w:r>
      <w:r w:rsidR="00D64F71" w:rsidRPr="00D64F71">
        <w:t xml:space="preserve"> </w:t>
      </w:r>
    </w:p>
    <w:p w14:paraId="7C3B2EA3" w14:textId="14B212D7" w:rsidR="00DE2F93" w:rsidRPr="00D64F71" w:rsidRDefault="00DE2F93" w:rsidP="00C23110">
      <w:pPr>
        <w:pStyle w:val="BodyText"/>
      </w:pPr>
      <w:r w:rsidRPr="00D64F71">
        <w:t>The artifacts were updated</w:t>
      </w:r>
      <w:r w:rsidR="00EF1C9F">
        <w:t xml:space="preserve">, and testing was </w:t>
      </w:r>
      <w:r w:rsidRPr="00D64F71">
        <w:t>repeated.</w:t>
      </w:r>
    </w:p>
    <w:p w14:paraId="713DD452" w14:textId="32F2BBDF" w:rsidR="00DE2F93" w:rsidRPr="00D64F71" w:rsidRDefault="00DE2F93" w:rsidP="00C23110">
      <w:pPr>
        <w:pStyle w:val="BodyText"/>
      </w:pPr>
      <w:r w:rsidRPr="00D64F71">
        <w:t>One item of note was an addition to the AP 242 data model for providing a single UUID for a set of closely related items.</w:t>
      </w:r>
      <w:r w:rsidR="00B25689">
        <w:t xml:space="preserve"> </w:t>
      </w:r>
      <w:r w:rsidRPr="00D64F71">
        <w:t>The initial use of this addition is to support data exchange in the shared design collaboration use case where CAD system A provides a </w:t>
      </w:r>
      <w:r w:rsidRPr="00D64F71">
        <w:rPr>
          <w:color w:val="000000"/>
        </w:rPr>
        <w:t>periodic representation</w:t>
      </w:r>
      <w:r w:rsidRPr="00D64F71">
        <w:t> for a hole</w:t>
      </w:r>
      <w:r w:rsidR="00EF1C9F">
        <w:t>,</w:t>
      </w:r>
      <w:r w:rsidRPr="00D64F71">
        <w:t xml:space="preserve"> and</w:t>
      </w:r>
      <w:r w:rsidR="00B25689">
        <w:t xml:space="preserve"> </w:t>
      </w:r>
      <w:r w:rsidRPr="00D64F71">
        <w:t>CAD system B provides </w:t>
      </w:r>
      <w:r w:rsidRPr="00D64F71">
        <w:rPr>
          <w:color w:val="000000"/>
        </w:rPr>
        <w:t xml:space="preserve">an aperiodic representation. </w:t>
      </w:r>
      <w:r w:rsidR="000944B9">
        <w:rPr>
          <w:color w:val="000000"/>
        </w:rPr>
        <w:t xml:space="preserve">It also supports the case where additional topological elements are provided in the hole representation. </w:t>
      </w:r>
      <w:proofErr w:type="spellStart"/>
      <w:r w:rsidRPr="00D64F71">
        <w:rPr>
          <w:color w:val="000000"/>
        </w:rPr>
        <w:t>The</w:t>
      </w:r>
      <w:proofErr w:type="spellEnd"/>
      <w:r w:rsidRPr="00D64F71">
        <w:rPr>
          <w:color w:val="000000"/>
        </w:rPr>
        <w:t xml:space="preserve"> capability avoids the complexity of using an array of items in the </w:t>
      </w:r>
      <w:proofErr w:type="spellStart"/>
      <w:r w:rsidRPr="00D64F71">
        <w:rPr>
          <w:color w:val="000000"/>
        </w:rPr>
        <w:t>uuid_attribute</w:t>
      </w:r>
      <w:proofErr w:type="spellEnd"/>
      <w:r w:rsidRPr="00D64F71">
        <w:rPr>
          <w:color w:val="000000"/>
        </w:rPr>
        <w:t xml:space="preserve">, thus reducing interpretation confusion and maintenance costs and implementation cycle time, by not applying an array (which is </w:t>
      </w:r>
      <w:r w:rsidR="009227BD" w:rsidRPr="00D64F71">
        <w:rPr>
          <w:color w:val="000000"/>
        </w:rPr>
        <w:t>ordered</w:t>
      </w:r>
      <w:r w:rsidRPr="00D64F71">
        <w:rPr>
          <w:color w:val="000000"/>
        </w:rPr>
        <w:t>) for a use case where the nature of the use case conforms to a set usage.</w:t>
      </w:r>
    </w:p>
    <w:p w14:paraId="474CC6CD" w14:textId="77777777" w:rsidR="008B4618" w:rsidRDefault="008B4618" w:rsidP="00C23110">
      <w:pPr>
        <w:pStyle w:val="Heading1"/>
      </w:pPr>
      <w:r>
        <w:t>Conclusion</w:t>
      </w:r>
      <w:r>
        <w:rPr>
          <w:spacing w:val="-10"/>
        </w:rPr>
        <w:t xml:space="preserve"> </w:t>
      </w:r>
      <w:r>
        <w:t>and</w:t>
      </w:r>
      <w:r>
        <w:rPr>
          <w:spacing w:val="-9"/>
        </w:rPr>
        <w:t xml:space="preserve"> </w:t>
      </w:r>
      <w:r>
        <w:t>Future</w:t>
      </w:r>
      <w:r>
        <w:rPr>
          <w:spacing w:val="-9"/>
        </w:rPr>
        <w:t xml:space="preserve"> </w:t>
      </w:r>
      <w:r>
        <w:rPr>
          <w:spacing w:val="-2"/>
        </w:rPr>
        <w:t>Research</w:t>
      </w:r>
    </w:p>
    <w:p w14:paraId="6773834F" w14:textId="2419DCE5" w:rsidR="008B4618" w:rsidRDefault="008B4618" w:rsidP="00C23110">
      <w:pPr>
        <w:pStyle w:val="BodyText"/>
      </w:pPr>
      <w:r>
        <w:t xml:space="preserve">In this paper, we have described research and recommendations for </w:t>
      </w:r>
      <w:r w:rsidR="00804691">
        <w:t>using UUIDs in product data standards in the design to manufacturing and inspection workflow and examined industrial use cases to discover requirements for using</w:t>
      </w:r>
      <w:r>
        <w:t xml:space="preserve"> </w:t>
      </w:r>
      <w:hyperlink w:anchor="_bookmark366">
        <w:r>
          <w:t>UUIDs</w:t>
        </w:r>
      </w:hyperlink>
      <w:r>
        <w:t xml:space="preserve"> in product data standards. </w:t>
      </w:r>
    </w:p>
    <w:p w14:paraId="5581498F" w14:textId="0F3BF47E" w:rsidR="008B4618" w:rsidRDefault="008B4618" w:rsidP="00C23110">
      <w:pPr>
        <w:pStyle w:val="BodyText"/>
      </w:pPr>
      <w:r>
        <w:t xml:space="preserve">We discussed </w:t>
      </w:r>
      <w:hyperlink w:anchor="_bookmark366">
        <w:r>
          <w:t>UUID</w:t>
        </w:r>
      </w:hyperlink>
      <w:r>
        <w:t xml:space="preserve"> encoding requirements and characteristics, types of </w:t>
      </w:r>
      <w:hyperlink w:anchor="_bookmark366">
        <w:r>
          <w:t>UUIDs</w:t>
        </w:r>
      </w:hyperlink>
      <w:r>
        <w:t>, how they are used with human-readable identifiers, and what requirements they address</w:t>
      </w:r>
    </w:p>
    <w:p w14:paraId="5BEFE750" w14:textId="2D06F587" w:rsidR="008B4618" w:rsidRDefault="008B4618" w:rsidP="00C23110">
      <w:pPr>
        <w:pStyle w:val="BodyText"/>
      </w:pPr>
      <w:bookmarkStart w:id="201" w:name="_bookmark219"/>
      <w:bookmarkStart w:id="202" w:name="_bookmark220"/>
      <w:bookmarkEnd w:id="201"/>
      <w:bookmarkEnd w:id="202"/>
      <w:r>
        <w:t xml:space="preserve">The identification of detailed recommendations for adding </w:t>
      </w:r>
      <w:hyperlink w:anchor="_bookmark366">
        <w:r>
          <w:t>UUIDs</w:t>
        </w:r>
      </w:hyperlink>
      <w:r>
        <w:t xml:space="preserve"> to </w:t>
      </w:r>
      <w:hyperlink w:anchor="_bookmark363"/>
      <w:r>
        <w:t xml:space="preserve">a product model is a novel contribution. However, there is much left to do. In our research, we recommended the behavior of </w:t>
      </w:r>
      <w:r>
        <w:lastRenderedPageBreak/>
        <w:t xml:space="preserve">supporting software applications that do not currently exist and will be challenging to implement. In the exchange example </w:t>
      </w:r>
      <w:r w:rsidR="000D4DCA">
        <w:t>“</w:t>
      </w:r>
      <w:r>
        <w:t xml:space="preserve">Shared design collaboration,” use case </w:t>
      </w:r>
      <w:r w:rsidRPr="00F17278">
        <w:t>methods 3 and 4</w:t>
      </w:r>
      <w:r>
        <w:t xml:space="preserve"> require the ability to maintain traceability that is not available in software. Exporting and importing multiple model types (such as native CAD, neutral formats, and others) from diverse sources and their variations in geometry definition is not trivial and requires significant effort to track.</w:t>
      </w:r>
    </w:p>
    <w:p w14:paraId="1D89C547" w14:textId="2AB940E7" w:rsidR="008B4618" w:rsidRDefault="00216687" w:rsidP="00C23110">
      <w:pPr>
        <w:pStyle w:val="BodyText"/>
      </w:pPr>
      <w:r>
        <w:t>When</w:t>
      </w:r>
      <w:r w:rsidR="008B4618">
        <w:t xml:space="preserve"> sending the data to a </w:t>
      </w:r>
      <w:hyperlink w:anchor="_bookmark333">
        <w:r w:rsidR="008B4618">
          <w:t>CMS</w:t>
        </w:r>
      </w:hyperlink>
      <w:r w:rsidR="008B4618">
        <w:t xml:space="preserve">, each annotation and its associated geometry in the model must be matched to one of the hundreds or thousands of configured machines, </w:t>
      </w:r>
      <w:hyperlink w:anchor="_bookmark358">
        <w:r w:rsidR="008B4618">
          <w:t>PMI</w:t>
        </w:r>
      </w:hyperlink>
      <w:r w:rsidR="008B4618">
        <w:t xml:space="preserve"> requirements applied, and a collision-free measurement solution generated. The software systems utilizing this information must then manage gigabytes (possibly terabytes) of critical as-measured data, converted to actionable information, from multiple measurement sources in real-time, all while maintaining rock-solid persistence and interoperability. The amount of detailed data collected by an enterprise or supply chain will vary as the product design and the supply chain communication network matures.</w:t>
      </w:r>
    </w:p>
    <w:p w14:paraId="4961E6C5" w14:textId="50FB8A06" w:rsidR="008B4618" w:rsidRDefault="008B4618" w:rsidP="00C23110">
      <w:pPr>
        <w:pStyle w:val="BodyText"/>
      </w:pPr>
      <w:bookmarkStart w:id="203" w:name="_bookmark223"/>
      <w:bookmarkStart w:id="204" w:name="_bookmark222"/>
      <w:bookmarkStart w:id="205" w:name="References"/>
      <w:bookmarkEnd w:id="203"/>
      <w:bookmarkEnd w:id="204"/>
      <w:bookmarkEnd w:id="205"/>
      <w:r>
        <w:t xml:space="preserve">In the near term, validation of the new </w:t>
      </w:r>
      <w:hyperlink w:anchor="_bookmark322">
        <w:r>
          <w:t>AP 242</w:t>
        </w:r>
      </w:hyperlink>
      <w:r>
        <w:t xml:space="preserve"> </w:t>
      </w:r>
      <w:hyperlink w:anchor="_bookmark366">
        <w:r>
          <w:t>UUID</w:t>
        </w:r>
      </w:hyperlink>
      <w:r>
        <w:t xml:space="preserve"> constructs will continue in </w:t>
      </w:r>
      <w:hyperlink w:anchor="_bookmark330">
        <w:r w:rsidRPr="00D64992">
          <w:t>CAx-IF</w:t>
        </w:r>
      </w:hyperlink>
      <w:r w:rsidRPr="00D64992">
        <w:rPr>
          <w:vertAlign w:val="superscript"/>
        </w:rPr>
        <w:t>46</w:t>
      </w:r>
      <w:r>
        <w:t xml:space="preserve"> interoperability test rounds</w:t>
      </w:r>
      <w:r w:rsidR="001A7C92">
        <w:t>,</w:t>
      </w:r>
      <w:r>
        <w:t xml:space="preserve"> as shown </w:t>
      </w:r>
      <w:r w:rsidRPr="000D4DCA">
        <w:t xml:space="preserve">in figure </w:t>
      </w:r>
      <w:r w:rsidR="00720270" w:rsidRPr="000D4DCA">
        <w:rPr>
          <w:i/>
          <w:iCs/>
        </w:rPr>
        <w:t>7</w:t>
      </w:r>
      <w:r w:rsidRPr="000D4DCA">
        <w:t>.</w:t>
      </w:r>
      <w:r>
        <w:t xml:space="preserve"> The </w:t>
      </w:r>
      <w:r w:rsidR="00A83516">
        <w:t>earlier</w:t>
      </w:r>
      <w:r>
        <w:t xml:space="preserve"> </w:t>
      </w:r>
      <w:hyperlink w:anchor="_bookmark330">
        <w:r>
          <w:t>CAx-IF</w:t>
        </w:r>
      </w:hyperlink>
      <w:r>
        <w:t xml:space="preserve"> test round</w:t>
      </w:r>
      <w:r w:rsidR="00A83516">
        <w:t>s</w:t>
      </w:r>
      <w:r>
        <w:t xml:space="preserve"> focused on design iteration. In round R54J, the </w:t>
      </w:r>
      <w:hyperlink w:anchor="_bookmark330">
        <w:r>
          <w:t>CAx-IF</w:t>
        </w:r>
      </w:hyperlink>
      <w:r>
        <w:t xml:space="preserve"> </w:t>
      </w:r>
      <w:r w:rsidR="00A83516">
        <w:t>experimented with</w:t>
      </w:r>
      <w:r w:rsidR="006A3763">
        <w:t xml:space="preserve"> </w:t>
      </w:r>
      <w:r>
        <w:t xml:space="preserve">multi-domain interoperability by </w:t>
      </w:r>
      <w:r w:rsidR="00A83516">
        <w:t xml:space="preserve">manually </w:t>
      </w:r>
      <w:r>
        <w:t xml:space="preserve">testing the delivery of </w:t>
      </w:r>
      <w:hyperlink w:anchor="_bookmark366">
        <w:r>
          <w:t>UUIDs</w:t>
        </w:r>
      </w:hyperlink>
      <w:r>
        <w:t xml:space="preserve"> to metrology applications through </w:t>
      </w:r>
      <w:hyperlink w:anchor="_bookmark359">
        <w:r>
          <w:t>QIF</w:t>
        </w:r>
      </w:hyperlink>
      <w:r>
        <w:t xml:space="preserve">. </w:t>
      </w:r>
      <w:r w:rsidR="00A83516">
        <w:t>In the coming round R55J, the STEP to QIF multi-domain testi</w:t>
      </w:r>
      <w:r w:rsidR="008D6C57">
        <w:t>n</w:t>
      </w:r>
      <w:r w:rsidR="00A83516">
        <w:t>g will mature</w:t>
      </w:r>
      <w:r w:rsidR="00181944">
        <w:t>, and, depending on its success, manual testing of feedback from metrology applications back to design will be attempted,</w:t>
      </w:r>
      <w:r>
        <w:t xml:space="preserve"> and round-trip design iteration</w:t>
      </w:r>
      <w:r w:rsidR="00A83516">
        <w:t xml:space="preserve"> will also be explored</w:t>
      </w:r>
      <w:r>
        <w:t>.</w:t>
      </w:r>
    </w:p>
    <w:p w14:paraId="4BDEF353" w14:textId="3AD3A125" w:rsidR="008B4618" w:rsidRDefault="008B4618" w:rsidP="00C23110">
      <w:pPr>
        <w:pStyle w:val="BodyText"/>
      </w:pPr>
      <w:r>
        <w:t xml:space="preserve">Additionally, approaches for enhancing </w:t>
      </w:r>
      <w:r w:rsidR="00181944">
        <w:t>the identification and communication of object state changes using Merkle trees will be investigated to move further</w:t>
      </w:r>
      <w:r w:rsidR="00A866BB">
        <w:t xml:space="preserve"> along the path to concept-based change management</w:t>
      </w:r>
      <w:r>
        <w:t>.</w:t>
      </w:r>
    </w:p>
    <w:p w14:paraId="4329963D" w14:textId="59955A33" w:rsidR="008B4618" w:rsidRDefault="008B4618" w:rsidP="00C23110">
      <w:pPr>
        <w:pStyle w:val="TableandFigure"/>
      </w:pPr>
      <w:r w:rsidRPr="000D4DCA">
        <w:t xml:space="preserve">FIGURE </w:t>
      </w:r>
      <w:r w:rsidR="00720270" w:rsidRPr="000D4DCA">
        <w:t>7</w:t>
      </w:r>
    </w:p>
    <w:p w14:paraId="2D7568E5" w14:textId="77777777" w:rsidR="008B4618" w:rsidRPr="00C42A76" w:rsidRDefault="008B4618" w:rsidP="00C23110">
      <w:pPr>
        <w:pStyle w:val="TableandFIgureCaption"/>
        <w:rPr>
          <w:b/>
          <w:bCs/>
        </w:rPr>
      </w:pPr>
      <w:r>
        <w:lastRenderedPageBreak/>
        <w:t>CAx-IF</w:t>
      </w:r>
      <w:r>
        <w:rPr>
          <w:spacing w:val="-8"/>
        </w:rPr>
        <w:t xml:space="preserve"> </w:t>
      </w:r>
      <w:r>
        <w:t>UUID</w:t>
      </w:r>
      <w:r>
        <w:rPr>
          <w:spacing w:val="-9"/>
        </w:rPr>
        <w:t xml:space="preserve"> </w:t>
      </w:r>
      <w:r>
        <w:t>test</w:t>
      </w:r>
      <w:r>
        <w:rPr>
          <w:spacing w:val="-8"/>
        </w:rPr>
        <w:t xml:space="preserve"> </w:t>
      </w:r>
      <w:r>
        <w:t>round</w:t>
      </w:r>
      <w:r>
        <w:rPr>
          <w:spacing w:val="-8"/>
        </w:rPr>
        <w:t xml:space="preserve"> </w:t>
      </w:r>
      <w:r>
        <w:rPr>
          <w:spacing w:val="-2"/>
        </w:rPr>
        <w:t>objectives.</w:t>
      </w:r>
    </w:p>
    <w:p w14:paraId="0C45DEA7" w14:textId="77777777" w:rsidR="008B4618" w:rsidRDefault="008B4618" w:rsidP="00C23110">
      <w:pPr>
        <w:pStyle w:val="BodyText"/>
      </w:pPr>
      <w:r w:rsidRPr="00276D53">
        <w:rPr>
          <w:noProof/>
        </w:rPr>
        <w:drawing>
          <wp:inline distT="0" distB="0" distL="0" distR="0" wp14:anchorId="356CFC15" wp14:editId="439FBCB4">
            <wp:extent cx="5219700" cy="2886345"/>
            <wp:effectExtent l="0" t="0" r="0" b="9525"/>
            <wp:docPr id="206696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63605"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219700" cy="2886345"/>
                    </a:xfrm>
                    <a:prstGeom prst="rect">
                      <a:avLst/>
                    </a:prstGeom>
                    <a:noFill/>
                    <a:ln>
                      <a:noFill/>
                    </a:ln>
                  </pic:spPr>
                </pic:pic>
              </a:graphicData>
            </a:graphic>
          </wp:inline>
        </w:drawing>
      </w:r>
    </w:p>
    <w:p w14:paraId="6BB7166D" w14:textId="77777777" w:rsidR="00901EEE" w:rsidRDefault="00901EEE">
      <w:pPr>
        <w:widowControl/>
        <w:suppressAutoHyphens w:val="0"/>
        <w:spacing w:line="240" w:lineRule="auto"/>
        <w:jc w:val="left"/>
        <w:rPr>
          <w:rFonts w:asciiTheme="majorHAnsi" w:eastAsiaTheme="majorEastAsia" w:hAnsiTheme="majorHAnsi" w:cstheme="majorBidi"/>
          <w:color w:val="0F4761" w:themeColor="accent1" w:themeShade="BF"/>
          <w:sz w:val="40"/>
          <w:szCs w:val="40"/>
        </w:rPr>
      </w:pPr>
      <w:r>
        <w:br w:type="page"/>
      </w:r>
    </w:p>
    <w:p w14:paraId="67EC03AD" w14:textId="74188519" w:rsidR="008B4618" w:rsidRDefault="008B4618" w:rsidP="00C23110">
      <w:pPr>
        <w:pStyle w:val="Heading1"/>
      </w:pPr>
      <w:r>
        <w:lastRenderedPageBreak/>
        <w:t>References</w:t>
      </w:r>
    </w:p>
    <w:p w14:paraId="6455FBCE" w14:textId="7DE34DB2" w:rsidR="008B4618" w:rsidRPr="00C20C71" w:rsidRDefault="008B4618" w:rsidP="001625E8">
      <w:pPr>
        <w:pStyle w:val="ListParagraph"/>
        <w:numPr>
          <w:ilvl w:val="0"/>
          <w:numId w:val="38"/>
        </w:numPr>
        <w:rPr>
          <w:rStyle w:val="Hyperlink"/>
        </w:rPr>
      </w:pPr>
      <w:r w:rsidRPr="00B661EF">
        <w:t>Industrial automation</w:t>
      </w:r>
      <w:r w:rsidRPr="00B661EF">
        <w:rPr>
          <w:spacing w:val="-3"/>
        </w:rPr>
        <w:t xml:space="preserve"> </w:t>
      </w:r>
      <w:r w:rsidRPr="00B661EF">
        <w:t>systems</w:t>
      </w:r>
      <w:r w:rsidRPr="00B661EF">
        <w:rPr>
          <w:spacing w:val="-3"/>
        </w:rPr>
        <w:t xml:space="preserve"> </w:t>
      </w:r>
      <w:r w:rsidRPr="00B661EF">
        <w:t>and</w:t>
      </w:r>
      <w:r w:rsidRPr="00B661EF">
        <w:rPr>
          <w:spacing w:val="-3"/>
        </w:rPr>
        <w:t xml:space="preserve"> </w:t>
      </w:r>
      <w:r w:rsidRPr="00B661EF">
        <w:t>integration</w:t>
      </w:r>
      <w:r w:rsidRPr="00B661EF">
        <w:rPr>
          <w:spacing w:val="-3"/>
        </w:rPr>
        <w:t xml:space="preserve"> </w:t>
      </w:r>
      <w:r w:rsidRPr="00B661EF">
        <w:t>–</w:t>
      </w:r>
      <w:r w:rsidRPr="00B661EF">
        <w:rPr>
          <w:spacing w:val="-2"/>
        </w:rPr>
        <w:t xml:space="preserve"> </w:t>
      </w:r>
      <w:r w:rsidRPr="00B661EF">
        <w:t>Product</w:t>
      </w:r>
      <w:r w:rsidRPr="00B661EF">
        <w:rPr>
          <w:spacing w:val="-3"/>
        </w:rPr>
        <w:t xml:space="preserve"> </w:t>
      </w:r>
      <w:r w:rsidRPr="00B661EF">
        <w:t>data</w:t>
      </w:r>
      <w:r w:rsidRPr="00B661EF">
        <w:rPr>
          <w:spacing w:val="-3"/>
        </w:rPr>
        <w:t xml:space="preserve"> </w:t>
      </w:r>
      <w:r w:rsidRPr="00B661EF">
        <w:t>presentation</w:t>
      </w:r>
      <w:r w:rsidRPr="00B661EF">
        <w:rPr>
          <w:spacing w:val="-3"/>
        </w:rPr>
        <w:t xml:space="preserve"> </w:t>
      </w:r>
      <w:r w:rsidRPr="00B661EF">
        <w:t>and</w:t>
      </w:r>
      <w:r w:rsidRPr="00B661EF">
        <w:rPr>
          <w:spacing w:val="-2"/>
        </w:rPr>
        <w:t xml:space="preserve"> </w:t>
      </w:r>
      <w:r w:rsidRPr="00B661EF">
        <w:t>exchange</w:t>
      </w:r>
      <w:r w:rsidRPr="00B661EF">
        <w:rPr>
          <w:spacing w:val="-3"/>
        </w:rPr>
        <w:t xml:space="preserve"> </w:t>
      </w:r>
      <w:r w:rsidRPr="00B661EF">
        <w:t>–</w:t>
      </w:r>
      <w:r w:rsidRPr="00B661EF">
        <w:rPr>
          <w:spacing w:val="-2"/>
        </w:rPr>
        <w:t xml:space="preserve"> </w:t>
      </w:r>
      <w:r w:rsidRPr="00B661EF">
        <w:t>Part 1: Overview</w:t>
      </w:r>
      <w:r w:rsidRPr="00B661EF">
        <w:rPr>
          <w:spacing w:val="-10"/>
        </w:rPr>
        <w:t xml:space="preserve"> </w:t>
      </w:r>
      <w:r w:rsidRPr="00B661EF">
        <w:t>and</w:t>
      </w:r>
      <w:r w:rsidRPr="00B661EF">
        <w:rPr>
          <w:spacing w:val="-10"/>
        </w:rPr>
        <w:t xml:space="preserve"> </w:t>
      </w:r>
      <w:r w:rsidRPr="00B661EF">
        <w:t>fundamental</w:t>
      </w:r>
      <w:r w:rsidRPr="00B661EF">
        <w:rPr>
          <w:spacing w:val="-10"/>
        </w:rPr>
        <w:t xml:space="preserve"> </w:t>
      </w:r>
      <w:r w:rsidRPr="00B661EF">
        <w:t>principles</w:t>
      </w:r>
      <w:r w:rsidRPr="00C20C71">
        <w:t>,</w:t>
      </w:r>
      <w:r w:rsidRPr="00666B6A">
        <w:t xml:space="preserve"> ISO 10303-1(2024) (Geneva, Switzerland: </w:t>
      </w:r>
      <w:r w:rsidRPr="00C20C71">
        <w:t>International</w:t>
      </w:r>
      <w:r w:rsidRPr="00C20C71">
        <w:rPr>
          <w:spacing w:val="-6"/>
        </w:rPr>
        <w:t xml:space="preserve"> O</w:t>
      </w:r>
      <w:r w:rsidRPr="00C20C71">
        <w:t>rganization</w:t>
      </w:r>
      <w:r w:rsidRPr="00C20C71">
        <w:rPr>
          <w:spacing w:val="-6"/>
        </w:rPr>
        <w:t xml:space="preserve"> </w:t>
      </w:r>
      <w:r w:rsidRPr="00C20C71">
        <w:t>for</w:t>
      </w:r>
      <w:r w:rsidRPr="00C20C71">
        <w:rPr>
          <w:spacing w:val="-6"/>
        </w:rPr>
        <w:t xml:space="preserve"> </w:t>
      </w:r>
      <w:r w:rsidRPr="00C20C71">
        <w:t>Standardization</w:t>
      </w:r>
      <w:r w:rsidRPr="00666B6A">
        <w:t xml:space="preserve">, approved January 2024). </w:t>
      </w:r>
      <w:hyperlink r:id="rId22" w:history="1">
        <w:r w:rsidRPr="00666B6A">
          <w:rPr>
            <w:rStyle w:val="Hyperlink"/>
          </w:rPr>
          <w:t>https://www.iso.org/standard/83105.html</w:t>
        </w:r>
      </w:hyperlink>
    </w:p>
    <w:p w14:paraId="51AA069F" w14:textId="29D6B140" w:rsidR="008B4618" w:rsidRPr="00B70AB9" w:rsidRDefault="008B4618" w:rsidP="001625E8">
      <w:pPr>
        <w:pStyle w:val="ListParagraph"/>
        <w:numPr>
          <w:ilvl w:val="0"/>
          <w:numId w:val="38"/>
        </w:numPr>
      </w:pPr>
      <w:r w:rsidRPr="00B661EF">
        <w:t>Industrial</w:t>
      </w:r>
      <w:r w:rsidRPr="00B661EF">
        <w:rPr>
          <w:spacing w:val="-6"/>
        </w:rPr>
        <w:t xml:space="preserve"> </w:t>
      </w:r>
      <w:r w:rsidRPr="00B661EF">
        <w:t>automation systems and integration – Product data representation and exchange – Part 209:</w:t>
      </w:r>
      <w:r w:rsidRPr="00B661EF">
        <w:rPr>
          <w:spacing w:val="40"/>
        </w:rPr>
        <w:t xml:space="preserve"> </w:t>
      </w:r>
      <w:r w:rsidRPr="00B661EF">
        <w:t>Application protocol:</w:t>
      </w:r>
      <w:r w:rsidRPr="00B661EF">
        <w:rPr>
          <w:spacing w:val="40"/>
        </w:rPr>
        <w:t xml:space="preserve"> </w:t>
      </w:r>
      <w:r w:rsidRPr="00B661EF">
        <w:t>Multidisciplinary analysis and design</w:t>
      </w:r>
      <w:r w:rsidRPr="00C20C71">
        <w:t>, ISO</w:t>
      </w:r>
      <w:r w:rsidRPr="00C20C71">
        <w:rPr>
          <w:spacing w:val="-6"/>
        </w:rPr>
        <w:t xml:space="preserve"> </w:t>
      </w:r>
      <w:r w:rsidRPr="00C20C71">
        <w:t>10303-209</w:t>
      </w:r>
      <w:r w:rsidRPr="00C20C71">
        <w:rPr>
          <w:spacing w:val="-6"/>
        </w:rPr>
        <w:t>(</w:t>
      </w:r>
      <w:r w:rsidRPr="00C20C71">
        <w:t>2014)</w:t>
      </w:r>
      <w:r w:rsidRPr="00C20C71">
        <w:rPr>
          <w:spacing w:val="-6"/>
        </w:rPr>
        <w:t xml:space="preserve"> </w:t>
      </w:r>
      <w:r w:rsidRPr="00C20C71">
        <w:t>(Geneva, Switzerland: International</w:t>
      </w:r>
      <w:r w:rsidRPr="00C20C71">
        <w:rPr>
          <w:spacing w:val="-6"/>
        </w:rPr>
        <w:t xml:space="preserve"> O</w:t>
      </w:r>
      <w:r w:rsidRPr="00C20C71">
        <w:t>rganization</w:t>
      </w:r>
      <w:r w:rsidRPr="00C20C71">
        <w:rPr>
          <w:spacing w:val="-6"/>
        </w:rPr>
        <w:t xml:space="preserve"> </w:t>
      </w:r>
      <w:r w:rsidRPr="00C20C71">
        <w:t>for</w:t>
      </w:r>
      <w:r w:rsidRPr="00C20C71">
        <w:rPr>
          <w:spacing w:val="-6"/>
        </w:rPr>
        <w:t xml:space="preserve"> </w:t>
      </w:r>
      <w:r w:rsidRPr="00C20C71">
        <w:t>Standardization, approved December 2014).</w:t>
      </w:r>
      <w:bookmarkStart w:id="206" w:name="_bookmark226"/>
      <w:bookmarkEnd w:id="206"/>
      <w:r w:rsidRPr="00C20C71">
        <w:t xml:space="preserve"> </w:t>
      </w:r>
      <w:hyperlink r:id="rId23" w:history="1">
        <w:r w:rsidR="00B70AB9" w:rsidRPr="001A172D">
          <w:rPr>
            <w:rStyle w:val="Hyperlink"/>
            <w:spacing w:val="-2"/>
          </w:rPr>
          <w:t>https://www.iso.org/standard/59780.html</w:t>
        </w:r>
      </w:hyperlink>
    </w:p>
    <w:p w14:paraId="02CCD41D" w14:textId="77777777" w:rsidR="008B4618" w:rsidRPr="00C20C71" w:rsidRDefault="008B4618" w:rsidP="001625E8">
      <w:pPr>
        <w:pStyle w:val="ListParagraph"/>
        <w:numPr>
          <w:ilvl w:val="0"/>
          <w:numId w:val="38"/>
        </w:numPr>
        <w:rPr>
          <w:rStyle w:val="Hyperlink"/>
        </w:rPr>
      </w:pPr>
      <w:r w:rsidRPr="00B661EF">
        <w:t>Industrial</w:t>
      </w:r>
      <w:r w:rsidRPr="00B661EF">
        <w:rPr>
          <w:spacing w:val="-6"/>
        </w:rPr>
        <w:t xml:space="preserve"> </w:t>
      </w:r>
      <w:r w:rsidRPr="00B661EF">
        <w:t>au</w:t>
      </w:r>
      <w:r w:rsidRPr="00B661EF">
        <w:rPr>
          <w:spacing w:val="-2"/>
        </w:rPr>
        <w:t>tomation</w:t>
      </w:r>
      <w:r w:rsidRPr="00B661EF">
        <w:rPr>
          <w:spacing w:val="-8"/>
        </w:rPr>
        <w:t xml:space="preserve"> </w:t>
      </w:r>
      <w:r w:rsidRPr="00B661EF">
        <w:rPr>
          <w:spacing w:val="-2"/>
        </w:rPr>
        <w:t>systems</w:t>
      </w:r>
      <w:r w:rsidRPr="00B661EF">
        <w:rPr>
          <w:spacing w:val="-8"/>
        </w:rPr>
        <w:t xml:space="preserve"> </w:t>
      </w:r>
      <w:r w:rsidRPr="00B661EF">
        <w:rPr>
          <w:spacing w:val="-2"/>
        </w:rPr>
        <w:t>and</w:t>
      </w:r>
      <w:r w:rsidRPr="00B661EF">
        <w:rPr>
          <w:spacing w:val="-8"/>
        </w:rPr>
        <w:t xml:space="preserve"> </w:t>
      </w:r>
      <w:r w:rsidRPr="00B661EF">
        <w:rPr>
          <w:spacing w:val="-2"/>
        </w:rPr>
        <w:t>integration</w:t>
      </w:r>
      <w:r w:rsidRPr="00B661EF">
        <w:rPr>
          <w:spacing w:val="-8"/>
        </w:rPr>
        <w:t xml:space="preserve"> </w:t>
      </w:r>
      <w:r w:rsidRPr="00B661EF">
        <w:rPr>
          <w:spacing w:val="-2"/>
        </w:rPr>
        <w:t>–</w:t>
      </w:r>
      <w:r w:rsidRPr="00B661EF">
        <w:rPr>
          <w:spacing w:val="-8"/>
        </w:rPr>
        <w:t xml:space="preserve"> </w:t>
      </w:r>
      <w:r w:rsidRPr="00B661EF">
        <w:rPr>
          <w:spacing w:val="-2"/>
        </w:rPr>
        <w:t>Product</w:t>
      </w:r>
      <w:r w:rsidRPr="00B661EF">
        <w:rPr>
          <w:spacing w:val="-8"/>
        </w:rPr>
        <w:t xml:space="preserve"> </w:t>
      </w:r>
      <w:r w:rsidRPr="00B661EF">
        <w:rPr>
          <w:spacing w:val="-2"/>
        </w:rPr>
        <w:t>data</w:t>
      </w:r>
      <w:r w:rsidRPr="00B661EF">
        <w:rPr>
          <w:spacing w:val="-8"/>
        </w:rPr>
        <w:t xml:space="preserve"> </w:t>
      </w:r>
      <w:r w:rsidRPr="00B661EF">
        <w:rPr>
          <w:spacing w:val="-2"/>
        </w:rPr>
        <w:t>representation</w:t>
      </w:r>
      <w:r w:rsidRPr="00B661EF">
        <w:rPr>
          <w:spacing w:val="-8"/>
        </w:rPr>
        <w:t xml:space="preserve"> </w:t>
      </w:r>
      <w:r w:rsidRPr="00B661EF">
        <w:rPr>
          <w:spacing w:val="-2"/>
        </w:rPr>
        <w:t>and</w:t>
      </w:r>
      <w:r w:rsidRPr="00B661EF">
        <w:rPr>
          <w:spacing w:val="-8"/>
        </w:rPr>
        <w:t xml:space="preserve"> </w:t>
      </w:r>
      <w:r w:rsidRPr="00B661EF">
        <w:rPr>
          <w:spacing w:val="-2"/>
        </w:rPr>
        <w:t>exchange</w:t>
      </w:r>
      <w:r w:rsidRPr="00B661EF">
        <w:rPr>
          <w:spacing w:val="-8"/>
        </w:rPr>
        <w:t xml:space="preserve"> </w:t>
      </w:r>
      <w:r w:rsidRPr="00B661EF">
        <w:rPr>
          <w:spacing w:val="-2"/>
        </w:rPr>
        <w:t>–</w:t>
      </w:r>
      <w:r w:rsidRPr="00B661EF">
        <w:rPr>
          <w:spacing w:val="-8"/>
        </w:rPr>
        <w:t xml:space="preserve"> </w:t>
      </w:r>
      <w:r w:rsidRPr="00B661EF">
        <w:rPr>
          <w:spacing w:val="-2"/>
        </w:rPr>
        <w:t xml:space="preserve">Part </w:t>
      </w:r>
      <w:r w:rsidRPr="00B661EF">
        <w:t>238: Application</w:t>
      </w:r>
      <w:r w:rsidRPr="00B661EF">
        <w:rPr>
          <w:spacing w:val="-2"/>
        </w:rPr>
        <w:t xml:space="preserve"> </w:t>
      </w:r>
      <w:r w:rsidRPr="00B661EF">
        <w:t>protocol: Managed</w:t>
      </w:r>
      <w:r w:rsidRPr="00B661EF">
        <w:rPr>
          <w:spacing w:val="-2"/>
        </w:rPr>
        <w:t xml:space="preserve"> </w:t>
      </w:r>
      <w:r w:rsidRPr="00B661EF">
        <w:t>model-based</w:t>
      </w:r>
      <w:r w:rsidRPr="00B661EF">
        <w:rPr>
          <w:spacing w:val="-2"/>
        </w:rPr>
        <w:t xml:space="preserve"> </w:t>
      </w:r>
      <w:r w:rsidRPr="00B661EF">
        <w:t>integrated</w:t>
      </w:r>
      <w:r w:rsidRPr="00B661EF">
        <w:rPr>
          <w:spacing w:val="-2"/>
        </w:rPr>
        <w:t xml:space="preserve"> </w:t>
      </w:r>
      <w:r w:rsidRPr="00B661EF">
        <w:t>manufacturing</w:t>
      </w:r>
      <w:r>
        <w:t xml:space="preserve">, </w:t>
      </w:r>
      <w:r w:rsidRPr="00666B6A">
        <w:t>ISO</w:t>
      </w:r>
      <w:r>
        <w:rPr>
          <w:spacing w:val="-6"/>
        </w:rPr>
        <w:t xml:space="preserve"> </w:t>
      </w:r>
      <w:r w:rsidRPr="00666B6A">
        <w:t>10303-238(2022)</w:t>
      </w:r>
      <w:r w:rsidRPr="00C20C71">
        <w:rPr>
          <w:spacing w:val="-6"/>
        </w:rPr>
        <w:t xml:space="preserve"> </w:t>
      </w:r>
      <w:r w:rsidRPr="00666B6A">
        <w:t>(Geneva, Switzerland: International</w:t>
      </w:r>
      <w:r w:rsidRPr="00C20C71">
        <w:rPr>
          <w:spacing w:val="-6"/>
        </w:rPr>
        <w:t xml:space="preserve"> </w:t>
      </w:r>
      <w:r w:rsidRPr="00666B6A">
        <w:t>Organization</w:t>
      </w:r>
      <w:r w:rsidRPr="00C20C71">
        <w:rPr>
          <w:spacing w:val="-6"/>
        </w:rPr>
        <w:t xml:space="preserve"> </w:t>
      </w:r>
      <w:r w:rsidRPr="00666B6A">
        <w:t>for</w:t>
      </w:r>
      <w:r w:rsidRPr="00C20C71">
        <w:rPr>
          <w:spacing w:val="-6"/>
        </w:rPr>
        <w:t xml:space="preserve"> </w:t>
      </w:r>
      <w:r w:rsidRPr="00666B6A">
        <w:t xml:space="preserve">Standardization, approved September 2022). </w:t>
      </w:r>
      <w:hyperlink r:id="rId24">
        <w:r w:rsidRPr="00666B6A">
          <w:rPr>
            <w:rStyle w:val="Hyperlink"/>
          </w:rPr>
          <w:t>https://www.iso.org/standard/84898.html</w:t>
        </w:r>
      </w:hyperlink>
    </w:p>
    <w:p w14:paraId="06F2018E" w14:textId="77777777" w:rsidR="008B4618" w:rsidRPr="00C20C71" w:rsidRDefault="008B4618" w:rsidP="001625E8">
      <w:pPr>
        <w:pStyle w:val="ListParagraph"/>
        <w:numPr>
          <w:ilvl w:val="0"/>
          <w:numId w:val="38"/>
        </w:numPr>
      </w:pPr>
      <w:r w:rsidRPr="00B661EF">
        <w:t>Industrial</w:t>
      </w:r>
      <w:r w:rsidRPr="00B661EF">
        <w:rPr>
          <w:spacing w:val="-6"/>
        </w:rPr>
        <w:t xml:space="preserve"> </w:t>
      </w:r>
      <w:r w:rsidRPr="00B661EF">
        <w:t>automation systems and integration – Product data representation and exchange – Part</w:t>
      </w:r>
      <w:r w:rsidRPr="00B661EF">
        <w:rPr>
          <w:spacing w:val="-3"/>
        </w:rPr>
        <w:t xml:space="preserve"> </w:t>
      </w:r>
      <w:r w:rsidRPr="00B661EF">
        <w:t>242: Application</w:t>
      </w:r>
      <w:r w:rsidRPr="00B661EF">
        <w:rPr>
          <w:spacing w:val="-3"/>
        </w:rPr>
        <w:t xml:space="preserve"> </w:t>
      </w:r>
      <w:r w:rsidRPr="00B661EF">
        <w:t>protocol: Managed</w:t>
      </w:r>
      <w:r w:rsidRPr="00B661EF">
        <w:rPr>
          <w:spacing w:val="-3"/>
        </w:rPr>
        <w:t xml:space="preserve"> </w:t>
      </w:r>
      <w:r w:rsidRPr="00B661EF">
        <w:t>model-based</w:t>
      </w:r>
      <w:r w:rsidRPr="00B661EF">
        <w:rPr>
          <w:spacing w:val="-3"/>
        </w:rPr>
        <w:t xml:space="preserve"> </w:t>
      </w:r>
      <w:r w:rsidRPr="00B661EF">
        <w:t>3D</w:t>
      </w:r>
      <w:r w:rsidRPr="00B661EF">
        <w:rPr>
          <w:spacing w:val="-3"/>
        </w:rPr>
        <w:t xml:space="preserve"> </w:t>
      </w:r>
      <w:r w:rsidRPr="00B661EF">
        <w:t>engineering</w:t>
      </w:r>
      <w:r>
        <w:t xml:space="preserve">, </w:t>
      </w:r>
      <w:r w:rsidRPr="00666B6A">
        <w:t>ISO</w:t>
      </w:r>
      <w:r w:rsidRPr="00C20C71">
        <w:rPr>
          <w:spacing w:val="-6"/>
        </w:rPr>
        <w:t xml:space="preserve"> </w:t>
      </w:r>
      <w:r w:rsidRPr="00666B6A">
        <w:t>10303-242</w:t>
      </w:r>
      <w:bookmarkStart w:id="207" w:name="_bookmark228"/>
      <w:bookmarkEnd w:id="207"/>
      <w:r w:rsidRPr="00C20C71">
        <w:rPr>
          <w:spacing w:val="-6"/>
        </w:rPr>
        <w:t xml:space="preserve">(2022) </w:t>
      </w:r>
      <w:r w:rsidRPr="00666B6A">
        <w:t>(</w:t>
      </w:r>
      <w:r>
        <w:t>Geneva, Switzerland: International Organization for Standardization</w:t>
      </w:r>
      <w:r w:rsidRPr="00666B6A">
        <w:t xml:space="preserve">, approved December 2022). </w:t>
      </w:r>
      <w:hyperlink r:id="rId25">
        <w:r w:rsidRPr="00C20C71">
          <w:rPr>
            <w:color w:val="0000FF"/>
            <w:spacing w:val="-2"/>
          </w:rPr>
          <w:t>https://www.iso.org/standard/84667.html</w:t>
        </w:r>
      </w:hyperlink>
    </w:p>
    <w:p w14:paraId="0D324DBA" w14:textId="77777777" w:rsidR="008B4618" w:rsidRPr="00C20C71" w:rsidRDefault="008B4618" w:rsidP="001625E8">
      <w:pPr>
        <w:pStyle w:val="ListParagraph"/>
        <w:numPr>
          <w:ilvl w:val="0"/>
          <w:numId w:val="38"/>
        </w:numPr>
      </w:pPr>
      <w:r w:rsidRPr="00C20C71">
        <w:rPr>
          <w:i/>
          <w:iCs/>
          <w:spacing w:val="-2"/>
        </w:rPr>
        <w:t>MTConnect</w:t>
      </w:r>
      <w:r w:rsidRPr="00C20C71">
        <w:rPr>
          <w:i/>
          <w:iCs/>
          <w:spacing w:val="-5"/>
        </w:rPr>
        <w:t xml:space="preserve"> </w:t>
      </w:r>
      <w:r w:rsidRPr="00C20C71">
        <w:rPr>
          <w:i/>
          <w:iCs/>
          <w:spacing w:val="-2"/>
        </w:rPr>
        <w:t>Standard</w:t>
      </w:r>
      <w:r w:rsidRPr="00C20C71">
        <w:rPr>
          <w:i/>
          <w:iCs/>
          <w:spacing w:val="-5"/>
        </w:rPr>
        <w:t xml:space="preserve"> </w:t>
      </w:r>
      <w:r w:rsidRPr="00C20C71">
        <w:rPr>
          <w:i/>
          <w:iCs/>
          <w:spacing w:val="-2"/>
        </w:rPr>
        <w:t>Version</w:t>
      </w:r>
      <w:r w:rsidRPr="00C20C71">
        <w:rPr>
          <w:i/>
          <w:iCs/>
          <w:spacing w:val="-5"/>
        </w:rPr>
        <w:t xml:space="preserve"> </w:t>
      </w:r>
      <w:r w:rsidRPr="00C20C71">
        <w:rPr>
          <w:i/>
          <w:iCs/>
          <w:spacing w:val="-2"/>
        </w:rPr>
        <w:t>2.2.0</w:t>
      </w:r>
      <w:r>
        <w:rPr>
          <w:i/>
          <w:iCs/>
          <w:spacing w:val="-2"/>
        </w:rPr>
        <w:t>,</w:t>
      </w:r>
      <w:r w:rsidRPr="00C20C71">
        <w:rPr>
          <w:i/>
          <w:iCs/>
          <w:spacing w:val="-2"/>
        </w:rPr>
        <w:t xml:space="preserve"> </w:t>
      </w:r>
      <w:r w:rsidRPr="00C20C71">
        <w:rPr>
          <w:spacing w:val="-2"/>
        </w:rPr>
        <w:t>ANSI MTC1.4-2018(2023) (MTConnect</w:t>
      </w:r>
      <w:r w:rsidRPr="00C20C71">
        <w:rPr>
          <w:spacing w:val="-5"/>
        </w:rPr>
        <w:t xml:space="preserve"> </w:t>
      </w:r>
      <w:r w:rsidRPr="00C20C71">
        <w:rPr>
          <w:spacing w:val="-2"/>
        </w:rPr>
        <w:t>Institute:</w:t>
      </w:r>
      <w:r w:rsidRPr="00C20C71">
        <w:rPr>
          <w:spacing w:val="-5"/>
        </w:rPr>
        <w:t xml:space="preserve"> approved August 8, </w:t>
      </w:r>
      <w:r w:rsidRPr="00C20C71">
        <w:rPr>
          <w:spacing w:val="-2"/>
        </w:rPr>
        <w:t>2023)</w:t>
      </w:r>
      <w:r w:rsidRPr="00C20C71">
        <w:rPr>
          <w:spacing w:val="-5"/>
        </w:rPr>
        <w:t xml:space="preserve">. </w:t>
      </w:r>
      <w:hyperlink r:id="rId26">
        <w:r w:rsidRPr="00C20C71">
          <w:rPr>
            <w:color w:val="0000FF"/>
            <w:spacing w:val="-2"/>
          </w:rPr>
          <w:t>https://do</w:t>
        </w:r>
      </w:hyperlink>
      <w:r w:rsidRPr="00C20C71">
        <w:rPr>
          <w:color w:val="0000FF"/>
          <w:spacing w:val="-2"/>
        </w:rPr>
        <w:t xml:space="preserve"> </w:t>
      </w:r>
      <w:hyperlink r:id="rId27">
        <w:bookmarkStart w:id="208" w:name="_bookmark229"/>
        <w:bookmarkEnd w:id="208"/>
        <w:r w:rsidRPr="00C20C71">
          <w:rPr>
            <w:color w:val="0000FF"/>
            <w:spacing w:val="-2"/>
          </w:rPr>
          <w:t>cs.mtconnect.org/MBSD_MTConnect_Part_1_2-2-0.pdf</w:t>
        </w:r>
      </w:hyperlink>
    </w:p>
    <w:p w14:paraId="5DDC9853" w14:textId="77777777" w:rsidR="008B4618" w:rsidRPr="00C20C71" w:rsidRDefault="008B4618" w:rsidP="001625E8">
      <w:pPr>
        <w:pStyle w:val="ListParagraph"/>
        <w:numPr>
          <w:ilvl w:val="0"/>
          <w:numId w:val="38"/>
        </w:numPr>
      </w:pPr>
      <w:r w:rsidRPr="00C20C71">
        <w:rPr>
          <w:i/>
          <w:iCs/>
        </w:rPr>
        <w:t>Quality Information Framework Standard (QIF) – An integrated model for manufacturing quality information</w:t>
      </w:r>
      <w:r>
        <w:rPr>
          <w:i/>
          <w:iCs/>
        </w:rPr>
        <w:t xml:space="preserve">, </w:t>
      </w:r>
      <w:r w:rsidRPr="00C20C71">
        <w:rPr>
          <w:spacing w:val="-2"/>
        </w:rPr>
        <w:t xml:space="preserve">ANSI (2020) (Rochester, NY: </w:t>
      </w:r>
      <w:r w:rsidRPr="00666B6A">
        <w:t xml:space="preserve">Dimensional Metrology Standards Consortium, approved August 2020). </w:t>
      </w:r>
      <w:hyperlink r:id="rId28">
        <w:bookmarkStart w:id="209" w:name="_bookmark230"/>
        <w:bookmarkEnd w:id="209"/>
        <w:r w:rsidRPr="00C20C71">
          <w:rPr>
            <w:color w:val="0000FF"/>
          </w:rPr>
          <w:t>https://qifstandards.org/qif-download</w:t>
        </w:r>
      </w:hyperlink>
    </w:p>
    <w:p w14:paraId="72CC88D6" w14:textId="77777777" w:rsidR="008B4618" w:rsidRPr="00C20C71" w:rsidRDefault="008B4618" w:rsidP="001625E8">
      <w:pPr>
        <w:pStyle w:val="ListParagraph"/>
        <w:numPr>
          <w:ilvl w:val="0"/>
          <w:numId w:val="38"/>
        </w:numPr>
      </w:pPr>
      <w:r w:rsidRPr="00C20C71">
        <w:rPr>
          <w:i/>
          <w:iCs/>
        </w:rPr>
        <w:t xml:space="preserve">Quality Information Framework Standard (QIF) – An integrated model for manufacturing </w:t>
      </w:r>
      <w:r w:rsidRPr="00C20C71">
        <w:rPr>
          <w:i/>
          <w:iCs/>
        </w:rPr>
        <w:lastRenderedPageBreak/>
        <w:t>quality information</w:t>
      </w:r>
      <w:r>
        <w:rPr>
          <w:i/>
          <w:iCs/>
        </w:rPr>
        <w:t>,</w:t>
      </w:r>
      <w:r w:rsidRPr="00AB1B0F">
        <w:t xml:space="preserve"> </w:t>
      </w:r>
      <w:r w:rsidRPr="00C20C71">
        <w:rPr>
          <w:spacing w:val="-2"/>
        </w:rPr>
        <w:t xml:space="preserve">ISO 23952 (2020) </w:t>
      </w:r>
      <w:r w:rsidRPr="00666B6A">
        <w:t>(</w:t>
      </w:r>
      <w:r>
        <w:t>Geneva, Switzerland: International Organization for Standardization</w:t>
      </w:r>
      <w:r w:rsidRPr="00666B6A">
        <w:t xml:space="preserve">, approved July 2020). </w:t>
      </w:r>
      <w:hyperlink r:id="rId29">
        <w:r w:rsidRPr="00C20C71">
          <w:rPr>
            <w:color w:val="0000FF"/>
          </w:rPr>
          <w:t>https://www.iso.org/standard/7</w:t>
        </w:r>
      </w:hyperlink>
      <w:r w:rsidRPr="00C20C71">
        <w:rPr>
          <w:color w:val="0000FF"/>
        </w:rPr>
        <w:t xml:space="preserve"> </w:t>
      </w:r>
      <w:hyperlink r:id="rId30">
        <w:bookmarkStart w:id="210" w:name="_bookmark231"/>
        <w:bookmarkEnd w:id="210"/>
        <w:r w:rsidRPr="00C20C71">
          <w:rPr>
            <w:color w:val="0000FF"/>
            <w:spacing w:val="-2"/>
          </w:rPr>
          <w:t>7461.html</w:t>
        </w:r>
      </w:hyperlink>
    </w:p>
    <w:p w14:paraId="2BAA6724" w14:textId="77777777" w:rsidR="008B4618" w:rsidRDefault="008B4618" w:rsidP="001625E8">
      <w:pPr>
        <w:pStyle w:val="ListParagraph"/>
        <w:numPr>
          <w:ilvl w:val="0"/>
          <w:numId w:val="38"/>
        </w:numPr>
      </w:pPr>
      <w:r w:rsidRPr="00C20C71">
        <w:rPr>
          <w:i/>
          <w:iCs/>
        </w:rPr>
        <w:t>Business Process Model and Notation v2.0.2</w:t>
      </w:r>
      <w:r w:rsidRPr="00666B6A">
        <w:t xml:space="preserve">, (2023) (Milford, MA: Object Management Group, approved December 2013). </w:t>
      </w:r>
      <w:hyperlink r:id="rId31">
        <w:r w:rsidRPr="00666B6A">
          <w:rPr>
            <w:rStyle w:val="Hyperlink"/>
          </w:rPr>
          <w:t>https://www.omg.org/spec/BPMN/2.0.2/PDF</w:t>
        </w:r>
      </w:hyperlink>
    </w:p>
    <w:p w14:paraId="43438B0C" w14:textId="4B27F246" w:rsidR="008B4618" w:rsidRPr="00AB1B0F" w:rsidRDefault="008B4618" w:rsidP="001625E8">
      <w:pPr>
        <w:pStyle w:val="ListParagraph"/>
        <w:numPr>
          <w:ilvl w:val="0"/>
          <w:numId w:val="38"/>
        </w:numPr>
        <w:rPr>
          <w:rStyle w:val="Hyperlink"/>
        </w:rPr>
      </w:pPr>
      <w:r w:rsidRPr="00666B6A">
        <w:t xml:space="preserve">N </w:t>
      </w:r>
      <w:proofErr w:type="spellStart"/>
      <w:r w:rsidRPr="00666B6A">
        <w:t>Juty</w:t>
      </w:r>
      <w:proofErr w:type="spellEnd"/>
      <w:r w:rsidRPr="00666B6A">
        <w:t>,</w:t>
      </w:r>
      <w:r w:rsidRPr="00C20C71">
        <w:rPr>
          <w:spacing w:val="-3"/>
        </w:rPr>
        <w:t xml:space="preserve"> SM </w:t>
      </w:r>
      <w:proofErr w:type="spellStart"/>
      <w:r w:rsidRPr="00666B6A">
        <w:t>Wimalaratne</w:t>
      </w:r>
      <w:proofErr w:type="spellEnd"/>
      <w:r w:rsidRPr="00666B6A">
        <w:t>,</w:t>
      </w:r>
      <w:r w:rsidRPr="00C20C71">
        <w:rPr>
          <w:spacing w:val="-3"/>
        </w:rPr>
        <w:t xml:space="preserve"> S </w:t>
      </w:r>
      <w:proofErr w:type="spellStart"/>
      <w:r w:rsidRPr="00666B6A">
        <w:t>Soiland</w:t>
      </w:r>
      <w:proofErr w:type="spellEnd"/>
      <w:r w:rsidRPr="00666B6A">
        <w:t>-Reyes,</w:t>
      </w:r>
      <w:r w:rsidRPr="00C20C71">
        <w:rPr>
          <w:spacing w:val="-3"/>
        </w:rPr>
        <w:t xml:space="preserve"> J </w:t>
      </w:r>
      <w:r w:rsidRPr="00666B6A">
        <w:t>Kunze,</w:t>
      </w:r>
      <w:r w:rsidRPr="00C20C71">
        <w:rPr>
          <w:spacing w:val="-3"/>
        </w:rPr>
        <w:t xml:space="preserve"> C. </w:t>
      </w:r>
      <w:r w:rsidRPr="00666B6A">
        <w:t>Goble,</w:t>
      </w:r>
      <w:r w:rsidRPr="00C20C71">
        <w:rPr>
          <w:spacing w:val="-3"/>
        </w:rPr>
        <w:t xml:space="preserve"> T </w:t>
      </w:r>
      <w:r w:rsidRPr="00666B6A">
        <w:t xml:space="preserve">Clark, </w:t>
      </w:r>
      <w:r w:rsidRPr="00C20C71">
        <w:rPr>
          <w:spacing w:val="-3"/>
        </w:rPr>
        <w:t>“</w:t>
      </w:r>
      <w:r w:rsidRPr="00666B6A">
        <w:t>Unique, persistent, resolvable:</w:t>
      </w:r>
      <w:r w:rsidRPr="00C20C71">
        <w:rPr>
          <w:spacing w:val="40"/>
        </w:rPr>
        <w:t xml:space="preserve"> </w:t>
      </w:r>
      <w:r w:rsidRPr="00666B6A">
        <w:t xml:space="preserve">Identifiers as the foundation of FAIR,” </w:t>
      </w:r>
      <w:r w:rsidRPr="00C20C71">
        <w:rPr>
          <w:i/>
        </w:rPr>
        <w:t>Data Intelligence</w:t>
      </w:r>
      <w:r>
        <w:rPr>
          <w:i/>
        </w:rPr>
        <w:t xml:space="preserve"> </w:t>
      </w:r>
      <w:r>
        <w:t>2, no. 1-2</w:t>
      </w:r>
      <w:r w:rsidRPr="00666B6A">
        <w:t xml:space="preserve"> (January 01, 2020)</w:t>
      </w:r>
      <w:r>
        <w:t>:30-39</w:t>
      </w:r>
      <w:r w:rsidR="00790C2A">
        <w:t>.</w:t>
      </w:r>
      <w:r w:rsidRPr="00666B6A">
        <w:t xml:space="preserve"> </w:t>
      </w:r>
      <w:hyperlink r:id="rId32" w:history="1">
        <w:r w:rsidRPr="00666B6A">
          <w:rPr>
            <w:rStyle w:val="Hyperlink"/>
          </w:rPr>
          <w:t>https://doi.org/10.1162/dint_a_00025</w:t>
        </w:r>
      </w:hyperlink>
    </w:p>
    <w:p w14:paraId="113A2354" w14:textId="77777777" w:rsidR="008B4618" w:rsidRPr="00040B8C" w:rsidRDefault="008B4618" w:rsidP="001625E8">
      <w:pPr>
        <w:pStyle w:val="ListParagraph"/>
        <w:numPr>
          <w:ilvl w:val="0"/>
          <w:numId w:val="38"/>
        </w:numPr>
        <w:rPr>
          <w:rStyle w:val="Hyperlink"/>
        </w:rPr>
      </w:pPr>
      <w:r w:rsidRPr="00A85868">
        <w:t>T Hedberg Jr,</w:t>
      </w:r>
      <w:r w:rsidRPr="00790C2A">
        <w:t xml:space="preserve"> ME Sharp, TM </w:t>
      </w:r>
      <w:r w:rsidRPr="00A85868">
        <w:t>Maw, M</w:t>
      </w:r>
      <w:r w:rsidRPr="00790C2A">
        <w:t xml:space="preserve">M Helu, MM </w:t>
      </w:r>
      <w:r w:rsidRPr="00A85868">
        <w:t>Rahman,</w:t>
      </w:r>
      <w:r w:rsidRPr="00790C2A">
        <w:t xml:space="preserve"> S </w:t>
      </w:r>
      <w:r w:rsidRPr="00A85868">
        <w:t>Jadhav,</w:t>
      </w:r>
      <w:r w:rsidRPr="00790C2A">
        <w:t xml:space="preserve"> JJ </w:t>
      </w:r>
      <w:r w:rsidRPr="00A85868">
        <w:t>Whicker,</w:t>
      </w:r>
      <w:r w:rsidRPr="00790C2A">
        <w:t xml:space="preserve"> A Barnard Feeney</w:t>
      </w:r>
      <w:r w:rsidRPr="00A85868">
        <w:t>, “Defining requirements for integrating information between design, manufacturing, and inspection</w:t>
      </w:r>
      <w:r>
        <w:t>,</w:t>
      </w:r>
      <w:r w:rsidRPr="00A85868">
        <w:t>”</w:t>
      </w:r>
      <w:r>
        <w:t xml:space="preserve"> </w:t>
      </w:r>
      <w:r w:rsidRPr="00A85868">
        <w:rPr>
          <w:i/>
        </w:rPr>
        <w:t>International Journal of Production Research</w:t>
      </w:r>
      <w:r w:rsidRPr="00A85868">
        <w:rPr>
          <w:iCs/>
        </w:rPr>
        <w:t xml:space="preserve"> 60, no. 11</w:t>
      </w:r>
      <w:r w:rsidRPr="00A85868">
        <w:t xml:space="preserve"> </w:t>
      </w:r>
      <w:r w:rsidRPr="00A85868">
        <w:rPr>
          <w:iCs/>
        </w:rPr>
        <w:t>(</w:t>
      </w:r>
      <w:bookmarkStart w:id="211" w:name="_bookmark234"/>
      <w:bookmarkEnd w:id="211"/>
      <w:r w:rsidRPr="00A85868">
        <w:rPr>
          <w:iCs/>
        </w:rPr>
        <w:t xml:space="preserve">May 11, </w:t>
      </w:r>
      <w:r w:rsidRPr="00A85868">
        <w:t>2021)</w:t>
      </w:r>
      <w:r>
        <w:t>:</w:t>
      </w:r>
      <w:r w:rsidRPr="00B856E4">
        <w:t xml:space="preserve"> </w:t>
      </w:r>
      <w:r w:rsidRPr="00A85868">
        <w:t>3339-3359</w:t>
      </w:r>
      <w:r>
        <w:t>,</w:t>
      </w:r>
      <w:r w:rsidRPr="00666B6A">
        <w:t xml:space="preserve"> </w:t>
      </w:r>
      <w:hyperlink r:id="rId33" w:history="1">
        <w:r w:rsidRPr="00C20C71">
          <w:rPr>
            <w:rStyle w:val="Hyperlink"/>
            <w:spacing w:val="-2"/>
          </w:rPr>
          <w:t>https://doi.org/10.1080/00207543.2021.1920057</w:t>
        </w:r>
      </w:hyperlink>
    </w:p>
    <w:p w14:paraId="7E6A0A6E" w14:textId="3D7EDA40" w:rsidR="008B4618" w:rsidRPr="007E2C39" w:rsidRDefault="008B4618" w:rsidP="001625E8">
      <w:pPr>
        <w:pStyle w:val="ListParagraph"/>
        <w:numPr>
          <w:ilvl w:val="0"/>
          <w:numId w:val="38"/>
        </w:numPr>
      </w:pPr>
      <w:r w:rsidRPr="00666B6A">
        <w:t>SH Suh, JH Cho, HD Hong “On the architecture of intelligent STEP-compliant CNC</w:t>
      </w:r>
      <w:r w:rsidR="00EA41A9">
        <w:t>,</w:t>
      </w:r>
      <w:r w:rsidRPr="00666B6A">
        <w:t xml:space="preserve">” </w:t>
      </w:r>
      <w:r w:rsidRPr="00C02546">
        <w:rPr>
          <w:i/>
        </w:rPr>
        <w:t xml:space="preserve">International Journal of Computer Integrated Manufacturing </w:t>
      </w:r>
      <w:r w:rsidRPr="00666B6A">
        <w:t>15</w:t>
      </w:r>
      <w:r>
        <w:t xml:space="preserve">, no. </w:t>
      </w:r>
      <w:r w:rsidRPr="00666B6A">
        <w:t>2</w:t>
      </w:r>
      <w:r>
        <w:t xml:space="preserve"> </w:t>
      </w:r>
      <w:r w:rsidRPr="00666B6A">
        <w:t xml:space="preserve">(November </w:t>
      </w:r>
      <w:r>
        <w:t xml:space="preserve">08, </w:t>
      </w:r>
      <w:r w:rsidRPr="00666B6A">
        <w:t>2010):168–177</w:t>
      </w:r>
      <w:r>
        <w:t>,</w:t>
      </w:r>
      <w:r w:rsidRPr="00666B6A">
        <w:t xml:space="preserve"> </w:t>
      </w:r>
      <w:hyperlink r:id="rId34">
        <w:bookmarkStart w:id="212" w:name="_bookmark247"/>
        <w:bookmarkEnd w:id="212"/>
        <w:r w:rsidRPr="00C02546">
          <w:rPr>
            <w:color w:val="0000FF"/>
            <w:spacing w:val="-2"/>
          </w:rPr>
          <w:t>https://doi.org/10.1080/09511920110056541</w:t>
        </w:r>
      </w:hyperlink>
    </w:p>
    <w:p w14:paraId="451F11A6" w14:textId="179A0883" w:rsidR="008B4618" w:rsidRPr="001E7595" w:rsidRDefault="008B4618" w:rsidP="001625E8">
      <w:pPr>
        <w:pStyle w:val="ListParagraph"/>
        <w:numPr>
          <w:ilvl w:val="0"/>
          <w:numId w:val="38"/>
        </w:numPr>
      </w:pPr>
      <w:r w:rsidRPr="00666B6A">
        <w:t xml:space="preserve">A Trainer, </w:t>
      </w:r>
      <w:r w:rsidRPr="002C3EC5">
        <w:rPr>
          <w:i/>
          <w:iCs/>
        </w:rPr>
        <w:t>“Validation for downstream computer aided manufacturing and coordinate</w:t>
      </w:r>
      <w:r w:rsidRPr="002C3EC5">
        <w:rPr>
          <w:i/>
          <w:iCs/>
          <w:spacing w:val="23"/>
        </w:rPr>
        <w:t xml:space="preserve"> </w:t>
      </w:r>
      <w:r w:rsidRPr="002C3EC5">
        <w:rPr>
          <w:i/>
          <w:iCs/>
        </w:rPr>
        <w:t>metrology</w:t>
      </w:r>
      <w:r w:rsidRPr="002C3EC5">
        <w:rPr>
          <w:i/>
          <w:iCs/>
          <w:spacing w:val="23"/>
        </w:rPr>
        <w:t xml:space="preserve"> </w:t>
      </w:r>
      <w:r w:rsidRPr="002C3EC5">
        <w:rPr>
          <w:i/>
          <w:iCs/>
        </w:rPr>
        <w:t>processes</w:t>
      </w:r>
      <w:r w:rsidR="00151025">
        <w:rPr>
          <w:i/>
          <w:iCs/>
        </w:rPr>
        <w:t>,</w:t>
      </w:r>
      <w:r w:rsidRPr="002C3EC5">
        <w:rPr>
          <w:i/>
          <w:iCs/>
        </w:rPr>
        <w:t>”</w:t>
      </w:r>
      <w:r w:rsidRPr="002C3EC5">
        <w:rPr>
          <w:spacing w:val="23"/>
        </w:rPr>
        <w:t xml:space="preserve"> </w:t>
      </w:r>
      <w:r w:rsidRPr="00666B6A">
        <w:t>NISTGCR</w:t>
      </w:r>
      <w:r w:rsidRPr="002C3EC5">
        <w:rPr>
          <w:spacing w:val="11"/>
        </w:rPr>
        <w:t xml:space="preserve"> </w:t>
      </w:r>
      <w:r w:rsidRPr="00666B6A">
        <w:t>15-1009, National</w:t>
      </w:r>
      <w:r w:rsidRPr="002C3EC5">
        <w:rPr>
          <w:spacing w:val="23"/>
        </w:rPr>
        <w:t xml:space="preserve"> </w:t>
      </w:r>
      <w:r w:rsidRPr="00666B6A">
        <w:t>Institute</w:t>
      </w:r>
      <w:r w:rsidRPr="002C3EC5">
        <w:rPr>
          <w:spacing w:val="23"/>
        </w:rPr>
        <w:t xml:space="preserve"> </w:t>
      </w:r>
      <w:r w:rsidRPr="00666B6A">
        <w:t>of</w:t>
      </w:r>
      <w:r w:rsidRPr="002C3EC5">
        <w:rPr>
          <w:spacing w:val="23"/>
        </w:rPr>
        <w:t xml:space="preserve"> </w:t>
      </w:r>
      <w:r w:rsidRPr="00666B6A">
        <w:t>Standards</w:t>
      </w:r>
      <w:r w:rsidRPr="002C3EC5">
        <w:rPr>
          <w:spacing w:val="23"/>
        </w:rPr>
        <w:t xml:space="preserve"> </w:t>
      </w:r>
      <w:r w:rsidRPr="00666B6A">
        <w:t>and</w:t>
      </w:r>
      <w:r w:rsidRPr="002C3EC5">
        <w:rPr>
          <w:spacing w:val="23"/>
        </w:rPr>
        <w:t xml:space="preserve"> </w:t>
      </w:r>
      <w:r w:rsidRPr="00666B6A">
        <w:t>Technology,</w:t>
      </w:r>
      <w:bookmarkStart w:id="213" w:name="_bookmark251"/>
      <w:bookmarkEnd w:id="213"/>
      <w:r w:rsidRPr="00666B6A">
        <w:t xml:space="preserve"> (Gaithersburg,</w:t>
      </w:r>
      <w:r w:rsidRPr="002C3EC5">
        <w:rPr>
          <w:spacing w:val="11"/>
        </w:rPr>
        <w:t xml:space="preserve"> </w:t>
      </w:r>
      <w:r w:rsidRPr="00666B6A">
        <w:t>MD, 2016).</w:t>
      </w:r>
      <w:r w:rsidRPr="002C3EC5">
        <w:rPr>
          <w:spacing w:val="11"/>
        </w:rPr>
        <w:t xml:space="preserve"> </w:t>
      </w:r>
      <w:hyperlink r:id="rId35">
        <w:r w:rsidRPr="002C3EC5">
          <w:rPr>
            <w:color w:val="0000FF"/>
          </w:rPr>
          <w:t>https://doi.org//10.6028/NIST.GCR.16-</w:t>
        </w:r>
        <w:r w:rsidRPr="002C3EC5">
          <w:rPr>
            <w:color w:val="0000FF"/>
            <w:spacing w:val="-5"/>
          </w:rPr>
          <w:t>003</w:t>
        </w:r>
      </w:hyperlink>
    </w:p>
    <w:p w14:paraId="53F4F887" w14:textId="08A5BE19" w:rsidR="008B4618" w:rsidRPr="00C7788F" w:rsidRDefault="008B4618" w:rsidP="001625E8">
      <w:pPr>
        <w:pStyle w:val="ListParagraph"/>
        <w:numPr>
          <w:ilvl w:val="0"/>
          <w:numId w:val="38"/>
        </w:numPr>
      </w:pPr>
      <w:r w:rsidRPr="00666B6A">
        <w:t>A Barnard Feeney, SP Frechette, V Srinivasan, “A portrait of an ISO STEP toleranc</w:t>
      </w:r>
      <w:r w:rsidRPr="002C3EC5">
        <w:rPr>
          <w:spacing w:val="-2"/>
        </w:rPr>
        <w:t>ing</w:t>
      </w:r>
      <w:r w:rsidRPr="002C3EC5">
        <w:rPr>
          <w:spacing w:val="-12"/>
        </w:rPr>
        <w:t xml:space="preserve"> </w:t>
      </w:r>
      <w:r w:rsidRPr="002C3EC5">
        <w:rPr>
          <w:spacing w:val="-2"/>
        </w:rPr>
        <w:t>standard</w:t>
      </w:r>
      <w:r w:rsidRPr="002C3EC5">
        <w:rPr>
          <w:spacing w:val="-12"/>
        </w:rPr>
        <w:t xml:space="preserve"> </w:t>
      </w:r>
      <w:r w:rsidRPr="002C3EC5">
        <w:rPr>
          <w:spacing w:val="-2"/>
        </w:rPr>
        <w:t>as</w:t>
      </w:r>
      <w:r w:rsidRPr="002C3EC5">
        <w:rPr>
          <w:spacing w:val="-11"/>
        </w:rPr>
        <w:t xml:space="preserve"> </w:t>
      </w:r>
      <w:r w:rsidRPr="002C3EC5">
        <w:rPr>
          <w:spacing w:val="-2"/>
        </w:rPr>
        <w:t>an</w:t>
      </w:r>
      <w:r w:rsidRPr="002C3EC5">
        <w:rPr>
          <w:spacing w:val="-12"/>
        </w:rPr>
        <w:t xml:space="preserve"> </w:t>
      </w:r>
      <w:r w:rsidRPr="002C3EC5">
        <w:rPr>
          <w:spacing w:val="-2"/>
        </w:rPr>
        <w:t>enabler</w:t>
      </w:r>
      <w:r w:rsidRPr="002C3EC5">
        <w:rPr>
          <w:spacing w:val="-11"/>
        </w:rPr>
        <w:t xml:space="preserve"> </w:t>
      </w:r>
      <w:r w:rsidRPr="002C3EC5">
        <w:rPr>
          <w:spacing w:val="-2"/>
        </w:rPr>
        <w:t>of</w:t>
      </w:r>
      <w:r w:rsidRPr="002C3EC5">
        <w:rPr>
          <w:spacing w:val="-12"/>
        </w:rPr>
        <w:t xml:space="preserve"> </w:t>
      </w:r>
      <w:r w:rsidRPr="002C3EC5">
        <w:rPr>
          <w:spacing w:val="-2"/>
        </w:rPr>
        <w:t>smart</w:t>
      </w:r>
      <w:r w:rsidRPr="002C3EC5">
        <w:rPr>
          <w:spacing w:val="-11"/>
        </w:rPr>
        <w:t xml:space="preserve"> </w:t>
      </w:r>
      <w:r w:rsidRPr="002C3EC5">
        <w:rPr>
          <w:spacing w:val="-2"/>
        </w:rPr>
        <w:t>manufacturing</w:t>
      </w:r>
      <w:r w:rsidRPr="002C3EC5">
        <w:rPr>
          <w:spacing w:val="-12"/>
        </w:rPr>
        <w:t xml:space="preserve"> </w:t>
      </w:r>
      <w:r w:rsidRPr="002C3EC5">
        <w:rPr>
          <w:spacing w:val="-2"/>
        </w:rPr>
        <w:t>system</w:t>
      </w:r>
      <w:r w:rsidR="00145C51">
        <w:rPr>
          <w:spacing w:val="-2"/>
        </w:rPr>
        <w:t>,”</w:t>
      </w:r>
      <w:r w:rsidRPr="002C3EC5">
        <w:rPr>
          <w:spacing w:val="-12"/>
        </w:rPr>
        <w:t xml:space="preserve"> </w:t>
      </w:r>
      <w:r w:rsidRPr="002C3EC5">
        <w:rPr>
          <w:i/>
          <w:spacing w:val="-2"/>
        </w:rPr>
        <w:t>Journal</w:t>
      </w:r>
      <w:r w:rsidRPr="002C3EC5">
        <w:rPr>
          <w:i/>
          <w:spacing w:val="-11"/>
        </w:rPr>
        <w:t xml:space="preserve"> </w:t>
      </w:r>
      <w:r w:rsidRPr="002C3EC5">
        <w:rPr>
          <w:i/>
          <w:spacing w:val="-2"/>
        </w:rPr>
        <w:t>of</w:t>
      </w:r>
      <w:r w:rsidRPr="002C3EC5">
        <w:rPr>
          <w:i/>
          <w:spacing w:val="-12"/>
        </w:rPr>
        <w:t xml:space="preserve"> </w:t>
      </w:r>
      <w:r w:rsidRPr="002C3EC5">
        <w:rPr>
          <w:i/>
          <w:spacing w:val="-2"/>
        </w:rPr>
        <w:t>Computing</w:t>
      </w:r>
      <w:r w:rsidRPr="002C3EC5">
        <w:rPr>
          <w:i/>
          <w:spacing w:val="-11"/>
        </w:rPr>
        <w:t xml:space="preserve"> </w:t>
      </w:r>
      <w:r w:rsidRPr="002C3EC5">
        <w:rPr>
          <w:i/>
          <w:spacing w:val="-2"/>
        </w:rPr>
        <w:t xml:space="preserve">and </w:t>
      </w:r>
      <w:bookmarkStart w:id="214" w:name="_bookmark252"/>
      <w:bookmarkEnd w:id="214"/>
      <w:r w:rsidRPr="002C3EC5">
        <w:rPr>
          <w:i/>
        </w:rPr>
        <w:t>Information</w:t>
      </w:r>
      <w:r w:rsidRPr="002C3EC5">
        <w:rPr>
          <w:i/>
          <w:spacing w:val="-14"/>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15</w:t>
      </w:r>
      <w:r>
        <w:t xml:space="preserve">, no. </w:t>
      </w:r>
      <w:r w:rsidRPr="00666B6A">
        <w:t>2 (</w:t>
      </w:r>
      <w:r>
        <w:t xml:space="preserve">June </w:t>
      </w:r>
      <w:r w:rsidRPr="00666B6A">
        <w:t>2015)</w:t>
      </w:r>
      <w:r>
        <w:t>:021001,</w:t>
      </w:r>
      <w:r w:rsidRPr="00666B6A">
        <w:t xml:space="preserve"> </w:t>
      </w:r>
      <w:r w:rsidRPr="002C3EC5">
        <w:rPr>
          <w:spacing w:val="-13"/>
        </w:rPr>
        <w:t xml:space="preserve"> </w:t>
      </w:r>
      <w:hyperlink r:id="rId36">
        <w:r w:rsidRPr="002C3EC5">
          <w:rPr>
            <w:color w:val="0000FF"/>
          </w:rPr>
          <w:t>https://doi.org/10.1115/1.4029050</w:t>
        </w:r>
      </w:hyperlink>
    </w:p>
    <w:p w14:paraId="77EF2A1B" w14:textId="7866C339" w:rsidR="008B4618" w:rsidRPr="009774E1" w:rsidRDefault="008B4618" w:rsidP="001625E8">
      <w:pPr>
        <w:pStyle w:val="ListParagraph"/>
        <w:numPr>
          <w:ilvl w:val="0"/>
          <w:numId w:val="38"/>
        </w:numPr>
      </w:pPr>
      <w:r w:rsidRPr="00666B6A">
        <w:t>WD Williams,</w:t>
      </w:r>
      <w:r w:rsidRPr="00C7788F">
        <w:rPr>
          <w:spacing w:val="-9"/>
        </w:rPr>
        <w:t xml:space="preserve"> “</w:t>
      </w:r>
      <w:r w:rsidRPr="00666B6A">
        <w:t>A</w:t>
      </w:r>
      <w:r w:rsidRPr="00C7788F">
        <w:rPr>
          <w:spacing w:val="-9"/>
        </w:rPr>
        <w:t xml:space="preserve"> </w:t>
      </w:r>
      <w:r w:rsidRPr="00666B6A">
        <w:t>business</w:t>
      </w:r>
      <w:r w:rsidRPr="00C7788F">
        <w:rPr>
          <w:spacing w:val="-9"/>
        </w:rPr>
        <w:t xml:space="preserve"> </w:t>
      </w:r>
      <w:r w:rsidRPr="00666B6A">
        <w:t>case</w:t>
      </w:r>
      <w:r w:rsidRPr="00C7788F">
        <w:rPr>
          <w:spacing w:val="-9"/>
        </w:rPr>
        <w:t xml:space="preserve"> </w:t>
      </w:r>
      <w:r w:rsidRPr="00666B6A">
        <w:t>for</w:t>
      </w:r>
      <w:r w:rsidRPr="00C7788F">
        <w:rPr>
          <w:spacing w:val="-9"/>
        </w:rPr>
        <w:t xml:space="preserve"> </w:t>
      </w:r>
      <w:r w:rsidRPr="00666B6A">
        <w:t>long-term</w:t>
      </w:r>
      <w:r w:rsidRPr="00C7788F">
        <w:rPr>
          <w:spacing w:val="-9"/>
        </w:rPr>
        <w:t xml:space="preserve"> </w:t>
      </w:r>
      <w:r w:rsidRPr="00666B6A">
        <w:t>archiving</w:t>
      </w:r>
      <w:r w:rsidRPr="00C7788F">
        <w:rPr>
          <w:spacing w:val="-9"/>
        </w:rPr>
        <w:t xml:space="preserve"> </w:t>
      </w:r>
      <w:r w:rsidRPr="00666B6A">
        <w:t>&amp;</w:t>
      </w:r>
      <w:r w:rsidRPr="00C7788F">
        <w:rPr>
          <w:spacing w:val="-9"/>
        </w:rPr>
        <w:t xml:space="preserve"> </w:t>
      </w:r>
      <w:r w:rsidRPr="00666B6A">
        <w:t>retrieval</w:t>
      </w:r>
      <w:r w:rsidRPr="00C7788F">
        <w:rPr>
          <w:spacing w:val="-9"/>
        </w:rPr>
        <w:t xml:space="preserve"> </w:t>
      </w:r>
      <w:r w:rsidRPr="00666B6A">
        <w:t>of</w:t>
      </w:r>
      <w:r w:rsidRPr="00C7788F">
        <w:rPr>
          <w:spacing w:val="-9"/>
        </w:rPr>
        <w:t xml:space="preserve"> </w:t>
      </w:r>
      <w:r w:rsidRPr="00666B6A">
        <w:t>the</w:t>
      </w:r>
      <w:r w:rsidRPr="00C7788F">
        <w:rPr>
          <w:spacing w:val="-9"/>
        </w:rPr>
        <w:t xml:space="preserve"> </w:t>
      </w:r>
      <w:r w:rsidRPr="00666B6A">
        <w:t>model-based</w:t>
      </w:r>
      <w:r w:rsidRPr="00C7788F">
        <w:rPr>
          <w:spacing w:val="-12"/>
        </w:rPr>
        <w:t xml:space="preserve"> </w:t>
      </w:r>
      <w:r w:rsidRPr="00666B6A">
        <w:t>enterprise’s</w:t>
      </w:r>
      <w:r w:rsidRPr="00C7788F">
        <w:rPr>
          <w:spacing w:val="-12"/>
        </w:rPr>
        <w:t xml:space="preserve"> </w:t>
      </w:r>
      <w:r w:rsidRPr="00666B6A">
        <w:t>data</w:t>
      </w:r>
      <w:r w:rsidR="00145C51">
        <w:t>,</w:t>
      </w:r>
      <w:r w:rsidRPr="00666B6A">
        <w:t>”</w:t>
      </w:r>
      <w:r w:rsidRPr="00C7788F">
        <w:rPr>
          <w:spacing w:val="-12"/>
        </w:rPr>
        <w:t xml:space="preserve"> </w:t>
      </w:r>
      <w:r w:rsidRPr="00666B6A">
        <w:t>(Sandia</w:t>
      </w:r>
      <w:r w:rsidRPr="00C7788F">
        <w:rPr>
          <w:spacing w:val="-12"/>
        </w:rPr>
        <w:t xml:space="preserve"> </w:t>
      </w:r>
      <w:r w:rsidRPr="00666B6A">
        <w:t>National</w:t>
      </w:r>
      <w:r w:rsidRPr="00C7788F">
        <w:rPr>
          <w:spacing w:val="-12"/>
        </w:rPr>
        <w:t xml:space="preserve"> </w:t>
      </w:r>
      <w:r w:rsidRPr="00666B6A">
        <w:t>Lab,</w:t>
      </w:r>
      <w:r w:rsidRPr="00C7788F">
        <w:rPr>
          <w:spacing w:val="-12"/>
        </w:rPr>
        <w:t xml:space="preserve"> </w:t>
      </w:r>
      <w:r w:rsidRPr="00666B6A">
        <w:t>Albuquerque,</w:t>
      </w:r>
      <w:r w:rsidRPr="00C7788F">
        <w:rPr>
          <w:spacing w:val="-12"/>
        </w:rPr>
        <w:t xml:space="preserve"> </w:t>
      </w:r>
      <w:r w:rsidRPr="00666B6A">
        <w:t>NM, February 2012).</w:t>
      </w:r>
      <w:r w:rsidRPr="00C7788F">
        <w:rPr>
          <w:spacing w:val="-12"/>
        </w:rPr>
        <w:t xml:space="preserve"> </w:t>
      </w:r>
      <w:hyperlink r:id="rId37">
        <w:r w:rsidRPr="00C7788F">
          <w:rPr>
            <w:color w:val="0000FF"/>
          </w:rPr>
          <w:t>https:</w:t>
        </w:r>
      </w:hyperlink>
      <w:bookmarkStart w:id="215" w:name="_bookmark253"/>
      <w:r>
        <w:fldChar w:fldCharType="begin"/>
      </w:r>
      <w:r>
        <w:instrText>HYPERLINK "https://www.osti.gov/servlets/purl/1106409" \h</w:instrText>
      </w:r>
      <w:r>
        <w:fldChar w:fldCharType="separate"/>
      </w:r>
      <w:bookmarkEnd w:id="215"/>
      <w:r w:rsidRPr="00C7788F">
        <w:rPr>
          <w:color w:val="0000FF"/>
        </w:rPr>
        <w:t>//www.osti.gov/servlets/purl/1106409</w:t>
      </w:r>
      <w:r>
        <w:fldChar w:fldCharType="end"/>
      </w:r>
    </w:p>
    <w:p w14:paraId="2D2F508F" w14:textId="5C256D6F" w:rsidR="008B4618" w:rsidRPr="004A399E" w:rsidRDefault="008B4618" w:rsidP="001625E8">
      <w:pPr>
        <w:pStyle w:val="ListParagraph"/>
        <w:numPr>
          <w:ilvl w:val="0"/>
          <w:numId w:val="38"/>
        </w:numPr>
      </w:pPr>
      <w:r w:rsidRPr="00666B6A">
        <w:t>A Trainer, T Hedberg,</w:t>
      </w:r>
      <w:r w:rsidRPr="00666B6A">
        <w:rPr>
          <w:spacing w:val="-1"/>
        </w:rPr>
        <w:t xml:space="preserve"> A </w:t>
      </w:r>
      <w:r w:rsidRPr="00666B6A">
        <w:t>Barnard</w:t>
      </w:r>
      <w:r w:rsidRPr="00666B6A">
        <w:rPr>
          <w:spacing w:val="-1"/>
        </w:rPr>
        <w:t xml:space="preserve"> </w:t>
      </w:r>
      <w:r w:rsidRPr="00666B6A">
        <w:t>Feeney</w:t>
      </w:r>
      <w:r w:rsidRPr="00666B6A">
        <w:rPr>
          <w:spacing w:val="-1"/>
        </w:rPr>
        <w:t>,</w:t>
      </w:r>
      <w:r w:rsidRPr="00666B6A">
        <w:t xml:space="preserve"> K Fischer, P Rosche, “Gaps</w:t>
      </w:r>
      <w:r w:rsidRPr="00666B6A">
        <w:rPr>
          <w:spacing w:val="-1"/>
        </w:rPr>
        <w:t xml:space="preserve"> </w:t>
      </w:r>
      <w:r w:rsidRPr="00666B6A">
        <w:t xml:space="preserve">analysis of integrating </w:t>
      </w:r>
      <w:r w:rsidRPr="00666B6A">
        <w:lastRenderedPageBreak/>
        <w:t>product design, manufacturing, and quality data in the supply chain using</w:t>
      </w:r>
      <w:r w:rsidRPr="00666B6A">
        <w:rPr>
          <w:spacing w:val="-3"/>
        </w:rPr>
        <w:t xml:space="preserve"> </w:t>
      </w:r>
      <w:r w:rsidRPr="00666B6A">
        <w:t>model-based</w:t>
      </w:r>
      <w:r w:rsidRPr="00666B6A">
        <w:rPr>
          <w:spacing w:val="-3"/>
        </w:rPr>
        <w:t xml:space="preserve"> </w:t>
      </w:r>
      <w:r w:rsidRPr="00666B6A">
        <w:t>definition</w:t>
      </w:r>
      <w:r w:rsidR="00151025">
        <w:t>,</w:t>
      </w:r>
      <w:r w:rsidRPr="00666B6A">
        <w:t>”</w:t>
      </w:r>
      <w:r w:rsidRPr="00666B6A">
        <w:rPr>
          <w:spacing w:val="-3"/>
        </w:rPr>
        <w:t xml:space="preserve"> </w:t>
      </w:r>
      <w:r w:rsidRPr="00666B6A">
        <w:rPr>
          <w:i/>
        </w:rPr>
        <w:t>ASME</w:t>
      </w:r>
      <w:r w:rsidRPr="00666B6A">
        <w:rPr>
          <w:i/>
          <w:spacing w:val="-3"/>
        </w:rPr>
        <w:t xml:space="preserve"> </w:t>
      </w:r>
      <w:r w:rsidRPr="00666B6A">
        <w:rPr>
          <w:i/>
        </w:rPr>
        <w:t>2016</w:t>
      </w:r>
      <w:r w:rsidRPr="00666B6A">
        <w:rPr>
          <w:i/>
          <w:spacing w:val="-3"/>
        </w:rPr>
        <w:t xml:space="preserve"> </w:t>
      </w:r>
      <w:r w:rsidRPr="00666B6A">
        <w:rPr>
          <w:i/>
        </w:rPr>
        <w:t>11</w:t>
      </w:r>
      <w:r w:rsidRPr="00666B6A">
        <w:rPr>
          <w:i/>
          <w:vertAlign w:val="superscript"/>
        </w:rPr>
        <w:t>th</w:t>
      </w:r>
      <w:r w:rsidRPr="00666B6A">
        <w:rPr>
          <w:i/>
        </w:rPr>
        <w:t xml:space="preserve"> International</w:t>
      </w:r>
      <w:r w:rsidRPr="00666B6A">
        <w:rPr>
          <w:i/>
          <w:spacing w:val="-3"/>
        </w:rPr>
        <w:t xml:space="preserve"> </w:t>
      </w:r>
      <w:r w:rsidRPr="00666B6A">
        <w:rPr>
          <w:i/>
        </w:rPr>
        <w:t>Manufacturing</w:t>
      </w:r>
      <w:r w:rsidRPr="00666B6A">
        <w:rPr>
          <w:i/>
          <w:spacing w:val="-3"/>
        </w:rPr>
        <w:t xml:space="preserve"> </w:t>
      </w:r>
      <w:r w:rsidRPr="00666B6A">
        <w:rPr>
          <w:i/>
        </w:rPr>
        <w:t>Science and Engineering Conference – Volume 2:</w:t>
      </w:r>
      <w:r w:rsidRPr="00666B6A">
        <w:rPr>
          <w:i/>
          <w:spacing w:val="40"/>
        </w:rPr>
        <w:t xml:space="preserve"> </w:t>
      </w:r>
      <w:r w:rsidRPr="00666B6A">
        <w:rPr>
          <w:i/>
        </w:rPr>
        <w:t>Materials; Biomanufacturing; Properties, Applications and Systems; Sustainable Manufacturing - MSEC2016-8792, V002T05A003</w:t>
      </w:r>
      <w:r w:rsidRPr="00666B6A">
        <w:t xml:space="preserve">. (September 2016). </w:t>
      </w:r>
      <w:hyperlink r:id="rId38">
        <w:r w:rsidRPr="00666B6A">
          <w:rPr>
            <w:color w:val="0000FF"/>
          </w:rPr>
          <w:t>https://doi.org/10.1115/</w:t>
        </w:r>
      </w:hyperlink>
      <w:r w:rsidRPr="00666B6A">
        <w:rPr>
          <w:color w:val="0000FF"/>
        </w:rPr>
        <w:t xml:space="preserve"> </w:t>
      </w:r>
      <w:hyperlink r:id="rId39">
        <w:bookmarkStart w:id="216" w:name="_bookmark254"/>
        <w:bookmarkEnd w:id="216"/>
        <w:r w:rsidRPr="00666B6A">
          <w:rPr>
            <w:color w:val="0000FF"/>
            <w:spacing w:val="-2"/>
          </w:rPr>
          <w:t>MSEC2016-8792</w:t>
        </w:r>
      </w:hyperlink>
    </w:p>
    <w:p w14:paraId="0B325671" w14:textId="12E07094" w:rsidR="008B4618" w:rsidRPr="00D34B72" w:rsidRDefault="008B4618" w:rsidP="001625E8">
      <w:pPr>
        <w:pStyle w:val="ListParagraph"/>
        <w:numPr>
          <w:ilvl w:val="0"/>
          <w:numId w:val="38"/>
        </w:numPr>
      </w:pPr>
      <w:r w:rsidRPr="00666B6A">
        <w:t>T Hedberg Jr, J Lubell, L Fischer, L Maggiano, A Barnard Feeney, “Testing the Digital</w:t>
      </w:r>
      <w:r w:rsidRPr="002C3EC5">
        <w:rPr>
          <w:spacing w:val="-1"/>
        </w:rPr>
        <w:t xml:space="preserve"> </w:t>
      </w:r>
      <w:r w:rsidRPr="00666B6A">
        <w:t>Thread</w:t>
      </w:r>
      <w:r w:rsidRPr="002C3EC5">
        <w:rPr>
          <w:spacing w:val="-1"/>
        </w:rPr>
        <w:t xml:space="preserve"> </w:t>
      </w:r>
      <w:r w:rsidRPr="00666B6A">
        <w:t>in</w:t>
      </w:r>
      <w:r w:rsidRPr="002C3EC5">
        <w:rPr>
          <w:spacing w:val="-1"/>
        </w:rPr>
        <w:t xml:space="preserve"> </w:t>
      </w:r>
      <w:r w:rsidRPr="00666B6A">
        <w:t>Support</w:t>
      </w:r>
      <w:r w:rsidRPr="002C3EC5">
        <w:rPr>
          <w:spacing w:val="-1"/>
        </w:rPr>
        <w:t xml:space="preserve"> </w:t>
      </w:r>
      <w:r w:rsidRPr="00666B6A">
        <w:t>of</w:t>
      </w:r>
      <w:r w:rsidRPr="002C3EC5">
        <w:rPr>
          <w:spacing w:val="-1"/>
        </w:rPr>
        <w:t xml:space="preserve"> </w:t>
      </w:r>
      <w:r w:rsidRPr="00666B6A">
        <w:t>Model-Based</w:t>
      </w:r>
      <w:r w:rsidRPr="002C3EC5">
        <w:rPr>
          <w:spacing w:val="-1"/>
        </w:rPr>
        <w:t xml:space="preserve"> </w:t>
      </w:r>
      <w:r w:rsidRPr="00666B6A">
        <w:t>Manufacturing</w:t>
      </w:r>
      <w:r w:rsidRPr="002C3EC5">
        <w:rPr>
          <w:spacing w:val="-1"/>
        </w:rPr>
        <w:t xml:space="preserve"> </w:t>
      </w:r>
      <w:r w:rsidRPr="00666B6A">
        <w:t>and</w:t>
      </w:r>
      <w:r w:rsidRPr="002C3EC5">
        <w:rPr>
          <w:spacing w:val="-1"/>
        </w:rPr>
        <w:t xml:space="preserve"> </w:t>
      </w:r>
      <w:r w:rsidRPr="00666B6A">
        <w:t>Inspection</w:t>
      </w:r>
      <w:r w:rsidR="006203D7">
        <w:t>,”</w:t>
      </w:r>
      <w:r w:rsidRPr="002C3EC5">
        <w:rPr>
          <w:spacing w:val="-1"/>
        </w:rPr>
        <w:t xml:space="preserve"> </w:t>
      </w:r>
      <w:r w:rsidRPr="002C3EC5">
        <w:rPr>
          <w:i/>
        </w:rPr>
        <w:t>Journal</w:t>
      </w:r>
      <w:r w:rsidRPr="002C3EC5">
        <w:rPr>
          <w:i/>
          <w:spacing w:val="-1"/>
        </w:rPr>
        <w:t xml:space="preserve"> </w:t>
      </w:r>
      <w:r w:rsidRPr="002C3EC5">
        <w:rPr>
          <w:i/>
        </w:rPr>
        <w:t>of Computing</w:t>
      </w:r>
      <w:r w:rsidRPr="002C3EC5">
        <w:rPr>
          <w:i/>
          <w:spacing w:val="-14"/>
        </w:rPr>
        <w:t xml:space="preserve"> </w:t>
      </w:r>
      <w:r w:rsidRPr="002C3EC5">
        <w:rPr>
          <w:i/>
        </w:rPr>
        <w:t>and</w:t>
      </w:r>
      <w:r w:rsidRPr="002C3EC5">
        <w:rPr>
          <w:i/>
          <w:spacing w:val="-14"/>
        </w:rPr>
        <w:t xml:space="preserve"> </w:t>
      </w:r>
      <w:r w:rsidRPr="002C3EC5">
        <w:rPr>
          <w:i/>
        </w:rPr>
        <w:t>Information</w:t>
      </w:r>
      <w:r w:rsidRPr="002C3EC5">
        <w:rPr>
          <w:i/>
          <w:spacing w:val="-13"/>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16</w:t>
      </w:r>
      <w:r>
        <w:t xml:space="preserve">, no. </w:t>
      </w:r>
      <w:r w:rsidRPr="00666B6A">
        <w:t>2 (</w:t>
      </w:r>
      <w:r>
        <w:t xml:space="preserve">June, </w:t>
      </w:r>
      <w:r w:rsidRPr="00666B6A">
        <w:t>2016)</w:t>
      </w:r>
      <w:r>
        <w:t xml:space="preserve">:021001, </w:t>
      </w:r>
      <w:hyperlink r:id="rId40" w:history="1">
        <w:r w:rsidRPr="002C3EC5">
          <w:rPr>
            <w:rStyle w:val="Hyperlink"/>
            <w:spacing w:val="-13"/>
          </w:rPr>
          <w:t>https://doi.org/10.1115/1.4032697</w:t>
        </w:r>
      </w:hyperlink>
    </w:p>
    <w:p w14:paraId="252AF462" w14:textId="35893745" w:rsidR="008B4618" w:rsidRPr="00AB395B" w:rsidRDefault="008B4618" w:rsidP="001625E8">
      <w:pPr>
        <w:pStyle w:val="ListParagraph"/>
        <w:numPr>
          <w:ilvl w:val="0"/>
          <w:numId w:val="38"/>
        </w:numPr>
      </w:pPr>
      <w:r>
        <w:t xml:space="preserve">K </w:t>
      </w:r>
      <w:r w:rsidRPr="00690945">
        <w:t>Fi</w:t>
      </w:r>
      <w:r>
        <w:t>s</w:t>
      </w:r>
      <w:r w:rsidRPr="00690945">
        <w:t xml:space="preserve">cher, </w:t>
      </w:r>
      <w:r>
        <w:t xml:space="preserve">P </w:t>
      </w:r>
      <w:r w:rsidRPr="00690945">
        <w:t xml:space="preserve">Rosche, </w:t>
      </w:r>
      <w:r>
        <w:t xml:space="preserve">A </w:t>
      </w:r>
      <w:r w:rsidRPr="00690945">
        <w:t xml:space="preserve">Trainer, </w:t>
      </w:r>
      <w:r>
        <w:t xml:space="preserve">A </w:t>
      </w:r>
      <w:r w:rsidRPr="00690945">
        <w:t xml:space="preserve">Barnard Feeney, </w:t>
      </w:r>
      <w:r>
        <w:t xml:space="preserve">T </w:t>
      </w:r>
      <w:r w:rsidRPr="00690945">
        <w:t>Hedberg Jr</w:t>
      </w:r>
      <w:r>
        <w:t>, “</w:t>
      </w:r>
      <w:r w:rsidRPr="00690945">
        <w:t>Investigating the impact of standards-based interoperability for design to manufacturing and quality in the supply chain</w:t>
      </w:r>
      <w:r w:rsidR="00C7329E">
        <w:t>,”</w:t>
      </w:r>
      <w:r w:rsidRPr="00B0573B">
        <w:t xml:space="preserve"> </w:t>
      </w:r>
      <w:r w:rsidRPr="00690945">
        <w:t>NISTGCR 15-1009 (2015)</w:t>
      </w:r>
      <w:r>
        <w:t xml:space="preserve"> </w:t>
      </w:r>
      <w:r w:rsidRPr="00690945">
        <w:t>(Gaithersburg MD)</w:t>
      </w:r>
      <w:r>
        <w:t xml:space="preserve">. </w:t>
      </w:r>
      <w:hyperlink r:id="rId41" w:history="1">
        <w:r w:rsidRPr="00AD0F82">
          <w:rPr>
            <w:rStyle w:val="Hyperlink"/>
          </w:rPr>
          <w:t>https://doi.org/10.6028/NIST.GCR.15-1009</w:t>
        </w:r>
      </w:hyperlink>
    </w:p>
    <w:p w14:paraId="7BEE2A71" w14:textId="59338BD4" w:rsidR="008B4618" w:rsidRPr="002E7583" w:rsidRDefault="008B4618" w:rsidP="001625E8">
      <w:pPr>
        <w:pStyle w:val="ListParagraph"/>
        <w:numPr>
          <w:ilvl w:val="0"/>
          <w:numId w:val="38"/>
        </w:numPr>
      </w:pPr>
      <w:r w:rsidRPr="002C3EC5">
        <w:rPr>
          <w:i/>
          <w:iCs/>
        </w:rPr>
        <w:t>Industrial systems,</w:t>
      </w:r>
      <w:r w:rsidRPr="002C3EC5">
        <w:rPr>
          <w:i/>
          <w:iCs/>
          <w:spacing w:val="-5"/>
        </w:rPr>
        <w:t xml:space="preserve"> </w:t>
      </w:r>
      <w:r w:rsidRPr="002C3EC5">
        <w:rPr>
          <w:i/>
          <w:iCs/>
        </w:rPr>
        <w:t>in</w:t>
      </w:r>
      <w:r w:rsidRPr="002C3EC5">
        <w:rPr>
          <w:i/>
          <w:iCs/>
          <w:spacing w:val="-2"/>
        </w:rPr>
        <w:t>stallations</w:t>
      </w:r>
      <w:r w:rsidRPr="002C3EC5">
        <w:rPr>
          <w:i/>
          <w:iCs/>
          <w:spacing w:val="-10"/>
        </w:rPr>
        <w:t xml:space="preserve"> </w:t>
      </w:r>
      <w:r w:rsidRPr="002C3EC5">
        <w:rPr>
          <w:i/>
          <w:iCs/>
          <w:spacing w:val="-2"/>
        </w:rPr>
        <w:t>and</w:t>
      </w:r>
      <w:r w:rsidRPr="002C3EC5">
        <w:rPr>
          <w:i/>
          <w:iCs/>
          <w:spacing w:val="-9"/>
        </w:rPr>
        <w:t xml:space="preserve"> </w:t>
      </w:r>
      <w:r w:rsidRPr="002C3EC5">
        <w:rPr>
          <w:i/>
          <w:iCs/>
          <w:spacing w:val="-2"/>
        </w:rPr>
        <w:t>equipment,</w:t>
      </w:r>
      <w:r w:rsidRPr="002C3EC5">
        <w:rPr>
          <w:i/>
          <w:iCs/>
          <w:spacing w:val="-7"/>
        </w:rPr>
        <w:t xml:space="preserve"> </w:t>
      </w:r>
      <w:r w:rsidRPr="002C3EC5">
        <w:rPr>
          <w:i/>
          <w:iCs/>
          <w:spacing w:val="-2"/>
        </w:rPr>
        <w:t>and</w:t>
      </w:r>
      <w:r w:rsidRPr="002C3EC5">
        <w:rPr>
          <w:i/>
          <w:iCs/>
          <w:spacing w:val="-9"/>
        </w:rPr>
        <w:t xml:space="preserve"> </w:t>
      </w:r>
      <w:r w:rsidRPr="002C3EC5">
        <w:rPr>
          <w:i/>
          <w:iCs/>
          <w:spacing w:val="-2"/>
        </w:rPr>
        <w:t>industrial</w:t>
      </w:r>
      <w:r w:rsidRPr="002C3EC5">
        <w:rPr>
          <w:i/>
          <w:iCs/>
          <w:spacing w:val="-10"/>
        </w:rPr>
        <w:t xml:space="preserve"> </w:t>
      </w:r>
      <w:r w:rsidRPr="002C3EC5">
        <w:rPr>
          <w:i/>
          <w:iCs/>
          <w:spacing w:val="-2"/>
        </w:rPr>
        <w:t>products</w:t>
      </w:r>
      <w:r w:rsidRPr="002C3EC5">
        <w:rPr>
          <w:i/>
          <w:iCs/>
          <w:spacing w:val="-9"/>
        </w:rPr>
        <w:t xml:space="preserve"> </w:t>
      </w:r>
      <w:r w:rsidRPr="002C3EC5">
        <w:rPr>
          <w:i/>
          <w:iCs/>
          <w:spacing w:val="-2"/>
        </w:rPr>
        <w:t>–</w:t>
      </w:r>
      <w:r w:rsidRPr="002C3EC5">
        <w:rPr>
          <w:i/>
          <w:iCs/>
          <w:spacing w:val="-9"/>
        </w:rPr>
        <w:t xml:space="preserve"> </w:t>
      </w:r>
      <w:r w:rsidRPr="002C3EC5">
        <w:rPr>
          <w:i/>
          <w:iCs/>
          <w:spacing w:val="-2"/>
        </w:rPr>
        <w:t>Identification</w:t>
      </w:r>
      <w:r w:rsidRPr="002C3EC5">
        <w:rPr>
          <w:i/>
          <w:iCs/>
          <w:spacing w:val="-10"/>
        </w:rPr>
        <w:t xml:space="preserve"> </w:t>
      </w:r>
      <w:r w:rsidRPr="002C3EC5">
        <w:rPr>
          <w:i/>
          <w:iCs/>
          <w:spacing w:val="-2"/>
        </w:rPr>
        <w:t>of</w:t>
      </w:r>
      <w:r w:rsidRPr="002C3EC5">
        <w:rPr>
          <w:i/>
          <w:iCs/>
          <w:spacing w:val="-9"/>
        </w:rPr>
        <w:t xml:space="preserve"> </w:t>
      </w:r>
      <w:r w:rsidRPr="002C3EC5">
        <w:rPr>
          <w:i/>
          <w:iCs/>
          <w:spacing w:val="-2"/>
        </w:rPr>
        <w:t>terminals</w:t>
      </w:r>
      <w:r w:rsidRPr="002C3EC5">
        <w:rPr>
          <w:i/>
          <w:iCs/>
          <w:spacing w:val="-9"/>
        </w:rPr>
        <w:t xml:space="preserve"> </w:t>
      </w:r>
      <w:r w:rsidRPr="002C3EC5">
        <w:rPr>
          <w:i/>
          <w:iCs/>
          <w:spacing w:val="-2"/>
        </w:rPr>
        <w:t xml:space="preserve">within </w:t>
      </w:r>
      <w:r w:rsidRPr="002C3EC5">
        <w:rPr>
          <w:i/>
          <w:iCs/>
        </w:rPr>
        <w:t xml:space="preserve">a system, </w:t>
      </w:r>
      <w:r w:rsidRPr="00666B6A">
        <w:t>IEC</w:t>
      </w:r>
      <w:r w:rsidRPr="002C3EC5">
        <w:t xml:space="preserve"> </w:t>
      </w:r>
      <w:r w:rsidRPr="00666B6A">
        <w:t>61666</w:t>
      </w:r>
      <w:r w:rsidRPr="002C3EC5">
        <w:t>:2010</w:t>
      </w:r>
      <w:r>
        <w:t xml:space="preserve"> </w:t>
      </w:r>
      <w:r w:rsidRPr="002C3EC5">
        <w:t>(2010)</w:t>
      </w:r>
      <w:r>
        <w:t xml:space="preserve"> (</w:t>
      </w:r>
      <w:r w:rsidRPr="00AB1B0F">
        <w:t>International Electrotechnical Commission</w:t>
      </w:r>
      <w:r>
        <w:t xml:space="preserve">, approved August 19, 2010) </w:t>
      </w:r>
      <w:hyperlink r:id="rId42" w:history="1">
        <w:r w:rsidRPr="00AD0F82">
          <w:rPr>
            <w:rStyle w:val="Hyperlink"/>
          </w:rPr>
          <w:t>https://webstore.iec.ch/en/publication/5705</w:t>
        </w:r>
      </w:hyperlink>
    </w:p>
    <w:p w14:paraId="7ADF1EE4" w14:textId="77777777" w:rsidR="008B4618" w:rsidRPr="00F64432" w:rsidRDefault="008B4618" w:rsidP="001625E8">
      <w:pPr>
        <w:pStyle w:val="ListParagraph"/>
        <w:numPr>
          <w:ilvl w:val="0"/>
          <w:numId w:val="38"/>
        </w:numPr>
      </w:pPr>
      <w:r w:rsidRPr="00E4033A">
        <w:t>Industrial</w:t>
      </w:r>
      <w:r w:rsidRPr="00E4033A">
        <w:rPr>
          <w:spacing w:val="-6"/>
        </w:rPr>
        <w:t xml:space="preserve"> </w:t>
      </w:r>
      <w:r w:rsidRPr="00E4033A">
        <w:t>au</w:t>
      </w:r>
      <w:r w:rsidRPr="00E4033A">
        <w:rPr>
          <w:spacing w:val="-2"/>
        </w:rPr>
        <w:t>tomation</w:t>
      </w:r>
      <w:r w:rsidRPr="00E4033A">
        <w:rPr>
          <w:spacing w:val="-8"/>
        </w:rPr>
        <w:t xml:space="preserve"> </w:t>
      </w:r>
      <w:r w:rsidRPr="00E4033A">
        <w:rPr>
          <w:spacing w:val="-2"/>
        </w:rPr>
        <w:t>systems</w:t>
      </w:r>
      <w:r w:rsidRPr="00E4033A">
        <w:rPr>
          <w:spacing w:val="-8"/>
        </w:rPr>
        <w:t xml:space="preserve"> </w:t>
      </w:r>
      <w:r w:rsidRPr="00E4033A">
        <w:rPr>
          <w:spacing w:val="-2"/>
        </w:rPr>
        <w:t>and</w:t>
      </w:r>
      <w:r w:rsidRPr="00E4033A">
        <w:rPr>
          <w:spacing w:val="-8"/>
        </w:rPr>
        <w:t xml:space="preserve"> </w:t>
      </w:r>
      <w:r w:rsidRPr="00E4033A">
        <w:rPr>
          <w:spacing w:val="-2"/>
        </w:rPr>
        <w:t>integration</w:t>
      </w:r>
      <w:r w:rsidRPr="00E4033A">
        <w:rPr>
          <w:spacing w:val="-8"/>
        </w:rPr>
        <w:t xml:space="preserve"> </w:t>
      </w:r>
      <w:r w:rsidRPr="00E4033A">
        <w:rPr>
          <w:spacing w:val="-2"/>
        </w:rPr>
        <w:t>–</w:t>
      </w:r>
      <w:r w:rsidRPr="00E4033A">
        <w:rPr>
          <w:spacing w:val="-8"/>
        </w:rPr>
        <w:t xml:space="preserve"> </w:t>
      </w:r>
      <w:r w:rsidRPr="00E4033A">
        <w:rPr>
          <w:spacing w:val="-2"/>
        </w:rPr>
        <w:t>Product</w:t>
      </w:r>
      <w:r w:rsidRPr="00E4033A">
        <w:rPr>
          <w:spacing w:val="-8"/>
        </w:rPr>
        <w:t xml:space="preserve"> </w:t>
      </w:r>
      <w:r w:rsidRPr="00E4033A">
        <w:rPr>
          <w:spacing w:val="-2"/>
        </w:rPr>
        <w:t>data</w:t>
      </w:r>
      <w:r w:rsidRPr="00E4033A">
        <w:rPr>
          <w:spacing w:val="-8"/>
        </w:rPr>
        <w:t xml:space="preserve"> </w:t>
      </w:r>
      <w:r w:rsidRPr="00E4033A">
        <w:rPr>
          <w:spacing w:val="-2"/>
        </w:rPr>
        <w:t>representation</w:t>
      </w:r>
      <w:r w:rsidRPr="00E4033A">
        <w:rPr>
          <w:spacing w:val="-8"/>
        </w:rPr>
        <w:t xml:space="preserve"> </w:t>
      </w:r>
      <w:r w:rsidRPr="00E4033A">
        <w:rPr>
          <w:spacing w:val="-2"/>
        </w:rPr>
        <w:t>and</w:t>
      </w:r>
      <w:r w:rsidRPr="00E4033A">
        <w:rPr>
          <w:spacing w:val="-8"/>
        </w:rPr>
        <w:t xml:space="preserve"> </w:t>
      </w:r>
      <w:r w:rsidRPr="00E4033A">
        <w:rPr>
          <w:spacing w:val="-2"/>
        </w:rPr>
        <w:t>exchange</w:t>
      </w:r>
      <w:r w:rsidRPr="00E4033A">
        <w:rPr>
          <w:spacing w:val="-8"/>
        </w:rPr>
        <w:t xml:space="preserve"> </w:t>
      </w:r>
      <w:r w:rsidRPr="00E4033A">
        <w:rPr>
          <w:spacing w:val="-2"/>
        </w:rPr>
        <w:t>–</w:t>
      </w:r>
      <w:r w:rsidRPr="00E4033A">
        <w:rPr>
          <w:spacing w:val="-8"/>
        </w:rPr>
        <w:t xml:space="preserve"> </w:t>
      </w:r>
      <w:r w:rsidRPr="00E4033A">
        <w:rPr>
          <w:spacing w:val="-2"/>
        </w:rPr>
        <w:t xml:space="preserve">Part </w:t>
      </w:r>
      <w:r w:rsidRPr="00E4033A">
        <w:t>210:</w:t>
      </w:r>
      <w:r w:rsidRPr="00E4033A">
        <w:rPr>
          <w:spacing w:val="40"/>
        </w:rPr>
        <w:t xml:space="preserve"> </w:t>
      </w:r>
      <w:r w:rsidRPr="00E4033A">
        <w:t>Application protocol for electronic interconnect, assembly, and packaging de</w:t>
      </w:r>
      <w:bookmarkStart w:id="217" w:name="_bookmark270"/>
      <w:bookmarkEnd w:id="217"/>
      <w:r w:rsidRPr="00E4033A">
        <w:t>sign</w:t>
      </w:r>
      <w:r w:rsidRPr="002C3EC5">
        <w:t xml:space="preserve">, </w:t>
      </w:r>
      <w:r w:rsidRPr="00666B6A">
        <w:t>ISO</w:t>
      </w:r>
      <w:r w:rsidRPr="002C3EC5">
        <w:rPr>
          <w:spacing w:val="-6"/>
        </w:rPr>
        <w:t xml:space="preserve"> </w:t>
      </w:r>
      <w:r w:rsidRPr="00666B6A">
        <w:t>10303-210:2021</w:t>
      </w:r>
      <w:r>
        <w:t>(2021)</w:t>
      </w:r>
      <w:r w:rsidRPr="00666B6A">
        <w:t xml:space="preserve"> (</w:t>
      </w:r>
      <w:r>
        <w:t>Geneva, Switzerland: International Organization for Standardization</w:t>
      </w:r>
      <w:r w:rsidRPr="00666B6A">
        <w:t xml:space="preserve">, approved March 2021). </w:t>
      </w:r>
      <w:hyperlink r:id="rId43">
        <w:r w:rsidRPr="002C3EC5">
          <w:rPr>
            <w:color w:val="0000FF"/>
          </w:rPr>
          <w:t>https://www.iso.org/standard/72406.html</w:t>
        </w:r>
      </w:hyperlink>
    </w:p>
    <w:p w14:paraId="5CB11BF8" w14:textId="77777777" w:rsidR="008B4618" w:rsidRPr="00F64432" w:rsidRDefault="008B4618" w:rsidP="001625E8">
      <w:pPr>
        <w:pStyle w:val="ListParagraph"/>
        <w:numPr>
          <w:ilvl w:val="0"/>
          <w:numId w:val="38"/>
        </w:numPr>
      </w:pPr>
      <w:r w:rsidRPr="002C3EC5">
        <w:rPr>
          <w:i/>
          <w:iCs/>
        </w:rPr>
        <w:t>Composite</w:t>
      </w:r>
      <w:r w:rsidRPr="002C3EC5">
        <w:rPr>
          <w:i/>
          <w:iCs/>
          <w:spacing w:val="-14"/>
        </w:rPr>
        <w:t xml:space="preserve"> </w:t>
      </w:r>
      <w:r w:rsidRPr="002C3EC5">
        <w:rPr>
          <w:i/>
          <w:iCs/>
        </w:rPr>
        <w:t>Part Drawings,</w:t>
      </w:r>
      <w:r w:rsidRPr="00666B6A">
        <w:t xml:space="preserve"> </w:t>
      </w:r>
      <w:r w:rsidRPr="00AB1B0F">
        <w:t>ASME</w:t>
      </w:r>
      <w:r w:rsidRPr="00AB1B0F">
        <w:rPr>
          <w:spacing w:val="-14"/>
        </w:rPr>
        <w:t xml:space="preserve"> </w:t>
      </w:r>
      <w:r w:rsidRPr="00AB1B0F">
        <w:t>Y14.37</w:t>
      </w:r>
      <w:r>
        <w:t>(2019) (</w:t>
      </w:r>
      <w:r w:rsidRPr="00666B6A">
        <w:t>The</w:t>
      </w:r>
      <w:r w:rsidRPr="002C3EC5">
        <w:rPr>
          <w:spacing w:val="-14"/>
        </w:rPr>
        <w:t xml:space="preserve"> </w:t>
      </w:r>
      <w:r w:rsidRPr="00666B6A">
        <w:t>American</w:t>
      </w:r>
      <w:r w:rsidRPr="002C3EC5">
        <w:rPr>
          <w:spacing w:val="-14"/>
        </w:rPr>
        <w:t xml:space="preserve"> </w:t>
      </w:r>
      <w:r w:rsidRPr="00666B6A">
        <w:t>Society</w:t>
      </w:r>
      <w:r w:rsidRPr="002C3EC5">
        <w:rPr>
          <w:spacing w:val="-13"/>
        </w:rPr>
        <w:t xml:space="preserve"> </w:t>
      </w:r>
      <w:r w:rsidRPr="00666B6A">
        <w:t>of</w:t>
      </w:r>
      <w:r w:rsidRPr="002C3EC5">
        <w:rPr>
          <w:spacing w:val="-14"/>
        </w:rPr>
        <w:t xml:space="preserve"> </w:t>
      </w:r>
      <w:r w:rsidRPr="00666B6A">
        <w:t>Mechanical</w:t>
      </w:r>
      <w:r w:rsidRPr="002C3EC5">
        <w:rPr>
          <w:spacing w:val="-13"/>
        </w:rPr>
        <w:t xml:space="preserve"> </w:t>
      </w:r>
      <w:r w:rsidRPr="00666B6A">
        <w:t>Engineers</w:t>
      </w:r>
      <w:r>
        <w:rPr>
          <w:spacing w:val="-14"/>
        </w:rPr>
        <w:t xml:space="preserve">, </w:t>
      </w:r>
      <w:r w:rsidRPr="00666B6A">
        <w:t>2019)</w:t>
      </w:r>
      <w:r w:rsidRPr="002C3EC5">
        <w:rPr>
          <w:spacing w:val="-13"/>
        </w:rPr>
        <w:t xml:space="preserve">. </w:t>
      </w:r>
      <w:hyperlink r:id="rId44" w:history="1">
        <w:r>
          <w:rPr>
            <w:rStyle w:val="Hyperlink"/>
          </w:rPr>
          <w:t>https://www.asme.org/codes-standards/find-codes-standards/y14-37-composite-part-drawings/2019/pdf</w:t>
        </w:r>
      </w:hyperlink>
      <w:hyperlink r:id="rId45"/>
      <w:r w:rsidRPr="00F64432">
        <w:t xml:space="preserve"> </w:t>
      </w:r>
    </w:p>
    <w:p w14:paraId="118ADEC6" w14:textId="77777777" w:rsidR="008B4618" w:rsidRPr="0051562F" w:rsidRDefault="008B4618" w:rsidP="001625E8">
      <w:pPr>
        <w:pStyle w:val="ListParagraph"/>
        <w:numPr>
          <w:ilvl w:val="0"/>
          <w:numId w:val="38"/>
        </w:numPr>
      </w:pPr>
      <w:r w:rsidRPr="0051562F">
        <w:rPr>
          <w:i/>
          <w:iCs/>
        </w:rPr>
        <w:t>Technical product documentation – Digital product definition data practices</w:t>
      </w:r>
      <w:r w:rsidRPr="0051562F">
        <w:t xml:space="preserve">, ISO 16792 (2021) (Geneva, Switzerland: International Organization for Standardization, April 2021). </w:t>
      </w:r>
      <w:r w:rsidRPr="0051562F">
        <w:rPr>
          <w:color w:val="0000FF"/>
        </w:rPr>
        <w:lastRenderedPageBreak/>
        <w:t>https://www.iso.org/standard/73871.html</w:t>
      </w:r>
    </w:p>
    <w:p w14:paraId="17911811" w14:textId="77777777" w:rsidR="008B4618" w:rsidRPr="006A4E75" w:rsidRDefault="008B4618" w:rsidP="001625E8">
      <w:pPr>
        <w:pStyle w:val="ListParagraph"/>
        <w:numPr>
          <w:ilvl w:val="0"/>
          <w:numId w:val="38"/>
        </w:numPr>
      </w:pPr>
      <w:r w:rsidRPr="000F2510">
        <w:rPr>
          <w:i/>
          <w:iCs/>
          <w:spacing w:val="-2"/>
        </w:rPr>
        <w:t>Geometrical</w:t>
      </w:r>
      <w:r w:rsidRPr="000F2510">
        <w:rPr>
          <w:i/>
          <w:iCs/>
          <w:spacing w:val="-9"/>
        </w:rPr>
        <w:t xml:space="preserve"> </w:t>
      </w:r>
      <w:r w:rsidRPr="000F2510">
        <w:rPr>
          <w:i/>
          <w:iCs/>
          <w:spacing w:val="-2"/>
        </w:rPr>
        <w:t xml:space="preserve">product </w:t>
      </w:r>
      <w:r w:rsidRPr="000F2510">
        <w:rPr>
          <w:i/>
          <w:iCs/>
        </w:rPr>
        <w:t>specifications (GPS) – Geometrical tolerancing – Datums and datum systems</w:t>
      </w:r>
      <w:r w:rsidRPr="000F2510">
        <w:rPr>
          <w:spacing w:val="-2"/>
        </w:rPr>
        <w:t>, ISO</w:t>
      </w:r>
      <w:r w:rsidRPr="000F2510">
        <w:rPr>
          <w:spacing w:val="-9"/>
        </w:rPr>
        <w:t xml:space="preserve"> </w:t>
      </w:r>
      <w:r w:rsidRPr="000F2510">
        <w:rPr>
          <w:spacing w:val="-2"/>
        </w:rPr>
        <w:t>5459</w:t>
      </w:r>
      <w:r>
        <w:rPr>
          <w:spacing w:val="-2"/>
        </w:rPr>
        <w:t>(2011)</w:t>
      </w:r>
      <w:r w:rsidRPr="000F2510">
        <w:rPr>
          <w:spacing w:val="-9"/>
        </w:rPr>
        <w:t xml:space="preserve"> </w:t>
      </w:r>
      <w:r w:rsidRPr="00666B6A">
        <w:t>(</w:t>
      </w:r>
      <w:r>
        <w:t>Geneva, Switzerland: International Organization for Standardization</w:t>
      </w:r>
      <w:r w:rsidRPr="00666B6A">
        <w:t xml:space="preserve">, </w:t>
      </w:r>
      <w:r>
        <w:rPr>
          <w:spacing w:val="-2"/>
        </w:rPr>
        <w:t xml:space="preserve">August </w:t>
      </w:r>
      <w:r w:rsidRPr="000F2510">
        <w:rPr>
          <w:spacing w:val="-2"/>
        </w:rPr>
        <w:t>2011)</w:t>
      </w:r>
      <w:r w:rsidRPr="00666B6A">
        <w:t xml:space="preserve">. </w:t>
      </w:r>
      <w:hyperlink r:id="rId46">
        <w:r w:rsidRPr="000F2510">
          <w:rPr>
            <w:color w:val="0000FF"/>
          </w:rPr>
          <w:t>https://www.iso.org/standard/40358.html</w:t>
        </w:r>
      </w:hyperlink>
    </w:p>
    <w:p w14:paraId="3AC4924E" w14:textId="0393AB54" w:rsidR="008B4618" w:rsidRPr="0013554A" w:rsidRDefault="008B4618" w:rsidP="001625E8">
      <w:pPr>
        <w:pStyle w:val="ListParagraph"/>
        <w:numPr>
          <w:ilvl w:val="0"/>
          <w:numId w:val="38"/>
        </w:numPr>
      </w:pPr>
      <w:r w:rsidRPr="00666B6A">
        <w:t>DW Gillman,</w:t>
      </w:r>
      <w:r w:rsidRPr="000F2510">
        <w:rPr>
          <w:spacing w:val="-10"/>
        </w:rPr>
        <w:t xml:space="preserve"> F </w:t>
      </w:r>
      <w:proofErr w:type="spellStart"/>
      <w:r w:rsidRPr="00666B6A">
        <w:t>Farance</w:t>
      </w:r>
      <w:proofErr w:type="spellEnd"/>
      <w:r>
        <w:t>,</w:t>
      </w:r>
      <w:r w:rsidRPr="000F2510">
        <w:rPr>
          <w:spacing w:val="-11"/>
        </w:rPr>
        <w:t xml:space="preserve"> “</w:t>
      </w:r>
      <w:r w:rsidRPr="00666B6A">
        <w:t>Metadata</w:t>
      </w:r>
      <w:r w:rsidRPr="000F2510">
        <w:rPr>
          <w:spacing w:val="-10"/>
        </w:rPr>
        <w:t xml:space="preserve"> </w:t>
      </w:r>
      <w:r w:rsidRPr="00666B6A">
        <w:t>and</w:t>
      </w:r>
      <w:r w:rsidRPr="000F2510">
        <w:rPr>
          <w:spacing w:val="-11"/>
        </w:rPr>
        <w:t xml:space="preserve"> </w:t>
      </w:r>
      <w:r w:rsidRPr="00666B6A">
        <w:t>data</w:t>
      </w:r>
      <w:r w:rsidRPr="000F2510">
        <w:rPr>
          <w:spacing w:val="-10"/>
        </w:rPr>
        <w:t xml:space="preserve"> </w:t>
      </w:r>
      <w:r w:rsidRPr="00666B6A">
        <w:t>harmonization”</w:t>
      </w:r>
      <w:r w:rsidRPr="000F2510">
        <w:rPr>
          <w:spacing w:val="-11"/>
        </w:rPr>
        <w:t xml:space="preserve"> </w:t>
      </w:r>
      <w:r w:rsidRPr="00666B6A">
        <w:t>(2009)</w:t>
      </w:r>
      <w:r w:rsidRPr="000F2510">
        <w:rPr>
          <w:spacing w:val="-11"/>
        </w:rPr>
        <w:t xml:space="preserve"> </w:t>
      </w:r>
      <w:hyperlink w:history="1">
        <w:r w:rsidRPr="000F2510">
          <w:rPr>
            <w:rStyle w:val="Hyperlink"/>
            <w:spacing w:val="-2"/>
          </w:rPr>
          <w:t>https:</w:t>
        </w:r>
      </w:hyperlink>
      <w:bookmarkStart w:id="218" w:name="_bookmark278"/>
      <w:r w:rsidRPr="00666B6A">
        <w:fldChar w:fldCharType="begin"/>
      </w:r>
      <w:r w:rsidRPr="00666B6A">
        <w:instrText>HYPERLINK "https://nces.ed.gov/FCSM/pdf/2009FCSM_Gillman_X-A.pdf" \h</w:instrText>
      </w:r>
      <w:r w:rsidRPr="00666B6A">
        <w:fldChar w:fldCharType="separate"/>
      </w:r>
      <w:bookmarkEnd w:id="218"/>
      <w:r w:rsidRPr="000F2510">
        <w:rPr>
          <w:color w:val="0000FF"/>
        </w:rPr>
        <w:t>//nces.ed.gov/FCSM/pdf/2009FCSM_Gillman_X-A.pdf</w:t>
      </w:r>
      <w:r w:rsidRPr="00666B6A">
        <w:fldChar w:fldCharType="end"/>
      </w:r>
    </w:p>
    <w:p w14:paraId="222D991F" w14:textId="77777777" w:rsidR="008B4618" w:rsidRPr="00E4033A" w:rsidRDefault="008B4618" w:rsidP="001625E8">
      <w:pPr>
        <w:pStyle w:val="ListParagraph"/>
        <w:numPr>
          <w:ilvl w:val="0"/>
          <w:numId w:val="38"/>
        </w:numPr>
      </w:pPr>
      <w:r w:rsidRPr="00E4033A">
        <w:rPr>
          <w:i/>
          <w:iCs/>
          <w:color w:val="000000"/>
        </w:rPr>
        <w:t>Measurement Data Reporting</w:t>
      </w:r>
      <w:r w:rsidRPr="00E4033A">
        <w:rPr>
          <w:color w:val="000000"/>
        </w:rPr>
        <w:t xml:space="preserve">, ASME Y14.45(2021) </w:t>
      </w:r>
      <w:r w:rsidRPr="00E4033A">
        <w:t>(The</w:t>
      </w:r>
      <w:r w:rsidRPr="00E4033A">
        <w:rPr>
          <w:spacing w:val="-14"/>
        </w:rPr>
        <w:t xml:space="preserve"> </w:t>
      </w:r>
      <w:r w:rsidRPr="00E4033A">
        <w:t>American</w:t>
      </w:r>
      <w:r w:rsidRPr="00E4033A">
        <w:rPr>
          <w:spacing w:val="-14"/>
        </w:rPr>
        <w:t xml:space="preserve"> </w:t>
      </w:r>
      <w:r w:rsidRPr="00E4033A">
        <w:t>Society</w:t>
      </w:r>
      <w:r w:rsidRPr="00E4033A">
        <w:rPr>
          <w:spacing w:val="-13"/>
        </w:rPr>
        <w:t xml:space="preserve"> </w:t>
      </w:r>
      <w:r w:rsidRPr="00E4033A">
        <w:t>of</w:t>
      </w:r>
      <w:r w:rsidRPr="00E4033A">
        <w:rPr>
          <w:spacing w:val="-14"/>
        </w:rPr>
        <w:t xml:space="preserve"> </w:t>
      </w:r>
      <w:r w:rsidRPr="00E4033A">
        <w:t>Mechanical</w:t>
      </w:r>
      <w:r w:rsidRPr="00E4033A">
        <w:rPr>
          <w:spacing w:val="-13"/>
        </w:rPr>
        <w:t xml:space="preserve"> </w:t>
      </w:r>
      <w:r w:rsidRPr="00E4033A">
        <w:t>Engineers</w:t>
      </w:r>
      <w:r w:rsidRPr="00E4033A">
        <w:rPr>
          <w:spacing w:val="-14"/>
        </w:rPr>
        <w:t xml:space="preserve">, </w:t>
      </w:r>
      <w:r w:rsidRPr="00E4033A">
        <w:t>2021)</w:t>
      </w:r>
      <w:r w:rsidRPr="00E4033A">
        <w:rPr>
          <w:spacing w:val="-13"/>
        </w:rPr>
        <w:t xml:space="preserve">. </w:t>
      </w:r>
      <w:hyperlink r:id="rId47" w:history="1">
        <w:r w:rsidRPr="00E4033A">
          <w:rPr>
            <w:rStyle w:val="Hyperlink"/>
            <w:spacing w:val="-13"/>
          </w:rPr>
          <w:t>https://www.asme.org/codes-standards/find-codes-standards/y14-45-measurement-data-reporting/2021/pdf</w:t>
        </w:r>
      </w:hyperlink>
    </w:p>
    <w:p w14:paraId="4A580B7C" w14:textId="77777777" w:rsidR="008B4618" w:rsidRDefault="008B4618" w:rsidP="001625E8">
      <w:pPr>
        <w:pStyle w:val="ListParagraph"/>
        <w:numPr>
          <w:ilvl w:val="0"/>
          <w:numId w:val="38"/>
        </w:numPr>
      </w:pPr>
      <w:r w:rsidRPr="00666B6A">
        <w:rPr>
          <w:i/>
          <w:iCs/>
        </w:rPr>
        <w:t>First</w:t>
      </w:r>
      <w:r w:rsidRPr="00666B6A">
        <w:rPr>
          <w:i/>
          <w:iCs/>
          <w:spacing w:val="2"/>
        </w:rPr>
        <w:t xml:space="preserve"> </w:t>
      </w:r>
      <w:r w:rsidRPr="00666B6A">
        <w:rPr>
          <w:i/>
          <w:iCs/>
        </w:rPr>
        <w:t>Article</w:t>
      </w:r>
      <w:r w:rsidRPr="00666B6A">
        <w:rPr>
          <w:i/>
          <w:iCs/>
          <w:spacing w:val="2"/>
        </w:rPr>
        <w:t xml:space="preserve"> </w:t>
      </w:r>
      <w:r w:rsidRPr="00666B6A">
        <w:rPr>
          <w:i/>
          <w:iCs/>
        </w:rPr>
        <w:t>Inspection</w:t>
      </w:r>
      <w:r w:rsidRPr="00666B6A">
        <w:rPr>
          <w:i/>
          <w:iCs/>
          <w:spacing w:val="2"/>
        </w:rPr>
        <w:t xml:space="preserve"> </w:t>
      </w:r>
      <w:r w:rsidRPr="00666B6A">
        <w:rPr>
          <w:i/>
          <w:iCs/>
        </w:rPr>
        <w:t>Requirement</w:t>
      </w:r>
      <w:r w:rsidRPr="00666B6A">
        <w:rPr>
          <w:i/>
          <w:iCs/>
          <w:spacing w:val="2"/>
        </w:rPr>
        <w:t xml:space="preserve"> </w:t>
      </w:r>
      <w:r w:rsidRPr="00666B6A">
        <w:rPr>
          <w:i/>
          <w:iCs/>
        </w:rPr>
        <w:t>Rev</w:t>
      </w:r>
      <w:r>
        <w:rPr>
          <w:i/>
          <w:iCs/>
        </w:rPr>
        <w:t xml:space="preserve"> </w:t>
      </w:r>
      <w:r w:rsidRPr="00666B6A">
        <w:rPr>
          <w:i/>
          <w:iCs/>
        </w:rPr>
        <w:t>C</w:t>
      </w:r>
      <w:r w:rsidRPr="00666B6A">
        <w:t>, SAE</w:t>
      </w:r>
      <w:r w:rsidRPr="00666B6A">
        <w:rPr>
          <w:spacing w:val="2"/>
        </w:rPr>
        <w:t xml:space="preserve"> </w:t>
      </w:r>
      <w:r>
        <w:rPr>
          <w:spacing w:val="2"/>
        </w:rPr>
        <w:t xml:space="preserve">AS9102C (2023) (SAE </w:t>
      </w:r>
      <w:r w:rsidRPr="00666B6A">
        <w:t>International</w:t>
      </w:r>
      <w:r>
        <w:t>, approved</w:t>
      </w:r>
      <w:r w:rsidRPr="00666B6A">
        <w:rPr>
          <w:spacing w:val="2"/>
        </w:rPr>
        <w:t xml:space="preserve"> </w:t>
      </w:r>
      <w:r>
        <w:rPr>
          <w:spacing w:val="2"/>
        </w:rPr>
        <w:t xml:space="preserve">June 28, </w:t>
      </w:r>
      <w:r w:rsidRPr="00666B6A">
        <w:t>2023)</w:t>
      </w:r>
      <w:r>
        <w:t xml:space="preserve">. </w:t>
      </w:r>
      <w:hyperlink r:id="rId48" w:history="1">
        <w:r w:rsidRPr="00AD0F82">
          <w:rPr>
            <w:rStyle w:val="Hyperlink"/>
          </w:rPr>
          <w:t>https://store.accuristech.com/standards/sae-as9102c?product_id=2568218</w:t>
        </w:r>
      </w:hyperlink>
    </w:p>
    <w:p w14:paraId="2EBD69FE" w14:textId="77777777" w:rsidR="008B4618" w:rsidRDefault="008B4618" w:rsidP="001625E8">
      <w:pPr>
        <w:pStyle w:val="ListParagraph"/>
        <w:numPr>
          <w:ilvl w:val="0"/>
          <w:numId w:val="38"/>
        </w:numPr>
      </w:pPr>
      <w:r w:rsidRPr="00E4033A">
        <w:t>Industrial systems, installations and equipment and industrial products – Structuring principles and reference designations: Part 1: Basic rules</w:t>
      </w:r>
      <w:r>
        <w:t xml:space="preserve">, </w:t>
      </w:r>
      <w:r>
        <w:rPr>
          <w:spacing w:val="-2"/>
        </w:rPr>
        <w:t>ISO</w:t>
      </w:r>
      <w:r w:rsidRPr="000F2510">
        <w:rPr>
          <w:spacing w:val="-9"/>
        </w:rPr>
        <w:t xml:space="preserve"> </w:t>
      </w:r>
      <w:r w:rsidRPr="00E51F1F">
        <w:t>81346-1</w:t>
      </w:r>
      <w:r w:rsidRPr="000E3AE8">
        <w:t>(2022) (</w:t>
      </w:r>
      <w:r>
        <w:t>Geneva, Switzerland: International Organization for Standardization</w:t>
      </w:r>
      <w:r w:rsidRPr="000E3AE8">
        <w:t>, approved October March 2022)</w:t>
      </w:r>
      <w:r w:rsidRPr="000E3AE8">
        <w:rPr>
          <w:spacing w:val="-12"/>
        </w:rPr>
        <w:t>.</w:t>
      </w:r>
      <w:r w:rsidRPr="00B2130D">
        <w:rPr>
          <w:color w:val="FF0000"/>
          <w:spacing w:val="-12"/>
        </w:rPr>
        <w:t xml:space="preserve"> </w:t>
      </w:r>
      <w:hyperlink r:id="rId49" w:history="1">
        <w:r w:rsidRPr="00AD0F82">
          <w:rPr>
            <w:rStyle w:val="Hyperlink"/>
          </w:rPr>
          <w:t>https://www.iso.org/standard/82229.html</w:t>
        </w:r>
      </w:hyperlink>
    </w:p>
    <w:p w14:paraId="3397F5DD" w14:textId="16B28CD7" w:rsidR="008B4618" w:rsidRDefault="008B4618" w:rsidP="001625E8">
      <w:pPr>
        <w:pStyle w:val="ListParagraph"/>
        <w:numPr>
          <w:ilvl w:val="0"/>
          <w:numId w:val="38"/>
        </w:numPr>
      </w:pPr>
      <w:r>
        <w:t xml:space="preserve">EF </w:t>
      </w:r>
      <w:r w:rsidRPr="00233CB2">
        <w:t>Codd</w:t>
      </w:r>
      <w:r>
        <w:t>, “</w:t>
      </w:r>
      <w:r w:rsidRPr="00233CB2">
        <w:t xml:space="preserve">A relational model of data for </w:t>
      </w:r>
      <w:proofErr w:type="gramStart"/>
      <w:r w:rsidRPr="00233CB2">
        <w:t>large shared</w:t>
      </w:r>
      <w:proofErr w:type="gramEnd"/>
      <w:r w:rsidRPr="00233CB2">
        <w:t xml:space="preserve"> data banks</w:t>
      </w:r>
      <w:r w:rsidR="00BB4EFB">
        <w:t>,”</w:t>
      </w:r>
      <w:r>
        <w:t xml:space="preserve"> </w:t>
      </w:r>
      <w:r w:rsidRPr="000E1718">
        <w:rPr>
          <w:i/>
          <w:iCs/>
        </w:rPr>
        <w:t xml:space="preserve">Communications of the ACM </w:t>
      </w:r>
      <w:r w:rsidRPr="00233CB2">
        <w:t>13(6):377–387</w:t>
      </w:r>
      <w:r>
        <w:t xml:space="preserve">, </w:t>
      </w:r>
      <w:r w:rsidRPr="00233CB2">
        <w:t>(1970).</w:t>
      </w:r>
    </w:p>
    <w:p w14:paraId="67BFE8CA" w14:textId="77777777" w:rsidR="008B4618" w:rsidRDefault="008B4618" w:rsidP="001625E8">
      <w:pPr>
        <w:pStyle w:val="ListParagraph"/>
        <w:numPr>
          <w:ilvl w:val="0"/>
          <w:numId w:val="38"/>
        </w:numPr>
      </w:pPr>
      <w:r w:rsidRPr="00E4033A">
        <w:t>Information technology – Procedures for the operation of object identifier registration authorities: Part 8: Generation of universally unique identifiers and their use in object identifiers</w:t>
      </w:r>
      <w:r w:rsidRPr="002E308A">
        <w:t>, ISO/IEC 9834-8:2014</w:t>
      </w:r>
      <w:r>
        <w:t>(2014)</w:t>
      </w:r>
      <w:r w:rsidRPr="002E308A">
        <w:t xml:space="preserve"> (</w:t>
      </w:r>
      <w:r>
        <w:t xml:space="preserve">Geneva, Switzerland: </w:t>
      </w:r>
      <w:r w:rsidRPr="002E308A">
        <w:t>International Organization for Standardization and International Electrotechnical Commission, approved August 20</w:t>
      </w:r>
      <w:r>
        <w:t>1</w:t>
      </w:r>
      <w:r w:rsidRPr="002E308A">
        <w:t xml:space="preserve">4). </w:t>
      </w:r>
      <w:hyperlink r:id="rId50" w:history="1">
        <w:r w:rsidRPr="00A863C6">
          <w:rPr>
            <w:rStyle w:val="Hyperlink"/>
          </w:rPr>
          <w:t>https://www.iso.org/standard/62795.html</w:t>
        </w:r>
      </w:hyperlink>
    </w:p>
    <w:p w14:paraId="48526E7D" w14:textId="114CC009" w:rsidR="008B4618" w:rsidRDefault="008B4618" w:rsidP="001625E8">
      <w:pPr>
        <w:pStyle w:val="ListParagraph"/>
        <w:numPr>
          <w:ilvl w:val="0"/>
          <w:numId w:val="38"/>
        </w:numPr>
      </w:pPr>
      <w:r w:rsidRPr="00060C2F">
        <w:t xml:space="preserve">K Davis, B Peabody, P Leach, </w:t>
      </w:r>
      <w:r>
        <w:t>“</w:t>
      </w:r>
      <w:r w:rsidRPr="00060C2F">
        <w:t xml:space="preserve">Request for Comment 9562: Universally Unique </w:t>
      </w:r>
      <w:proofErr w:type="spellStart"/>
      <w:r w:rsidRPr="00060C2F">
        <w:t>IDentifiers</w:t>
      </w:r>
      <w:proofErr w:type="spellEnd"/>
      <w:r w:rsidRPr="00060C2F">
        <w:t xml:space="preserve"> </w:t>
      </w:r>
      <w:r w:rsidRPr="00060C2F">
        <w:lastRenderedPageBreak/>
        <w:t>(UUIDs)</w:t>
      </w:r>
      <w:r>
        <w:t>”</w:t>
      </w:r>
      <w:r w:rsidRPr="00060C2F">
        <w:t xml:space="preserve"> </w:t>
      </w:r>
      <w:r>
        <w:t>(</w:t>
      </w:r>
      <w:r w:rsidRPr="00060C2F">
        <w:t>Internet Engineering Task Force (IETF)</w:t>
      </w:r>
      <w:r>
        <w:t>, 2024</w:t>
      </w:r>
      <w:r w:rsidRPr="00060C2F">
        <w:t>).</w:t>
      </w:r>
    </w:p>
    <w:p w14:paraId="1D659AD6" w14:textId="31CFD436" w:rsidR="008B4618" w:rsidRPr="00666B6A" w:rsidRDefault="008B4618" w:rsidP="001625E8">
      <w:pPr>
        <w:pStyle w:val="ListParagraph"/>
        <w:numPr>
          <w:ilvl w:val="0"/>
          <w:numId w:val="38"/>
        </w:numPr>
      </w:pPr>
      <w:r w:rsidRPr="00666B6A">
        <w:t>Q Dang,</w:t>
      </w:r>
      <w:r w:rsidRPr="00666B6A">
        <w:rPr>
          <w:spacing w:val="-14"/>
        </w:rPr>
        <w:t xml:space="preserve"> </w:t>
      </w:r>
      <w:r w:rsidRPr="00666B6A">
        <w:rPr>
          <w:i/>
          <w:iCs/>
        </w:rPr>
        <w:t>Secure</w:t>
      </w:r>
      <w:r w:rsidRPr="00666B6A">
        <w:rPr>
          <w:i/>
          <w:iCs/>
          <w:spacing w:val="-13"/>
        </w:rPr>
        <w:t xml:space="preserve"> </w:t>
      </w:r>
      <w:r w:rsidRPr="00666B6A">
        <w:rPr>
          <w:i/>
          <w:iCs/>
        </w:rPr>
        <w:t>Hash</w:t>
      </w:r>
      <w:r w:rsidRPr="00666B6A">
        <w:rPr>
          <w:i/>
          <w:iCs/>
          <w:spacing w:val="-14"/>
        </w:rPr>
        <w:t xml:space="preserve"> </w:t>
      </w:r>
      <w:r w:rsidRPr="00666B6A">
        <w:rPr>
          <w:i/>
          <w:iCs/>
        </w:rPr>
        <w:t>Standard</w:t>
      </w:r>
      <w:r w:rsidR="00281277">
        <w:t xml:space="preserve">, </w:t>
      </w:r>
      <w:r w:rsidRPr="00666B6A">
        <w:t>NIST</w:t>
      </w:r>
      <w:r w:rsidRPr="00666B6A">
        <w:rPr>
          <w:spacing w:val="-14"/>
        </w:rPr>
        <w:t xml:space="preserve"> </w:t>
      </w:r>
      <w:r w:rsidRPr="00666B6A">
        <w:t>FIPS</w:t>
      </w:r>
      <w:r w:rsidR="008243C5">
        <w:t xml:space="preserve"> 180-4</w:t>
      </w:r>
      <w:r w:rsidR="00281277">
        <w:t xml:space="preserve"> (</w:t>
      </w:r>
      <w:r w:rsidRPr="00666B6A">
        <w:t>Gaithersburg,</w:t>
      </w:r>
      <w:r w:rsidRPr="00666B6A">
        <w:rPr>
          <w:spacing w:val="11"/>
        </w:rPr>
        <w:t xml:space="preserve"> </w:t>
      </w:r>
      <w:r w:rsidRPr="00666B6A">
        <w:t>MD</w:t>
      </w:r>
      <w:r w:rsidR="00281277">
        <w:t xml:space="preserve">: U. S Department of Commerce, </w:t>
      </w:r>
      <w:r w:rsidR="00281277" w:rsidRPr="00666B6A">
        <w:t xml:space="preserve">National </w:t>
      </w:r>
      <w:bookmarkStart w:id="219" w:name="_bookmark293"/>
      <w:bookmarkEnd w:id="219"/>
      <w:r w:rsidR="00281277" w:rsidRPr="00666B6A">
        <w:t>Institute of Standards and Technology</w:t>
      </w:r>
      <w:r w:rsidRPr="00666B6A">
        <w:t xml:space="preserve">, 2015). </w:t>
      </w:r>
      <w:hyperlink r:id="rId51">
        <w:r w:rsidRPr="00666B6A">
          <w:rPr>
            <w:color w:val="0000FF"/>
          </w:rPr>
          <w:t>https://doi.org/10.6028/NIST.FIPS.180-4</w:t>
        </w:r>
      </w:hyperlink>
    </w:p>
    <w:p w14:paraId="5DF1CD05" w14:textId="54A817AB" w:rsidR="008B4618" w:rsidRPr="00666B6A" w:rsidRDefault="008B4618" w:rsidP="001625E8">
      <w:pPr>
        <w:pStyle w:val="ListParagraph"/>
        <w:numPr>
          <w:ilvl w:val="0"/>
          <w:numId w:val="38"/>
        </w:numPr>
      </w:pPr>
      <w:r w:rsidRPr="00666B6A">
        <w:rPr>
          <w:spacing w:val="-4"/>
        </w:rPr>
        <w:t>T Hedberg</w:t>
      </w:r>
      <w:r w:rsidRPr="00666B6A">
        <w:rPr>
          <w:spacing w:val="-6"/>
        </w:rPr>
        <w:t xml:space="preserve"> </w:t>
      </w:r>
      <w:r w:rsidRPr="00666B6A">
        <w:rPr>
          <w:spacing w:val="-4"/>
        </w:rPr>
        <w:t>Jr,</w:t>
      </w:r>
      <w:r w:rsidRPr="00666B6A">
        <w:rPr>
          <w:spacing w:val="-6"/>
        </w:rPr>
        <w:t xml:space="preserve"> S </w:t>
      </w:r>
      <w:proofErr w:type="spellStart"/>
      <w:r w:rsidRPr="00666B6A">
        <w:rPr>
          <w:spacing w:val="-4"/>
        </w:rPr>
        <w:t>Krima</w:t>
      </w:r>
      <w:proofErr w:type="spellEnd"/>
      <w:r w:rsidRPr="00666B6A">
        <w:rPr>
          <w:spacing w:val="-4"/>
        </w:rPr>
        <w:t>,</w:t>
      </w:r>
      <w:r w:rsidRPr="00666B6A">
        <w:rPr>
          <w:spacing w:val="-6"/>
        </w:rPr>
        <w:t xml:space="preserve"> JA </w:t>
      </w:r>
      <w:proofErr w:type="spellStart"/>
      <w:r w:rsidRPr="00666B6A">
        <w:rPr>
          <w:spacing w:val="-4"/>
        </w:rPr>
        <w:t>Camelio</w:t>
      </w:r>
      <w:proofErr w:type="spellEnd"/>
      <w:r>
        <w:rPr>
          <w:spacing w:val="-4"/>
        </w:rPr>
        <w:t>,</w:t>
      </w:r>
      <w:r w:rsidRPr="00666B6A">
        <w:rPr>
          <w:spacing w:val="-6"/>
        </w:rPr>
        <w:t xml:space="preserve"> “</w:t>
      </w:r>
      <w:r w:rsidRPr="00666B6A">
        <w:rPr>
          <w:spacing w:val="-4"/>
        </w:rPr>
        <w:t>Method</w:t>
      </w:r>
      <w:r w:rsidRPr="00666B6A">
        <w:rPr>
          <w:spacing w:val="-6"/>
        </w:rPr>
        <w:t xml:space="preserve"> </w:t>
      </w:r>
      <w:r w:rsidRPr="00666B6A">
        <w:rPr>
          <w:spacing w:val="-4"/>
        </w:rPr>
        <w:t>for</w:t>
      </w:r>
      <w:r w:rsidRPr="00666B6A">
        <w:rPr>
          <w:spacing w:val="-6"/>
        </w:rPr>
        <w:t xml:space="preserve"> </w:t>
      </w:r>
      <w:r w:rsidRPr="00666B6A">
        <w:rPr>
          <w:spacing w:val="-4"/>
        </w:rPr>
        <w:t>enabling</w:t>
      </w:r>
      <w:r w:rsidRPr="00666B6A">
        <w:rPr>
          <w:spacing w:val="-6"/>
        </w:rPr>
        <w:t xml:space="preserve"> </w:t>
      </w:r>
      <w:r w:rsidRPr="00666B6A">
        <w:rPr>
          <w:spacing w:val="-4"/>
        </w:rPr>
        <w:t>a</w:t>
      </w:r>
      <w:r w:rsidRPr="00666B6A">
        <w:rPr>
          <w:spacing w:val="-7"/>
        </w:rPr>
        <w:t xml:space="preserve"> </w:t>
      </w:r>
      <w:r w:rsidRPr="00666B6A">
        <w:rPr>
          <w:spacing w:val="-4"/>
        </w:rPr>
        <w:t>root</w:t>
      </w:r>
      <w:r w:rsidRPr="00666B6A">
        <w:rPr>
          <w:spacing w:val="-6"/>
        </w:rPr>
        <w:t xml:space="preserve"> </w:t>
      </w:r>
      <w:r w:rsidRPr="00666B6A">
        <w:rPr>
          <w:spacing w:val="-4"/>
        </w:rPr>
        <w:t>of</w:t>
      </w:r>
      <w:r w:rsidRPr="00666B6A">
        <w:rPr>
          <w:spacing w:val="-6"/>
        </w:rPr>
        <w:t xml:space="preserve"> </w:t>
      </w:r>
      <w:r w:rsidRPr="00666B6A">
        <w:rPr>
          <w:spacing w:val="-4"/>
        </w:rPr>
        <w:t>trust</w:t>
      </w:r>
      <w:r w:rsidRPr="00666B6A">
        <w:rPr>
          <w:spacing w:val="-6"/>
        </w:rPr>
        <w:t xml:space="preserve"> </w:t>
      </w:r>
      <w:r w:rsidRPr="00666B6A">
        <w:rPr>
          <w:spacing w:val="-4"/>
        </w:rPr>
        <w:t>in</w:t>
      </w:r>
      <w:r w:rsidRPr="00666B6A">
        <w:rPr>
          <w:spacing w:val="-6"/>
        </w:rPr>
        <w:t xml:space="preserve"> </w:t>
      </w:r>
      <w:r w:rsidRPr="00666B6A">
        <w:rPr>
          <w:spacing w:val="-4"/>
        </w:rPr>
        <w:t xml:space="preserve">support </w:t>
      </w:r>
      <w:r w:rsidRPr="00666B6A">
        <w:t>of</w:t>
      </w:r>
      <w:r w:rsidRPr="00666B6A">
        <w:rPr>
          <w:spacing w:val="-5"/>
        </w:rPr>
        <w:t xml:space="preserve"> </w:t>
      </w:r>
      <w:r w:rsidRPr="00666B6A">
        <w:t>product</w:t>
      </w:r>
      <w:r w:rsidRPr="00666B6A">
        <w:rPr>
          <w:spacing w:val="-6"/>
        </w:rPr>
        <w:t xml:space="preserve"> </w:t>
      </w:r>
      <w:r w:rsidRPr="00666B6A">
        <w:t>data</w:t>
      </w:r>
      <w:r w:rsidRPr="00666B6A">
        <w:rPr>
          <w:spacing w:val="-5"/>
        </w:rPr>
        <w:t xml:space="preserve"> </w:t>
      </w:r>
      <w:r w:rsidRPr="00666B6A">
        <w:t>certification</w:t>
      </w:r>
      <w:r w:rsidRPr="00666B6A">
        <w:rPr>
          <w:spacing w:val="-6"/>
        </w:rPr>
        <w:t xml:space="preserve"> </w:t>
      </w:r>
      <w:r w:rsidRPr="00666B6A">
        <w:t>and</w:t>
      </w:r>
      <w:r w:rsidRPr="00666B6A">
        <w:rPr>
          <w:spacing w:val="-5"/>
        </w:rPr>
        <w:t xml:space="preserve"> </w:t>
      </w:r>
      <w:r w:rsidRPr="00666B6A">
        <w:t>traceability</w:t>
      </w:r>
      <w:r w:rsidR="00BB4EFB">
        <w:t>,”</w:t>
      </w:r>
      <w:r w:rsidRPr="00666B6A">
        <w:rPr>
          <w:spacing w:val="-6"/>
        </w:rPr>
        <w:t xml:space="preserve"> </w:t>
      </w:r>
      <w:r w:rsidRPr="00666B6A">
        <w:rPr>
          <w:i/>
        </w:rPr>
        <w:t>Journal</w:t>
      </w:r>
      <w:r w:rsidRPr="00666B6A">
        <w:rPr>
          <w:i/>
          <w:spacing w:val="-5"/>
        </w:rPr>
        <w:t xml:space="preserve"> </w:t>
      </w:r>
      <w:r w:rsidRPr="00666B6A">
        <w:rPr>
          <w:i/>
        </w:rPr>
        <w:t>of</w:t>
      </w:r>
      <w:r w:rsidRPr="00666B6A">
        <w:rPr>
          <w:i/>
          <w:spacing w:val="-5"/>
        </w:rPr>
        <w:t xml:space="preserve"> </w:t>
      </w:r>
      <w:r w:rsidRPr="00666B6A">
        <w:rPr>
          <w:i/>
        </w:rPr>
        <w:t>Computing</w:t>
      </w:r>
      <w:r w:rsidRPr="00666B6A">
        <w:rPr>
          <w:i/>
          <w:spacing w:val="-5"/>
        </w:rPr>
        <w:t xml:space="preserve"> </w:t>
      </w:r>
      <w:r w:rsidRPr="00666B6A">
        <w:rPr>
          <w:i/>
        </w:rPr>
        <w:t>and</w:t>
      </w:r>
      <w:r w:rsidRPr="00666B6A">
        <w:rPr>
          <w:i/>
          <w:spacing w:val="-5"/>
        </w:rPr>
        <w:t xml:space="preserve"> </w:t>
      </w:r>
      <w:r w:rsidRPr="00666B6A">
        <w:rPr>
          <w:i/>
        </w:rPr>
        <w:t xml:space="preserve">Information </w:t>
      </w:r>
      <w:bookmarkStart w:id="220" w:name="_bookmark294"/>
      <w:bookmarkEnd w:id="220"/>
      <w:r w:rsidRPr="00666B6A">
        <w:rPr>
          <w:i/>
        </w:rPr>
        <w:t xml:space="preserve">Science in Engineering </w:t>
      </w:r>
      <w:r w:rsidRPr="00666B6A">
        <w:t>19</w:t>
      </w:r>
      <w:r>
        <w:t xml:space="preserve">, no. </w:t>
      </w:r>
      <w:r w:rsidRPr="00666B6A">
        <w:t>4</w:t>
      </w:r>
      <w:r>
        <w:t xml:space="preserve"> (December 2019)</w:t>
      </w:r>
      <w:r w:rsidRPr="00666B6A">
        <w:t>:041003</w:t>
      </w:r>
      <w:r>
        <w:t>,</w:t>
      </w:r>
      <w:r w:rsidRPr="00666B6A">
        <w:rPr>
          <w:spacing w:val="-4"/>
        </w:rPr>
        <w:t xml:space="preserve"> </w:t>
      </w:r>
      <w:hyperlink r:id="rId52" w:history="1">
        <w:r w:rsidRPr="00666B6A">
          <w:rPr>
            <w:rStyle w:val="Hyperlink"/>
          </w:rPr>
          <w:t>https://doi.org/10.1115/1.4042839</w:t>
        </w:r>
      </w:hyperlink>
    </w:p>
    <w:p w14:paraId="20532B62" w14:textId="77777777" w:rsidR="008B4618" w:rsidRPr="00E12352" w:rsidRDefault="008B4618" w:rsidP="001625E8">
      <w:pPr>
        <w:pStyle w:val="ListParagraph"/>
        <w:numPr>
          <w:ilvl w:val="0"/>
          <w:numId w:val="38"/>
        </w:numPr>
      </w:pPr>
      <w:r w:rsidRPr="00681626">
        <w:t>Information technology – Procedures for the operation of object identifier registration authorities: Part 1: General procedures and top arcs of the international object identifier tree</w:t>
      </w:r>
      <w:r>
        <w:t xml:space="preserve">, </w:t>
      </w:r>
      <w:r w:rsidRPr="00E12352">
        <w:t>ISO/IEC</w:t>
      </w:r>
      <w:r>
        <w:t xml:space="preserve"> </w:t>
      </w:r>
      <w:r w:rsidRPr="00E12352">
        <w:t>9834-1:2012(2012) (</w:t>
      </w:r>
      <w:r>
        <w:t xml:space="preserve">Geneva, Switzerland: </w:t>
      </w:r>
      <w:r w:rsidRPr="00E12352">
        <w:t xml:space="preserve">International Organization for Standardization and International Electrotechnical Commission, approved May 2012). </w:t>
      </w:r>
      <w:hyperlink r:id="rId53" w:history="1">
        <w:r w:rsidRPr="00673516">
          <w:rPr>
            <w:rStyle w:val="Hyperlink"/>
          </w:rPr>
          <w:t>https://www.iso.org/standard/58055.html</w:t>
        </w:r>
      </w:hyperlink>
    </w:p>
    <w:p w14:paraId="31B41E07" w14:textId="6CCC2131" w:rsidR="008B4618" w:rsidRPr="00666B6A" w:rsidRDefault="008B4618" w:rsidP="001625E8">
      <w:pPr>
        <w:pStyle w:val="ListParagraph"/>
        <w:numPr>
          <w:ilvl w:val="0"/>
          <w:numId w:val="38"/>
        </w:numPr>
      </w:pPr>
      <w:r w:rsidRPr="00666B6A">
        <w:t>WF Danner, DT Sanford, Y Yang “</w:t>
      </w:r>
      <w:r w:rsidRPr="005D1954">
        <w:rPr>
          <w:i/>
          <w:iCs/>
        </w:rPr>
        <w:t>STEP (</w:t>
      </w:r>
      <w:proofErr w:type="spellStart"/>
      <w:r w:rsidRPr="005D1954">
        <w:rPr>
          <w:i/>
          <w:iCs/>
        </w:rPr>
        <w:t>STandard</w:t>
      </w:r>
      <w:proofErr w:type="spellEnd"/>
      <w:r w:rsidRPr="005D1954">
        <w:rPr>
          <w:i/>
          <w:iCs/>
        </w:rPr>
        <w:t xml:space="preserve"> for the Exchange of Product Model Data) Resource Integration: Semantic &amp; Syntactic Rules</w:t>
      </w:r>
      <w:r w:rsidR="00BB4EFB">
        <w:t>,”</w:t>
      </w:r>
      <w:r w:rsidRPr="00666B6A">
        <w:t xml:space="preserve"> (Gaithersburg, MD: </w:t>
      </w:r>
      <w:r w:rsidR="00AC0902" w:rsidRPr="003E25A5">
        <w:t xml:space="preserve">U.S. Department of Commerce, National Institute of Standards and Technology, </w:t>
      </w:r>
      <w:r w:rsidRPr="00666B6A">
        <w:t xml:space="preserve">2016). </w:t>
      </w:r>
      <w:hyperlink r:id="rId54" w:history="1">
        <w:r w:rsidRPr="00666B6A">
          <w:rPr>
            <w:rStyle w:val="Hyperlink"/>
            <w:spacing w:val="-2"/>
          </w:rPr>
          <w:t>https://doi.org/10.6028/NIST.IR.4528</w:t>
        </w:r>
      </w:hyperlink>
    </w:p>
    <w:p w14:paraId="65F0BAB2" w14:textId="77777777" w:rsidR="008B4618" w:rsidRDefault="008B4618" w:rsidP="001625E8">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21: Implementation methods: Clear text encoding of the exchange structure</w:t>
      </w:r>
      <w:r w:rsidRPr="00C20C71">
        <w:t>, ISO</w:t>
      </w:r>
      <w:r w:rsidRPr="00E8362A">
        <w:rPr>
          <w:spacing w:val="-6"/>
        </w:rPr>
        <w:t xml:space="preserve"> </w:t>
      </w:r>
      <w:r w:rsidRPr="00C20C71">
        <w:t>10303-2</w:t>
      </w:r>
      <w:r>
        <w:t>1</w:t>
      </w:r>
      <w:r w:rsidRPr="00E8362A">
        <w:rPr>
          <w:spacing w:val="-6"/>
        </w:rPr>
        <w:t>(</w:t>
      </w:r>
      <w:r w:rsidRPr="00C20C71">
        <w:t>201</w:t>
      </w:r>
      <w:r>
        <w:t>6</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March</w:t>
      </w:r>
      <w:r w:rsidRPr="00C20C71">
        <w:t xml:space="preserve"> 201</w:t>
      </w:r>
      <w:r>
        <w:t>6</w:t>
      </w:r>
      <w:r w:rsidRPr="00C20C71">
        <w:t xml:space="preserve">). </w:t>
      </w:r>
      <w:hyperlink r:id="rId55" w:history="1">
        <w:r w:rsidRPr="00E92282">
          <w:rPr>
            <w:rStyle w:val="Hyperlink"/>
          </w:rPr>
          <w:t>https://www.iso.org/standard/63141.html</w:t>
        </w:r>
      </w:hyperlink>
    </w:p>
    <w:p w14:paraId="5F373BCB" w14:textId="416AEADC" w:rsidR="008B4618" w:rsidRDefault="008B4618" w:rsidP="001625E8">
      <w:pPr>
        <w:pStyle w:val="ListParagraph"/>
        <w:numPr>
          <w:ilvl w:val="0"/>
          <w:numId w:val="38"/>
        </w:numPr>
      </w:pPr>
      <w:r>
        <w:t xml:space="preserve">TR </w:t>
      </w:r>
      <w:r w:rsidRPr="00955A6A">
        <w:t>Thurman</w:t>
      </w:r>
      <w:r>
        <w:t>,</w:t>
      </w:r>
      <w:r w:rsidRPr="00955A6A">
        <w:t xml:space="preserve"> </w:t>
      </w:r>
      <w:r>
        <w:t xml:space="preserve">AG </w:t>
      </w:r>
      <w:r w:rsidRPr="00955A6A">
        <w:t xml:space="preserve">Trainer, </w:t>
      </w:r>
      <w:r>
        <w:t xml:space="preserve">A </w:t>
      </w:r>
      <w:r w:rsidRPr="00955A6A">
        <w:t xml:space="preserve">Barnard Feeney, </w:t>
      </w:r>
      <w:r>
        <w:t xml:space="preserve">M </w:t>
      </w:r>
      <w:r w:rsidRPr="00955A6A">
        <w:t xml:space="preserve">Hardwick, </w:t>
      </w:r>
      <w:r>
        <w:t xml:space="preserve">M </w:t>
      </w:r>
      <w:proofErr w:type="spellStart"/>
      <w:r w:rsidRPr="00955A6A">
        <w:t>Hedlind</w:t>
      </w:r>
      <w:proofErr w:type="spellEnd"/>
      <w:r w:rsidRPr="00955A6A">
        <w:t xml:space="preserve">, </w:t>
      </w:r>
      <w:r>
        <w:t xml:space="preserve">R </w:t>
      </w:r>
      <w:proofErr w:type="spellStart"/>
      <w:r w:rsidRPr="00955A6A">
        <w:t>Astheimer</w:t>
      </w:r>
      <w:proofErr w:type="spellEnd"/>
      <w:r w:rsidRPr="00955A6A">
        <w:t>,</w:t>
      </w:r>
      <w:r>
        <w:t xml:space="preserve"> </w:t>
      </w:r>
      <w:r w:rsidRPr="00907A8C">
        <w:rPr>
          <w:i/>
          <w:iCs/>
        </w:rPr>
        <w:t>Research Results and Recommendations for Universally Unique Identifiers in Product Data Standards</w:t>
      </w:r>
      <w:r w:rsidR="005F0C85">
        <w:rPr>
          <w:i/>
          <w:iCs/>
        </w:rPr>
        <w:t>, NIST AMS 300-12</w:t>
      </w:r>
      <w:r w:rsidRPr="00955A6A">
        <w:t xml:space="preserve"> </w:t>
      </w:r>
      <w:r w:rsidR="000F0633">
        <w:t>(</w:t>
      </w:r>
      <w:r w:rsidRPr="00955A6A">
        <w:t>Gaithersburg, MD</w:t>
      </w:r>
      <w:r w:rsidR="000F0633">
        <w:t xml:space="preserve">: </w:t>
      </w:r>
      <w:r w:rsidR="003E25A5" w:rsidRPr="003E25A5">
        <w:t>U.S. Department of Commerce, National Institute of Standards and Technology, 20</w:t>
      </w:r>
      <w:r w:rsidR="003E25A5">
        <w:t>24</w:t>
      </w:r>
      <w:r w:rsidR="003E25A5" w:rsidRPr="003E25A5">
        <w:t>).</w:t>
      </w:r>
      <w:r w:rsidR="003E25A5">
        <w:t xml:space="preserve"> </w:t>
      </w:r>
      <w:hyperlink r:id="rId56" w:history="1">
        <w:r w:rsidR="003E25A5" w:rsidRPr="001A172D">
          <w:rPr>
            <w:rStyle w:val="Hyperlink"/>
          </w:rPr>
          <w:t>https://doi.org/10.6028/NIST.AMS.300-12</w:t>
        </w:r>
      </w:hyperlink>
    </w:p>
    <w:p w14:paraId="64FDC19F" w14:textId="77777777" w:rsidR="008B4618" w:rsidRPr="00666B6A" w:rsidRDefault="008B4618" w:rsidP="001625E8">
      <w:pPr>
        <w:pStyle w:val="ListParagraph"/>
        <w:numPr>
          <w:ilvl w:val="0"/>
          <w:numId w:val="38"/>
        </w:numPr>
      </w:pPr>
      <w:r w:rsidRPr="00666B6A">
        <w:lastRenderedPageBreak/>
        <w:t>A Trainer,</w:t>
      </w:r>
      <w:r w:rsidRPr="00666B6A">
        <w:rPr>
          <w:spacing w:val="-13"/>
        </w:rPr>
        <w:t xml:space="preserve"> G </w:t>
      </w:r>
      <w:r w:rsidRPr="00666B6A">
        <w:t>Krishnan,</w:t>
      </w:r>
      <w:r w:rsidRPr="00666B6A">
        <w:rPr>
          <w:spacing w:val="-13"/>
        </w:rPr>
        <w:t xml:space="preserve"> Y </w:t>
      </w:r>
      <w:proofErr w:type="spellStart"/>
      <w:r w:rsidRPr="00666B6A">
        <w:t>Varvak</w:t>
      </w:r>
      <w:proofErr w:type="spellEnd"/>
      <w:r w:rsidRPr="00666B6A">
        <w:t>,</w:t>
      </w:r>
      <w:r w:rsidRPr="00666B6A">
        <w:rPr>
          <w:spacing w:val="-13"/>
        </w:rPr>
        <w:t xml:space="preserve"> S </w:t>
      </w:r>
      <w:r w:rsidRPr="00666B6A">
        <w:t>Berkeley</w:t>
      </w:r>
      <w:r>
        <w:t>.</w:t>
      </w:r>
      <w:r w:rsidRPr="00666B6A">
        <w:rPr>
          <w:spacing w:val="-13"/>
        </w:rPr>
        <w:t xml:space="preserve"> </w:t>
      </w:r>
      <w:r w:rsidRPr="00D61821">
        <w:t>Method</w:t>
      </w:r>
      <w:r w:rsidRPr="00D61821">
        <w:rPr>
          <w:spacing w:val="-13"/>
        </w:rPr>
        <w:t xml:space="preserve"> </w:t>
      </w:r>
      <w:r w:rsidRPr="00D61821">
        <w:t>and</w:t>
      </w:r>
      <w:r w:rsidRPr="00D61821">
        <w:rPr>
          <w:spacing w:val="-13"/>
        </w:rPr>
        <w:t xml:space="preserve"> </w:t>
      </w:r>
      <w:r w:rsidRPr="00D61821">
        <w:t>System</w:t>
      </w:r>
      <w:r w:rsidRPr="00D61821">
        <w:rPr>
          <w:spacing w:val="-13"/>
        </w:rPr>
        <w:t xml:space="preserve"> </w:t>
      </w:r>
      <w:r w:rsidRPr="00D61821">
        <w:t>for</w:t>
      </w:r>
      <w:r w:rsidRPr="00D61821">
        <w:rPr>
          <w:spacing w:val="-13"/>
        </w:rPr>
        <w:t xml:space="preserve"> </w:t>
      </w:r>
      <w:r w:rsidRPr="00D61821">
        <w:t>Management of Heterogeneous Assemblies.</w:t>
      </w:r>
      <w:r w:rsidRPr="00666B6A">
        <w:rPr>
          <w:spacing w:val="-13"/>
        </w:rPr>
        <w:t xml:space="preserve"> </w:t>
      </w:r>
      <w:proofErr w:type="gramStart"/>
      <w:r w:rsidRPr="00666B6A">
        <w:t>U. S. Patent 6</w:t>
      </w:r>
      <w:r>
        <w:t>,</w:t>
      </w:r>
      <w:r w:rsidRPr="00666B6A">
        <w:t>473</w:t>
      </w:r>
      <w:r>
        <w:t>,</w:t>
      </w:r>
      <w:r w:rsidRPr="00666B6A">
        <w:t>673</w:t>
      </w:r>
      <w:r>
        <w:t>,</w:t>
      </w:r>
      <w:proofErr w:type="gramEnd"/>
      <w:r>
        <w:t xml:space="preserve"> filed May 24, 1999, and issued October 29, </w:t>
      </w:r>
      <w:r w:rsidRPr="00666B6A">
        <w:t>2002.</w:t>
      </w:r>
    </w:p>
    <w:p w14:paraId="75F9D9A9" w14:textId="7F7258A1" w:rsidR="008B4618" w:rsidRPr="007D4459" w:rsidRDefault="008B4618" w:rsidP="001625E8">
      <w:pPr>
        <w:pStyle w:val="ListParagraph"/>
        <w:numPr>
          <w:ilvl w:val="0"/>
          <w:numId w:val="38"/>
        </w:numPr>
      </w:pPr>
      <w:r w:rsidRPr="00666B6A">
        <w:rPr>
          <w:spacing w:val="-2"/>
        </w:rPr>
        <w:t>A Trainer,</w:t>
      </w:r>
      <w:r w:rsidRPr="00666B6A">
        <w:rPr>
          <w:spacing w:val="-7"/>
        </w:rPr>
        <w:t xml:space="preserve"> G </w:t>
      </w:r>
      <w:r w:rsidRPr="00666B6A">
        <w:rPr>
          <w:spacing w:val="-2"/>
        </w:rPr>
        <w:t>Krishnan,</w:t>
      </w:r>
      <w:r w:rsidRPr="00666B6A">
        <w:rPr>
          <w:spacing w:val="-7"/>
        </w:rPr>
        <w:t xml:space="preserve"> Y </w:t>
      </w:r>
      <w:proofErr w:type="spellStart"/>
      <w:r w:rsidRPr="00666B6A">
        <w:rPr>
          <w:spacing w:val="-2"/>
        </w:rPr>
        <w:t>Varvak</w:t>
      </w:r>
      <w:proofErr w:type="spellEnd"/>
      <w:r w:rsidRPr="00666B6A">
        <w:rPr>
          <w:spacing w:val="-2"/>
        </w:rPr>
        <w:t>,</w:t>
      </w:r>
      <w:r w:rsidRPr="00666B6A">
        <w:rPr>
          <w:spacing w:val="-7"/>
        </w:rPr>
        <w:t xml:space="preserve"> S </w:t>
      </w:r>
      <w:r w:rsidRPr="00666B6A">
        <w:rPr>
          <w:spacing w:val="-2"/>
        </w:rPr>
        <w:t>Berkeley</w:t>
      </w:r>
      <w:r>
        <w:rPr>
          <w:spacing w:val="-2"/>
        </w:rPr>
        <w:t xml:space="preserve">. </w:t>
      </w:r>
      <w:r w:rsidRPr="007D4459">
        <w:rPr>
          <w:spacing w:val="-2"/>
        </w:rPr>
        <w:t>Methods</w:t>
      </w:r>
      <w:r w:rsidRPr="007D4459">
        <w:rPr>
          <w:spacing w:val="-7"/>
        </w:rPr>
        <w:t xml:space="preserve"> </w:t>
      </w:r>
      <w:r w:rsidRPr="007D4459">
        <w:rPr>
          <w:spacing w:val="-2"/>
        </w:rPr>
        <w:t>and</w:t>
      </w:r>
      <w:r w:rsidRPr="007D4459">
        <w:rPr>
          <w:spacing w:val="-7"/>
        </w:rPr>
        <w:t xml:space="preserve"> </w:t>
      </w:r>
      <w:r w:rsidRPr="007D4459">
        <w:rPr>
          <w:spacing w:val="-2"/>
        </w:rPr>
        <w:t>Systems</w:t>
      </w:r>
      <w:r w:rsidRPr="007D4459">
        <w:rPr>
          <w:spacing w:val="-7"/>
        </w:rPr>
        <w:t xml:space="preserve"> </w:t>
      </w:r>
      <w:r w:rsidRPr="007D4459">
        <w:rPr>
          <w:spacing w:val="-2"/>
        </w:rPr>
        <w:t>for</w:t>
      </w:r>
      <w:r w:rsidRPr="007D4459">
        <w:rPr>
          <w:spacing w:val="-7"/>
        </w:rPr>
        <w:t xml:space="preserve"> </w:t>
      </w:r>
      <w:r w:rsidRPr="007D4459">
        <w:rPr>
          <w:spacing w:val="-2"/>
        </w:rPr>
        <w:t>Managing</w:t>
      </w:r>
      <w:r w:rsidRPr="007D4459">
        <w:t xml:space="preserve"> Synchronization of a Plurality of Information Items of a Computer-Aided Design </w:t>
      </w:r>
      <w:bookmarkStart w:id="221" w:name="_bookmark305"/>
      <w:bookmarkEnd w:id="221"/>
      <w:r w:rsidRPr="007D4459">
        <w:t>Data Model. U. S. Patent 8</w:t>
      </w:r>
      <w:r>
        <w:t>,</w:t>
      </w:r>
      <w:r w:rsidRPr="007D4459">
        <w:t>818</w:t>
      </w:r>
      <w:r>
        <w:t>,</w:t>
      </w:r>
      <w:r w:rsidRPr="007D4459">
        <w:t>769.</w:t>
      </w:r>
      <w:r w:rsidRPr="00BA18B6">
        <w:t xml:space="preserve"> </w:t>
      </w:r>
      <w:r w:rsidR="00647758">
        <w:t>Filed</w:t>
      </w:r>
      <w:r>
        <w:t xml:space="preserve"> October 28, 2010, and issued May 3, 2012</w:t>
      </w:r>
      <w:r w:rsidRPr="00666B6A">
        <w:t>.</w:t>
      </w:r>
    </w:p>
    <w:p w14:paraId="0D200DA0" w14:textId="77777777" w:rsidR="008B4618" w:rsidRPr="00666B6A" w:rsidRDefault="008B4618" w:rsidP="001625E8">
      <w:pPr>
        <w:pStyle w:val="ListParagraph"/>
        <w:numPr>
          <w:ilvl w:val="0"/>
          <w:numId w:val="38"/>
        </w:numPr>
      </w:pPr>
      <w:r w:rsidRPr="00666B6A">
        <w:t>ISO TC 184/SC 4 N532:1997 Guidelines for application interpreted model development.</w:t>
      </w:r>
    </w:p>
    <w:p w14:paraId="21B775E3" w14:textId="19E09060" w:rsidR="008B4618" w:rsidRDefault="008B4618" w:rsidP="001625E8">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1824: Application module: Change management</w:t>
      </w:r>
      <w:r w:rsidRPr="00C20C71">
        <w:t>, ISO</w:t>
      </w:r>
      <w:r w:rsidRPr="00E8362A">
        <w:rPr>
          <w:spacing w:val="-6"/>
        </w:rPr>
        <w:t xml:space="preserve"> </w:t>
      </w:r>
      <w:r w:rsidRPr="00C20C71">
        <w:t>10303-</w:t>
      </w:r>
      <w:r>
        <w:t>1824</w:t>
      </w:r>
      <w:r w:rsidRPr="00E8362A">
        <w:rPr>
          <w:spacing w:val="-6"/>
        </w:rPr>
        <w:t>(</w:t>
      </w:r>
      <w:r w:rsidRPr="00C20C71">
        <w:t>201</w:t>
      </w:r>
      <w:r>
        <w:t>9</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November</w:t>
      </w:r>
      <w:r w:rsidRPr="00C20C71">
        <w:t xml:space="preserve"> 201</w:t>
      </w:r>
      <w:r>
        <w:t>0</w:t>
      </w:r>
      <w:r w:rsidRPr="00C20C71">
        <w:t>).</w:t>
      </w:r>
      <w:r>
        <w:t xml:space="preserve"> </w:t>
      </w:r>
      <w:hyperlink r:id="rId57" w:history="1">
        <w:r w:rsidR="003741EF" w:rsidRPr="001A172D">
          <w:rPr>
            <w:rStyle w:val="Hyperlink"/>
          </w:rPr>
          <w:t>https://www.iso.org/standard/78671.html</w:t>
        </w:r>
      </w:hyperlink>
    </w:p>
    <w:p w14:paraId="1632593D" w14:textId="77777777" w:rsidR="008B4618" w:rsidRPr="00666B6A" w:rsidRDefault="008B4618" w:rsidP="001625E8">
      <w:pPr>
        <w:pStyle w:val="ListParagraph"/>
        <w:numPr>
          <w:ilvl w:val="0"/>
          <w:numId w:val="38"/>
        </w:numPr>
      </w:pPr>
      <w:r w:rsidRPr="00666B6A">
        <w:t xml:space="preserve">T, Boone, </w:t>
      </w:r>
      <w:r>
        <w:t>“Discussion of ‘</w:t>
      </w:r>
      <w:r w:rsidRPr="00666B6A">
        <w:t>Technical data package</w:t>
      </w:r>
      <w:r>
        <w:t>’</w:t>
      </w:r>
      <w:r w:rsidRPr="00666B6A">
        <w:t xml:space="preserve"> </w:t>
      </w:r>
      <w:r>
        <w:t xml:space="preserve">at </w:t>
      </w:r>
      <w:r w:rsidRPr="00666B6A">
        <w:t>fall workshop summary</w:t>
      </w:r>
      <w:r>
        <w:t>”</w:t>
      </w:r>
      <w:r w:rsidRPr="00666B6A">
        <w:t xml:space="preserve"> </w:t>
      </w:r>
      <w:r>
        <w:t>(</w:t>
      </w:r>
      <w:r w:rsidRPr="00666B6A">
        <w:t>A</w:t>
      </w:r>
      <w:r>
        <w:t xml:space="preserve">ir </w:t>
      </w:r>
      <w:r w:rsidRPr="00666B6A">
        <w:t>F</w:t>
      </w:r>
      <w:r>
        <w:t xml:space="preserve">orce Research </w:t>
      </w:r>
      <w:r w:rsidRPr="00666B6A">
        <w:t>L</w:t>
      </w:r>
      <w:r>
        <w:t xml:space="preserve">ab, </w:t>
      </w:r>
      <w:r w:rsidRPr="00666B6A">
        <w:t>2022-5873</w:t>
      </w:r>
      <w:r>
        <w:t xml:space="preserve">, </w:t>
      </w:r>
      <w:r w:rsidRPr="00666B6A">
        <w:t>2022).</w:t>
      </w:r>
    </w:p>
    <w:p w14:paraId="24962F7C" w14:textId="77777777" w:rsidR="008B4618" w:rsidRDefault="008B4618" w:rsidP="001625E8">
      <w:pPr>
        <w:pStyle w:val="ListParagraph"/>
        <w:numPr>
          <w:ilvl w:val="0"/>
          <w:numId w:val="38"/>
        </w:numPr>
      </w:pPr>
      <w:r w:rsidRPr="00666B6A">
        <w:t>J De</w:t>
      </w:r>
      <w:r w:rsidRPr="00AB395B">
        <w:rPr>
          <w:spacing w:val="-9"/>
        </w:rPr>
        <w:t xml:space="preserve"> </w:t>
      </w:r>
      <w:r w:rsidRPr="00666B6A">
        <w:t>Nijs</w:t>
      </w:r>
      <w:r>
        <w:t>,</w:t>
      </w:r>
      <w:r w:rsidRPr="00AB395B">
        <w:rPr>
          <w:spacing w:val="-10"/>
        </w:rPr>
        <w:t xml:space="preserve"> “</w:t>
      </w:r>
      <w:r w:rsidRPr="00666B6A">
        <w:t>Enabling</w:t>
      </w:r>
      <w:r w:rsidRPr="00AB395B">
        <w:rPr>
          <w:spacing w:val="-9"/>
        </w:rPr>
        <w:t xml:space="preserve"> </w:t>
      </w:r>
      <w:r w:rsidRPr="00666B6A">
        <w:t>Advanced</w:t>
      </w:r>
      <w:r w:rsidRPr="00AB395B">
        <w:rPr>
          <w:spacing w:val="-9"/>
        </w:rPr>
        <w:t xml:space="preserve"> </w:t>
      </w:r>
      <w:r w:rsidRPr="00666B6A">
        <w:t>Analytics</w:t>
      </w:r>
      <w:r w:rsidRPr="00AB395B">
        <w:rPr>
          <w:spacing w:val="-9"/>
        </w:rPr>
        <w:t xml:space="preserve"> </w:t>
      </w:r>
      <w:r w:rsidRPr="00666B6A">
        <w:t>Use</w:t>
      </w:r>
      <w:r w:rsidRPr="00AB395B">
        <w:rPr>
          <w:spacing w:val="-10"/>
        </w:rPr>
        <w:t xml:space="preserve"> </w:t>
      </w:r>
      <w:r w:rsidRPr="00666B6A">
        <w:t>Cases</w:t>
      </w:r>
      <w:r w:rsidRPr="00AB395B">
        <w:rPr>
          <w:spacing w:val="-9"/>
        </w:rPr>
        <w:t xml:space="preserve"> </w:t>
      </w:r>
      <w:r w:rsidRPr="00666B6A">
        <w:t>that</w:t>
      </w:r>
      <w:r w:rsidRPr="00AB395B">
        <w:rPr>
          <w:spacing w:val="-10"/>
        </w:rPr>
        <w:t xml:space="preserve"> </w:t>
      </w:r>
      <w:r w:rsidRPr="00666B6A">
        <w:t>Require</w:t>
      </w:r>
      <w:r w:rsidRPr="00AB395B">
        <w:rPr>
          <w:spacing w:val="-10"/>
        </w:rPr>
        <w:t xml:space="preserve"> </w:t>
      </w:r>
      <w:r w:rsidRPr="00666B6A">
        <w:t xml:space="preserve">Manufacturing </w:t>
      </w:r>
      <w:bookmarkStart w:id="222" w:name="_bookmark260"/>
      <w:bookmarkEnd w:id="222"/>
      <w:r w:rsidRPr="00666B6A">
        <w:t xml:space="preserve">Data”, </w:t>
      </w:r>
      <w:r>
        <w:t>(</w:t>
      </w:r>
      <w:r w:rsidRPr="00666B6A">
        <w:t>Copyright Lockheed Martin 2024, PIRA CET2024020117</w:t>
      </w:r>
      <w:r>
        <w:t xml:space="preserve">, </w:t>
      </w:r>
      <w:r w:rsidRPr="00666B6A">
        <w:t>2022).</w:t>
      </w:r>
    </w:p>
    <w:p w14:paraId="30A875F9" w14:textId="6E29D718" w:rsidR="008B4618" w:rsidRPr="00114E15" w:rsidRDefault="008B4618" w:rsidP="001625E8">
      <w:pPr>
        <w:pStyle w:val="ListParagraph"/>
        <w:numPr>
          <w:ilvl w:val="0"/>
          <w:numId w:val="38"/>
        </w:numPr>
        <w:rPr>
          <w:rStyle w:val="Hyperlink"/>
        </w:rPr>
      </w:pPr>
      <w:r w:rsidRPr="00666B6A">
        <w:t>R Kirkwood, J Sherwood</w:t>
      </w:r>
      <w:r>
        <w:t>,</w:t>
      </w:r>
      <w:r w:rsidRPr="00666B6A">
        <w:t xml:space="preserve"> “Sustained CAD/CAE integration:</w:t>
      </w:r>
      <w:r w:rsidRPr="002C3EC5">
        <w:rPr>
          <w:spacing w:val="40"/>
        </w:rPr>
        <w:t xml:space="preserve"> </w:t>
      </w:r>
      <w:r w:rsidRPr="00666B6A">
        <w:t>integrating with successive versions of STEP or IGES files</w:t>
      </w:r>
      <w:r w:rsidR="00675EF8">
        <w:t>,”</w:t>
      </w:r>
      <w:r w:rsidRPr="00666B6A">
        <w:t xml:space="preserve"> </w:t>
      </w:r>
      <w:r w:rsidRPr="002C3EC5">
        <w:rPr>
          <w:i/>
        </w:rPr>
        <w:t xml:space="preserve">Engineering with Computers </w:t>
      </w:r>
      <w:r w:rsidRPr="00666B6A">
        <w:t>34</w:t>
      </w:r>
      <w:r>
        <w:t xml:space="preserve"> (March 29, 2017)</w:t>
      </w:r>
      <w:r w:rsidRPr="00666B6A">
        <w:t>:1–13</w:t>
      </w:r>
      <w:r>
        <w:t xml:space="preserve">, </w:t>
      </w:r>
      <w:r w:rsidRPr="00666B6A">
        <w:t xml:space="preserve"> </w:t>
      </w:r>
      <w:hyperlink r:id="rId58" w:history="1">
        <w:r w:rsidRPr="002C3EC5">
          <w:rPr>
            <w:rStyle w:val="Hyperlink"/>
            <w:spacing w:val="-2"/>
          </w:rPr>
          <w:t>https://doi.org/10.1007/s00366-017-0516-z</w:t>
        </w:r>
      </w:hyperlink>
    </w:p>
    <w:p w14:paraId="49C2A7B3" w14:textId="77777777" w:rsidR="008B4618" w:rsidRPr="0065490B" w:rsidRDefault="008B4618" w:rsidP="001625E8">
      <w:pPr>
        <w:pStyle w:val="ListParagraph"/>
        <w:numPr>
          <w:ilvl w:val="0"/>
          <w:numId w:val="38"/>
        </w:numPr>
        <w:rPr>
          <w:rStyle w:val="Hyperlink"/>
        </w:rPr>
      </w:pPr>
      <w:r w:rsidRPr="00666B6A">
        <w:t xml:space="preserve">A Trainer, T Thurman T, R Lipman, P Rosche, J Boy, </w:t>
      </w:r>
      <w:r w:rsidRPr="00666B6A">
        <w:rPr>
          <w:i/>
          <w:iCs/>
        </w:rPr>
        <w:t>“CAx-IF Recommended Practices for Persistent IDs for Design Iteration and Downstream Exchange, Release 1.0”,</w:t>
      </w:r>
      <w:r w:rsidRPr="00666B6A">
        <w:t xml:space="preserve"> (CAx Interoperability Forum</w:t>
      </w:r>
      <w:r>
        <w:t xml:space="preserve">, </w:t>
      </w:r>
      <w:r w:rsidRPr="00666B6A">
        <w:t>2024)</w:t>
      </w:r>
      <w:r>
        <w:t>.</w:t>
      </w:r>
      <w:r w:rsidRPr="00666B6A">
        <w:t xml:space="preserve"> </w:t>
      </w:r>
      <w:hyperlink r:id="rId59" w:history="1">
        <w:r w:rsidRPr="00666B6A">
          <w:rPr>
            <w:rStyle w:val="Hyperlink"/>
            <w:spacing w:val="-2"/>
          </w:rPr>
          <w:t xml:space="preserve">https://www.mbx-if.org/home/wp-content/u </w:t>
        </w:r>
        <w:proofErr w:type="spellStart"/>
        <w:r w:rsidRPr="00666B6A">
          <w:rPr>
            <w:rStyle w:val="Hyperlink"/>
            <w:spacing w:val="-2"/>
          </w:rPr>
          <w:t>ploads</w:t>
        </w:r>
        <w:proofErr w:type="spellEnd"/>
        <w:r w:rsidRPr="00666B6A">
          <w:rPr>
            <w:rStyle w:val="Hyperlink"/>
            <w:spacing w:val="-2"/>
          </w:rPr>
          <w:t>/2024/05/rec_pracs_PID_v1.pdf</w:t>
        </w:r>
      </w:hyperlink>
    </w:p>
    <w:p w14:paraId="4BA85A7D" w14:textId="77777777" w:rsidR="008B4618" w:rsidRDefault="008B4618" w:rsidP="001625E8">
      <w:pPr>
        <w:pStyle w:val="ListParagraph"/>
        <w:numPr>
          <w:ilvl w:val="0"/>
          <w:numId w:val="38"/>
        </w:numPr>
      </w:pPr>
      <w:proofErr w:type="gramStart"/>
      <w:r w:rsidRPr="00666B6A">
        <w:t xml:space="preserve">J  </w:t>
      </w:r>
      <w:proofErr w:type="spellStart"/>
      <w:r w:rsidRPr="00666B6A">
        <w:t>Michaloski</w:t>
      </w:r>
      <w:proofErr w:type="spellEnd"/>
      <w:proofErr w:type="gramEnd"/>
      <w:r w:rsidRPr="00666B6A">
        <w:t xml:space="preserve">, First Article Inspection Requirement Report Generation from QIF Using C++, </w:t>
      </w:r>
      <w:proofErr w:type="spellStart"/>
      <w:r w:rsidRPr="00666B6A">
        <w:t>CodeSynthesis</w:t>
      </w:r>
      <w:proofErr w:type="spellEnd"/>
      <w:r w:rsidRPr="00666B6A">
        <w:t>, and Mozilla Xerces (2016)</w:t>
      </w:r>
    </w:p>
    <w:p w14:paraId="14A44CCC" w14:textId="3BF469B4" w:rsidR="008B4618" w:rsidRDefault="008B4618" w:rsidP="001625E8">
      <w:pPr>
        <w:pStyle w:val="ListParagraph"/>
        <w:numPr>
          <w:ilvl w:val="0"/>
          <w:numId w:val="38"/>
        </w:numPr>
      </w:pPr>
      <w:r w:rsidRPr="00920FE5">
        <w:lastRenderedPageBreak/>
        <w:t xml:space="preserve">Thurman T, Trainer A, Barnard Feeney A, Astheimer R (2016) First Article Inspection Requirement Report Generation from QIF Using C++, </w:t>
      </w:r>
      <w:proofErr w:type="spellStart"/>
      <w:r w:rsidRPr="00920FE5">
        <w:t>CodeSynthesis</w:t>
      </w:r>
      <w:proofErr w:type="spellEnd"/>
      <w:r w:rsidRPr="00920FE5">
        <w:t xml:space="preserve">, and Mozilla Xerces. Available at </w:t>
      </w:r>
      <w:hyperlink r:id="rId60" w:history="1">
        <w:r w:rsidR="003741EF" w:rsidRPr="001A172D">
          <w:rPr>
            <w:rStyle w:val="Hyperlink"/>
          </w:rPr>
          <w:t>https://github.com/usnistgov/QIF</w:t>
        </w:r>
      </w:hyperlink>
    </w:p>
    <w:p w14:paraId="7E22EA59" w14:textId="77777777" w:rsidR="008B4618" w:rsidRPr="00666B6A" w:rsidRDefault="008B4618" w:rsidP="001625E8">
      <w:pPr>
        <w:pStyle w:val="ListParagraph"/>
        <w:numPr>
          <w:ilvl w:val="0"/>
          <w:numId w:val="38"/>
        </w:numPr>
      </w:pPr>
      <w:proofErr w:type="spellStart"/>
      <w:r w:rsidRPr="00666B6A">
        <w:t>MBx</w:t>
      </w:r>
      <w:proofErr w:type="spellEnd"/>
      <w:r w:rsidRPr="00666B6A">
        <w:t xml:space="preserve"> Interoperability Forum</w:t>
      </w:r>
      <w:r>
        <w:t>, “</w:t>
      </w:r>
      <w:proofErr w:type="spellStart"/>
      <w:r w:rsidRPr="00666B6A">
        <w:t>CAx</w:t>
      </w:r>
      <w:proofErr w:type="spellEnd"/>
      <w:r w:rsidRPr="00666B6A">
        <w:t xml:space="preserve"> Interoperability Forum.</w:t>
      </w:r>
      <w:r>
        <w:t>” 2024,</w:t>
      </w:r>
      <w:r w:rsidRPr="00666B6A">
        <w:t xml:space="preserve"> </w:t>
      </w:r>
      <w:hyperlink r:id="rId61">
        <w:r w:rsidRPr="000F2510">
          <w:rPr>
            <w:color w:val="0000FF"/>
          </w:rPr>
          <w:t>https://www.mbx-if.org/home/cax/</w:t>
        </w:r>
      </w:hyperlink>
    </w:p>
    <w:sectPr w:rsidR="008B4618" w:rsidRPr="00666B6A" w:rsidSect="008B4618">
      <w:footerReference w:type="default" r:id="rId62"/>
      <w:pgSz w:w="12240" w:h="15840"/>
      <w:pgMar w:top="1180" w:right="1280" w:bottom="1180" w:left="1640" w:header="710" w:footer="986"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0" w:author="Thomas Thurman" w:date="2024-12-18T13:20:00Z" w:initials="TT">
    <w:p w14:paraId="6C548502" w14:textId="77777777" w:rsidR="00C11F18" w:rsidRDefault="00C11F18" w:rsidP="00C11F18">
      <w:pPr>
        <w:jc w:val="left"/>
      </w:pPr>
      <w:r>
        <w:rPr>
          <w:rStyle w:val="CommentReference"/>
        </w:rPr>
        <w:annotationRef/>
      </w:r>
      <w:r>
        <w:rPr>
          <w:rFonts w:cs="Calibri"/>
          <w:lang w:val="x-none" w:eastAsia="x-none"/>
        </w:rPr>
        <w:t>This line seems to be a hanging paragraph or something else?</w:t>
      </w:r>
    </w:p>
  </w:comment>
  <w:comment w:id="200" w:author="Thomas Thurman" w:date="2024-12-18T13:22:00Z" w:initials="TT">
    <w:p w14:paraId="545B2758" w14:textId="77777777" w:rsidR="00C11F18" w:rsidRDefault="00C11F18" w:rsidP="00C11F18">
      <w:pPr>
        <w:jc w:val="left"/>
      </w:pPr>
      <w:r>
        <w:rPr>
          <w:rStyle w:val="CommentReference"/>
        </w:rPr>
        <w:annotationRef/>
      </w:r>
      <w:r>
        <w:rPr>
          <w:rFonts w:cs="Calibri"/>
          <w:color w:val="000000"/>
          <w:lang w:val="x-none" w:eastAsia="x-none"/>
        </w:rPr>
        <w:t>Need a discussion about the evolution of shape_aspect and IIRU to using UUID_SET_ITEM</w:t>
      </w:r>
    </w:p>
    <w:p w14:paraId="2B2AFA85" w14:textId="77777777" w:rsidR="00C11F18" w:rsidRDefault="00C11F18" w:rsidP="00C11F18">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548502" w15:done="0"/>
  <w15:commentEx w15:paraId="2B2AFA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976924" w16cex:dateUtc="2024-12-18T19:20:00Z"/>
  <w16cex:commentExtensible w16cex:durableId="68C67510" w16cex:dateUtc="2024-12-18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548502" w16cid:durableId="17976924"/>
  <w16cid:commentId w16cid:paraId="2B2AFA85" w16cid:durableId="68C675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630CA" w14:textId="77777777" w:rsidR="0043312A" w:rsidRDefault="0043312A" w:rsidP="00C23110">
      <w:r>
        <w:separator/>
      </w:r>
    </w:p>
  </w:endnote>
  <w:endnote w:type="continuationSeparator" w:id="0">
    <w:p w14:paraId="3F4A7389" w14:textId="77777777" w:rsidR="0043312A" w:rsidRDefault="0043312A" w:rsidP="00C2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1"/>
    <w:family w:val="roman"/>
    <w:pitch w:val="variable"/>
    <w:sig w:usb0="00000001" w:usb1="00000000" w:usb2="00000000" w:usb3="00000000" w:csb0="00000001" w:csb1="00000000"/>
  </w:font>
  <w:font w:name="Noto Sans Kannada">
    <w:panose1 w:val="020B0502040504020204"/>
    <w:charset w:val="00"/>
    <w:family w:val="swiss"/>
    <w:pitch w:val="variable"/>
    <w:sig w:usb0="80408003" w:usb1="0000204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FA00D" w14:textId="77777777" w:rsidR="00FF2BBA" w:rsidRDefault="008B4618" w:rsidP="00C23110">
    <w:pPr>
      <w:pStyle w:val="BodyText"/>
      <w:rPr>
        <w:sz w:val="20"/>
      </w:rPr>
    </w:pPr>
    <w:r>
      <w:rPr>
        <w:noProof/>
      </w:rPr>
      <mc:AlternateContent>
        <mc:Choice Requires="wps">
          <w:drawing>
            <wp:anchor distT="0" distB="0" distL="0" distR="0" simplePos="0" relativeHeight="251658240" behindDoc="1" locked="0" layoutInCell="0" allowOverlap="1" wp14:anchorId="5DF80697" wp14:editId="0F21AC98">
              <wp:simplePos x="0" y="0"/>
              <wp:positionH relativeFrom="page">
                <wp:posOffset>3771265</wp:posOffset>
              </wp:positionH>
              <wp:positionV relativeFrom="page">
                <wp:posOffset>9292590</wp:posOffset>
              </wp:positionV>
              <wp:extent cx="243205" cy="177800"/>
              <wp:effectExtent l="0" t="0" r="10795" b="0"/>
              <wp:wrapNone/>
              <wp:docPr id="23381550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205" cy="177800"/>
                      </a:xfrm>
                      <a:prstGeom prst="rect">
                        <a:avLst/>
                      </a:prstGeom>
                      <a:noFill/>
                      <a:ln w="0">
                        <a:noFill/>
                      </a:ln>
                      <a:effectLst/>
                    </wps:spPr>
                    <wps:txbx>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5DF80697" id="Rectangle 9" o:spid="_x0000_s1026" style="position:absolute;left:0;text-align:left;margin-left:296.95pt;margin-top:731.7pt;width:19.1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" o:allowincell="f" filled="f" stroked="f" strokeweight="0">
              <v:textbox inset="0,0,0,0">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D562B" w14:textId="77777777" w:rsidR="0043312A" w:rsidRDefault="0043312A" w:rsidP="00C23110">
      <w:r>
        <w:separator/>
      </w:r>
    </w:p>
  </w:footnote>
  <w:footnote w:type="continuationSeparator" w:id="0">
    <w:p w14:paraId="193CA1CB" w14:textId="77777777" w:rsidR="0043312A" w:rsidRDefault="0043312A" w:rsidP="00C23110">
      <w:r>
        <w:continuationSeparator/>
      </w:r>
    </w:p>
  </w:footnote>
  <w:footnote w:id="1">
    <w:p w14:paraId="28439934" w14:textId="77777777" w:rsidR="00C05466" w:rsidRDefault="00C05466" w:rsidP="00C05466">
      <w:pPr>
        <w:pStyle w:val="FootnoteText"/>
      </w:pPr>
      <w:r>
        <w:rPr>
          <w:rStyle w:val="FootnoteCharacters4"/>
          <w:rFonts w:eastAsiaTheme="majorEastAsia"/>
        </w:rPr>
        <w:footnoteRef/>
      </w:r>
      <w:r>
        <w:rPr>
          <w:rStyle w:val="FootnoteCharacters"/>
        </w:rPr>
        <w:t xml:space="preserve"> </w:t>
      </w:r>
      <w:proofErr w:type="spellStart"/>
      <w:r w:rsidRPr="00AC5B7E">
        <w:rPr>
          <w:rStyle w:val="FootnoteCharacters"/>
        </w:rPr>
        <w:t>TRThurman</w:t>
      </w:r>
      <w:proofErr w:type="spellEnd"/>
      <w:r w:rsidRPr="00AC5B7E">
        <w:rPr>
          <w:rStyle w:val="FootnoteCharacters"/>
        </w:rPr>
        <w:t xml:space="preserve"> Consulting, Marion, Iowa, 52302, USA; ORCID 0000-0002-1550-9913</w:t>
      </w:r>
    </w:p>
  </w:footnote>
  <w:footnote w:id="2">
    <w:p w14:paraId="7C47E39C" w14:textId="77777777" w:rsidR="00D10864" w:rsidRDefault="00D10864" w:rsidP="00D10864">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Trainer Engineering Associates, Dighton, MA, </w:t>
      </w:r>
      <w:r w:rsidRPr="00185291">
        <w:rPr>
          <w:rStyle w:val="FootnoteCharacters"/>
        </w:rPr>
        <w:t>02715, USA</w:t>
      </w:r>
      <w:r w:rsidRPr="00AC5B7E">
        <w:rPr>
          <w:rStyle w:val="FootnoteCharacters"/>
        </w:rPr>
        <w:t>; ORCID 0009-0009-7060-7493</w:t>
      </w:r>
    </w:p>
  </w:footnote>
  <w:footnote w:id="3">
    <w:p w14:paraId="19E6FF9D"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Smart Connected Systems Division, National Institute of Standards and Technology, Gaithersburg, MD, 20899, USA; ORCID </w:t>
      </w:r>
      <w:proofErr w:type="spellStart"/>
      <w:r w:rsidRPr="00AC5B7E">
        <w:rPr>
          <w:rStyle w:val="FootnoteCharacters"/>
        </w:rPr>
        <w:t>iD</w:t>
      </w:r>
      <w:proofErr w:type="spellEnd"/>
      <w:r w:rsidRPr="00AC5B7E">
        <w:rPr>
          <w:rStyle w:val="FootnoteCharacters"/>
        </w:rPr>
        <w:t xml:space="preserve"> 0009-0001-0534-5054</w:t>
      </w:r>
    </w:p>
  </w:footnote>
  <w:footnote w:id="4">
    <w:p w14:paraId="4DE8ECF2"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Smart Connected Systems Division, National Institute of Standards and Technology, Gaithersburg, MD, 20899, USA; ORCID </w:t>
      </w:r>
      <w:proofErr w:type="spellStart"/>
      <w:r w:rsidRPr="00AC5B7E">
        <w:rPr>
          <w:rStyle w:val="FootnoteCharacters"/>
        </w:rPr>
        <w:t>iD</w:t>
      </w:r>
      <w:proofErr w:type="spellEnd"/>
      <w:r w:rsidRPr="00AC5B7E">
        <w:rPr>
          <w:rStyle w:val="FootnoteCharacters"/>
        </w:rPr>
        <w:t xml:space="preserve"> 0000-0002-0866-9572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6920"/>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 w15:restartNumberingAfterBreak="0">
    <w:nsid w:val="06F478F1"/>
    <w:multiLevelType w:val="hybridMultilevel"/>
    <w:tmpl w:val="FFFFFFFF"/>
    <w:lvl w:ilvl="0" w:tplc="0409000F">
      <w:start w:val="1"/>
      <w:numFmt w:val="decimal"/>
      <w:lvlText w:val="%1."/>
      <w:lvlJc w:val="left"/>
      <w:pPr>
        <w:ind w:left="720" w:hanging="360"/>
      </w:pPr>
      <w:rPr>
        <w:rFonts w:cs="Times New Roman"/>
      </w:rPr>
    </w:lvl>
    <w:lvl w:ilvl="1" w:tplc="ECCE3BDA">
      <w:numFmt w:val="bullet"/>
      <w:lvlText w:val="-"/>
      <w:lvlJc w:val="left"/>
      <w:pPr>
        <w:ind w:left="1440" w:hanging="360"/>
      </w:pPr>
      <w:rPr>
        <w:rFonts w:ascii="Times New Roman" w:eastAsia="Times New Roman" w:hAnsi="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EC17E2"/>
    <w:multiLevelType w:val="hybridMultilevel"/>
    <w:tmpl w:val="F580BC50"/>
    <w:lvl w:ilvl="0" w:tplc="9C18EB0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0BC82894"/>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4" w15:restartNumberingAfterBreak="0">
    <w:nsid w:val="0D0A600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5" w15:restartNumberingAfterBreak="0">
    <w:nsid w:val="0FC361FE"/>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15:restartNumberingAfterBreak="0">
    <w:nsid w:val="10651BF7"/>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7" w15:restartNumberingAfterBreak="0">
    <w:nsid w:val="11837E5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7721D23"/>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15:restartNumberingAfterBreak="0">
    <w:nsid w:val="1DCA0677"/>
    <w:multiLevelType w:val="multilevel"/>
    <w:tmpl w:val="FFFFFFF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EC36298"/>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15:restartNumberingAfterBreak="0">
    <w:nsid w:val="1F065E27"/>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2" w15:restartNumberingAfterBreak="0">
    <w:nsid w:val="21C128AB"/>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3" w15:restartNumberingAfterBreak="0">
    <w:nsid w:val="2EB17631"/>
    <w:multiLevelType w:val="hybridMultilevel"/>
    <w:tmpl w:val="28FA6B86"/>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F0263"/>
    <w:multiLevelType w:val="hybridMultilevel"/>
    <w:tmpl w:val="FFFFFFFF"/>
    <w:lvl w:ilvl="0" w:tplc="9D3ED2B4">
      <w:start w:val="2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79B751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6" w15:restartNumberingAfterBreak="0">
    <w:nsid w:val="39111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C8612C"/>
    <w:multiLevelType w:val="hybridMultilevel"/>
    <w:tmpl w:val="72DE53CA"/>
    <w:lvl w:ilvl="0" w:tplc="E61C7E10">
      <w:start w:val="1"/>
      <w:numFmt w:val="decimal"/>
      <w:lvlText w:val="%1."/>
      <w:lvlJc w:val="left"/>
      <w:pPr>
        <w:ind w:left="360" w:hanging="360"/>
      </w:pPr>
      <w:rPr>
        <w:rFonts w:ascii="Times New Roman" w:eastAsiaTheme="minorHAnsi" w:hAnsi="Times New Roman" w:cs="Times New Roman"/>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3A3664FC"/>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3F99163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661A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1" w15:restartNumberingAfterBreak="0">
    <w:nsid w:val="410237E3"/>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1273239"/>
    <w:multiLevelType w:val="multilevel"/>
    <w:tmpl w:val="FFFFFFFF"/>
    <w:lvl w:ilvl="0">
      <w:start w:val="1"/>
      <w:numFmt w:val="decimal"/>
      <w:lvlText w:val="%1."/>
      <w:lvlJc w:val="left"/>
      <w:pPr>
        <w:tabs>
          <w:tab w:val="num" w:pos="0"/>
        </w:tabs>
        <w:ind w:left="416" w:hanging="257"/>
      </w:pPr>
      <w:rPr>
        <w:rFonts w:ascii="Calibri" w:eastAsia="Times New Roman" w:hAnsi="Calibri" w:cs="Calibri"/>
        <w:b/>
        <w:bCs/>
        <w:i w:val="0"/>
        <w:iCs w:val="0"/>
        <w:spacing w:val="0"/>
        <w:w w:val="99"/>
        <w:sz w:val="24"/>
        <w:szCs w:val="24"/>
      </w:rPr>
    </w:lvl>
    <w:lvl w:ilvl="1">
      <w:start w:val="1"/>
      <w:numFmt w:val="decimal"/>
      <w:lvlText w:val="%1.%2."/>
      <w:lvlJc w:val="left"/>
      <w:pPr>
        <w:tabs>
          <w:tab w:val="num" w:pos="0"/>
        </w:tabs>
        <w:ind w:left="601" w:hanging="442"/>
      </w:pPr>
      <w:rPr>
        <w:rFonts w:ascii="Calibri" w:eastAsia="Times New Roman" w:hAnsi="Calibri" w:cs="Calibri"/>
        <w:b/>
        <w:bCs/>
        <w:i w:val="0"/>
        <w:iCs w:val="0"/>
        <w:spacing w:val="0"/>
        <w:w w:val="99"/>
        <w:sz w:val="24"/>
        <w:szCs w:val="24"/>
      </w:rPr>
    </w:lvl>
    <w:lvl w:ilvl="2">
      <w:start w:val="1"/>
      <w:numFmt w:val="decimal"/>
      <w:lvlText w:val="%1.%2.%3."/>
      <w:lvlJc w:val="left"/>
      <w:pPr>
        <w:tabs>
          <w:tab w:val="num" w:pos="0"/>
        </w:tabs>
        <w:ind w:left="786" w:hanging="627"/>
      </w:pPr>
      <w:rPr>
        <w:rFonts w:ascii="Calibri" w:eastAsia="Times New Roman" w:hAnsi="Calibri" w:cs="Calibri"/>
        <w:b/>
        <w:bCs/>
        <w:i w:val="0"/>
        <w:iCs w:val="0"/>
        <w:spacing w:val="0"/>
        <w:w w:val="99"/>
        <w:sz w:val="24"/>
        <w:szCs w:val="24"/>
      </w:rPr>
    </w:lvl>
    <w:lvl w:ilvl="3">
      <w:numFmt w:val="bullet"/>
      <w:lvlText w:val="•"/>
      <w:lvlJc w:val="left"/>
      <w:pPr>
        <w:tabs>
          <w:tab w:val="num" w:pos="0"/>
        </w:tabs>
        <w:ind w:left="757" w:hanging="239"/>
      </w:pPr>
      <w:rPr>
        <w:rFonts w:ascii="Calibri" w:hAnsi="Calibri" w:hint="default"/>
        <w:b w:val="0"/>
        <w:i w:val="0"/>
        <w:spacing w:val="0"/>
        <w:w w:val="99"/>
        <w:sz w:val="24"/>
      </w:rPr>
    </w:lvl>
    <w:lvl w:ilvl="4">
      <w:numFmt w:val="bullet"/>
      <w:lvlText w:val=""/>
      <w:lvlJc w:val="left"/>
      <w:pPr>
        <w:tabs>
          <w:tab w:val="num" w:pos="0"/>
        </w:tabs>
        <w:ind w:left="780" w:hanging="239"/>
      </w:pPr>
      <w:rPr>
        <w:rFonts w:ascii="Symbol" w:hAnsi="Symbol" w:hint="default"/>
      </w:rPr>
    </w:lvl>
    <w:lvl w:ilvl="5">
      <w:numFmt w:val="bullet"/>
      <w:lvlText w:val=""/>
      <w:lvlJc w:val="left"/>
      <w:pPr>
        <w:tabs>
          <w:tab w:val="num" w:pos="0"/>
        </w:tabs>
        <w:ind w:left="900" w:hanging="239"/>
      </w:pPr>
      <w:rPr>
        <w:rFonts w:ascii="Symbol" w:hAnsi="Symbol" w:hint="default"/>
      </w:rPr>
    </w:lvl>
    <w:lvl w:ilvl="6">
      <w:numFmt w:val="bullet"/>
      <w:lvlText w:val=""/>
      <w:lvlJc w:val="left"/>
      <w:pPr>
        <w:tabs>
          <w:tab w:val="num" w:pos="0"/>
        </w:tabs>
        <w:ind w:left="2584" w:hanging="239"/>
      </w:pPr>
      <w:rPr>
        <w:rFonts w:ascii="Symbol" w:hAnsi="Symbol" w:hint="default"/>
      </w:rPr>
    </w:lvl>
    <w:lvl w:ilvl="7">
      <w:numFmt w:val="bullet"/>
      <w:lvlText w:val=""/>
      <w:lvlJc w:val="left"/>
      <w:pPr>
        <w:tabs>
          <w:tab w:val="num" w:pos="0"/>
        </w:tabs>
        <w:ind w:left="4268" w:hanging="239"/>
      </w:pPr>
      <w:rPr>
        <w:rFonts w:ascii="Symbol" w:hAnsi="Symbol" w:hint="default"/>
      </w:rPr>
    </w:lvl>
    <w:lvl w:ilvl="8">
      <w:numFmt w:val="bullet"/>
      <w:lvlText w:val=""/>
      <w:lvlJc w:val="left"/>
      <w:pPr>
        <w:tabs>
          <w:tab w:val="num" w:pos="0"/>
        </w:tabs>
        <w:ind w:left="5952" w:hanging="239"/>
      </w:pPr>
      <w:rPr>
        <w:rFonts w:ascii="Symbol" w:hAnsi="Symbol" w:hint="default"/>
      </w:rPr>
    </w:lvl>
  </w:abstractNum>
  <w:abstractNum w:abstractNumId="23" w15:restartNumberingAfterBreak="0">
    <w:nsid w:val="44EF514C"/>
    <w:multiLevelType w:val="hybridMultilevel"/>
    <w:tmpl w:val="5532E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0E58E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5" w15:restartNumberingAfterBreak="0">
    <w:nsid w:val="46B302FE"/>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6" w15:restartNumberingAfterBreak="0">
    <w:nsid w:val="46E04C14"/>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7" w15:restartNumberingAfterBreak="0">
    <w:nsid w:val="48CE463C"/>
    <w:multiLevelType w:val="multilevel"/>
    <w:tmpl w:val="FFFFFFFF"/>
    <w:lvl w:ilvl="0">
      <w:numFmt w:val="bullet"/>
      <w:lvlText w:val="•"/>
      <w:lvlJc w:val="left"/>
      <w:pPr>
        <w:tabs>
          <w:tab w:val="num" w:pos="0"/>
        </w:tabs>
        <w:ind w:left="720" w:hanging="360"/>
      </w:pPr>
      <w:rPr>
        <w:rFonts w:ascii="Times New Roman" w:hAnsi="Times New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8" w15:restartNumberingAfterBreak="0">
    <w:nsid w:val="48EE2365"/>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9" w15:restartNumberingAfterBreak="0">
    <w:nsid w:val="4A2536BC"/>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0" w15:restartNumberingAfterBreak="0">
    <w:nsid w:val="4A7833E2"/>
    <w:multiLevelType w:val="hybridMultilevel"/>
    <w:tmpl w:val="FFFFFFFF"/>
    <w:lvl w:ilvl="0" w:tplc="FE5EE87C">
      <w:start w:val="2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C6B72D8"/>
    <w:multiLevelType w:val="multilevel"/>
    <w:tmpl w:val="FFFFFFFF"/>
    <w:lvl w:ilvl="0">
      <w:start w:val="1"/>
      <w:numFmt w:val="bullet"/>
      <w:lvlText w:val=""/>
      <w:lvlJc w:val="left"/>
      <w:pPr>
        <w:tabs>
          <w:tab w:val="num" w:pos="0"/>
        </w:tabs>
        <w:ind w:left="757" w:hanging="302"/>
      </w:pPr>
      <w:rPr>
        <w:rFonts w:ascii="Symbol" w:hAnsi="Symbol" w:hint="default"/>
        <w:b w:val="0"/>
        <w:i w:val="0"/>
        <w:spacing w:val="0"/>
        <w:w w:val="99"/>
        <w:sz w:val="24"/>
      </w:rPr>
    </w:lvl>
    <w:lvl w:ilvl="1">
      <w:numFmt w:val="bullet"/>
      <w:lvlText w:val=""/>
      <w:lvlJc w:val="left"/>
      <w:pPr>
        <w:tabs>
          <w:tab w:val="num" w:pos="0"/>
        </w:tabs>
        <w:ind w:left="1616" w:hanging="302"/>
      </w:pPr>
      <w:rPr>
        <w:rFonts w:ascii="Symbol" w:hAnsi="Symbol" w:hint="default"/>
      </w:rPr>
    </w:lvl>
    <w:lvl w:ilvl="2">
      <w:numFmt w:val="bullet"/>
      <w:lvlText w:val=""/>
      <w:lvlJc w:val="left"/>
      <w:pPr>
        <w:tabs>
          <w:tab w:val="num" w:pos="0"/>
        </w:tabs>
        <w:ind w:left="2472" w:hanging="302"/>
      </w:pPr>
      <w:rPr>
        <w:rFonts w:ascii="Symbol" w:hAnsi="Symbol" w:hint="default"/>
      </w:rPr>
    </w:lvl>
    <w:lvl w:ilvl="3">
      <w:numFmt w:val="bullet"/>
      <w:lvlText w:val=""/>
      <w:lvlJc w:val="left"/>
      <w:pPr>
        <w:tabs>
          <w:tab w:val="num" w:pos="0"/>
        </w:tabs>
        <w:ind w:left="3328" w:hanging="302"/>
      </w:pPr>
      <w:rPr>
        <w:rFonts w:ascii="Symbol" w:hAnsi="Symbol" w:hint="default"/>
      </w:rPr>
    </w:lvl>
    <w:lvl w:ilvl="4">
      <w:numFmt w:val="bullet"/>
      <w:lvlText w:val=""/>
      <w:lvlJc w:val="left"/>
      <w:pPr>
        <w:tabs>
          <w:tab w:val="num" w:pos="0"/>
        </w:tabs>
        <w:ind w:left="4184" w:hanging="302"/>
      </w:pPr>
      <w:rPr>
        <w:rFonts w:ascii="Symbol" w:hAnsi="Symbol" w:hint="default"/>
      </w:rPr>
    </w:lvl>
    <w:lvl w:ilvl="5">
      <w:numFmt w:val="bullet"/>
      <w:lvlText w:val=""/>
      <w:lvlJc w:val="left"/>
      <w:pPr>
        <w:tabs>
          <w:tab w:val="num" w:pos="0"/>
        </w:tabs>
        <w:ind w:left="5040" w:hanging="302"/>
      </w:pPr>
      <w:rPr>
        <w:rFonts w:ascii="Symbol" w:hAnsi="Symbol" w:hint="default"/>
      </w:rPr>
    </w:lvl>
    <w:lvl w:ilvl="6">
      <w:numFmt w:val="bullet"/>
      <w:lvlText w:val=""/>
      <w:lvlJc w:val="left"/>
      <w:pPr>
        <w:tabs>
          <w:tab w:val="num" w:pos="0"/>
        </w:tabs>
        <w:ind w:left="5896" w:hanging="302"/>
      </w:pPr>
      <w:rPr>
        <w:rFonts w:ascii="Symbol" w:hAnsi="Symbol" w:hint="default"/>
      </w:rPr>
    </w:lvl>
    <w:lvl w:ilvl="7">
      <w:numFmt w:val="bullet"/>
      <w:lvlText w:val=""/>
      <w:lvlJc w:val="left"/>
      <w:pPr>
        <w:tabs>
          <w:tab w:val="num" w:pos="0"/>
        </w:tabs>
        <w:ind w:left="6752" w:hanging="302"/>
      </w:pPr>
      <w:rPr>
        <w:rFonts w:ascii="Symbol" w:hAnsi="Symbol" w:hint="default"/>
      </w:rPr>
    </w:lvl>
    <w:lvl w:ilvl="8">
      <w:numFmt w:val="bullet"/>
      <w:lvlText w:val=""/>
      <w:lvlJc w:val="left"/>
      <w:pPr>
        <w:tabs>
          <w:tab w:val="num" w:pos="0"/>
        </w:tabs>
        <w:ind w:left="7608" w:hanging="302"/>
      </w:pPr>
      <w:rPr>
        <w:rFonts w:ascii="Symbol" w:hAnsi="Symbol" w:hint="default"/>
      </w:rPr>
    </w:lvl>
  </w:abstractNum>
  <w:abstractNum w:abstractNumId="32" w15:restartNumberingAfterBreak="0">
    <w:nsid w:val="4F301B78"/>
    <w:multiLevelType w:val="hybridMultilevel"/>
    <w:tmpl w:val="FFFFFFFF"/>
    <w:lvl w:ilvl="0" w:tplc="2A42A1AC">
      <w:start w:val="1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FAF216A"/>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4" w15:restartNumberingAfterBreak="0">
    <w:nsid w:val="514C20C5"/>
    <w:multiLevelType w:val="multilevel"/>
    <w:tmpl w:val="FFFFFFFF"/>
    <w:numStyleLink w:val="111111"/>
  </w:abstractNum>
  <w:abstractNum w:abstractNumId="35" w15:restartNumberingAfterBreak="0">
    <w:nsid w:val="54D77F50"/>
    <w:multiLevelType w:val="hybridMultilevel"/>
    <w:tmpl w:val="FFFFFFFF"/>
    <w:lvl w:ilvl="0" w:tplc="DCB6D3D8">
      <w:start w:val="4"/>
      <w:numFmt w:val="decimal"/>
      <w:lvlText w:val="%1"/>
      <w:lvlJc w:val="left"/>
      <w:pPr>
        <w:ind w:left="630" w:hanging="360"/>
      </w:pPr>
      <w:rPr>
        <w:rFonts w:cs="Times New Roman" w:hint="default"/>
        <w:i/>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36" w15:restartNumberingAfterBreak="0">
    <w:nsid w:val="58A032BC"/>
    <w:multiLevelType w:val="multilevel"/>
    <w:tmpl w:val="F768EF26"/>
    <w:lvl w:ilvl="0">
      <w:numFmt w:val="bullet"/>
      <w:pStyle w:val="ListParagraph"/>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37" w15:restartNumberingAfterBreak="0">
    <w:nsid w:val="5950227A"/>
    <w:multiLevelType w:val="hybridMultilevel"/>
    <w:tmpl w:val="FFFFFFFF"/>
    <w:lvl w:ilvl="0" w:tplc="C8CAA774">
      <w:start w:val="13"/>
      <w:numFmt w:val="decimal"/>
      <w:lvlText w:val="%1"/>
      <w:lvlJc w:val="left"/>
      <w:pPr>
        <w:ind w:left="72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7417829"/>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39" w15:restartNumberingAfterBreak="0">
    <w:nsid w:val="6C80469F"/>
    <w:multiLevelType w:val="hybridMultilevel"/>
    <w:tmpl w:val="F5185F34"/>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E2431B8"/>
    <w:multiLevelType w:val="multilevel"/>
    <w:tmpl w:val="FFFFFFFF"/>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1" w15:restartNumberingAfterBreak="0">
    <w:nsid w:val="7AF9664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2" w15:restartNumberingAfterBreak="0">
    <w:nsid w:val="7B17711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DCB1D05"/>
    <w:multiLevelType w:val="hybridMultilevel"/>
    <w:tmpl w:val="FFFFFFFF"/>
    <w:lvl w:ilvl="0" w:tplc="DCB6D3D8">
      <w:start w:val="4"/>
      <w:numFmt w:val="decimal"/>
      <w:lvlText w:val="%1"/>
      <w:lvlJc w:val="left"/>
      <w:pPr>
        <w:ind w:left="99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7F886BD8"/>
    <w:multiLevelType w:val="hybridMultilevel"/>
    <w:tmpl w:val="FFFFFFFF"/>
    <w:lvl w:ilvl="0" w:tplc="1B946546">
      <w:start w:val="2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46697339">
    <w:abstractNumId w:val="38"/>
  </w:num>
  <w:num w:numId="2" w16cid:durableId="501898375">
    <w:abstractNumId w:val="15"/>
  </w:num>
  <w:num w:numId="3" w16cid:durableId="1580479214">
    <w:abstractNumId w:val="36"/>
  </w:num>
  <w:num w:numId="4" w16cid:durableId="268052010">
    <w:abstractNumId w:val="11"/>
  </w:num>
  <w:num w:numId="5" w16cid:durableId="1114325546">
    <w:abstractNumId w:val="12"/>
  </w:num>
  <w:num w:numId="6" w16cid:durableId="393163805">
    <w:abstractNumId w:val="25"/>
  </w:num>
  <w:num w:numId="7" w16cid:durableId="1867715334">
    <w:abstractNumId w:val="28"/>
  </w:num>
  <w:num w:numId="8" w16cid:durableId="2143036599">
    <w:abstractNumId w:val="3"/>
  </w:num>
  <w:num w:numId="9" w16cid:durableId="894975011">
    <w:abstractNumId w:val="31"/>
  </w:num>
  <w:num w:numId="10" w16cid:durableId="1161889497">
    <w:abstractNumId w:val="4"/>
  </w:num>
  <w:num w:numId="11" w16cid:durableId="1661612862">
    <w:abstractNumId w:val="0"/>
  </w:num>
  <w:num w:numId="12" w16cid:durableId="550775471">
    <w:abstractNumId w:val="22"/>
  </w:num>
  <w:num w:numId="13" w16cid:durableId="1059206485">
    <w:abstractNumId w:val="8"/>
  </w:num>
  <w:num w:numId="14" w16cid:durableId="1319071894">
    <w:abstractNumId w:val="18"/>
  </w:num>
  <w:num w:numId="15" w16cid:durableId="2027563038">
    <w:abstractNumId w:val="5"/>
  </w:num>
  <w:num w:numId="16" w16cid:durableId="949972715">
    <w:abstractNumId w:val="10"/>
  </w:num>
  <w:num w:numId="17" w16cid:durableId="2104105164">
    <w:abstractNumId w:val="26"/>
  </w:num>
  <w:num w:numId="18" w16cid:durableId="2019188400">
    <w:abstractNumId w:val="42"/>
  </w:num>
  <w:num w:numId="19" w16cid:durableId="1638336184">
    <w:abstractNumId w:val="33"/>
  </w:num>
  <w:num w:numId="20" w16cid:durableId="1822767351">
    <w:abstractNumId w:val="7"/>
  </w:num>
  <w:num w:numId="21" w16cid:durableId="647512717">
    <w:abstractNumId w:val="41"/>
  </w:num>
  <w:num w:numId="22" w16cid:durableId="1462459249">
    <w:abstractNumId w:val="24"/>
  </w:num>
  <w:num w:numId="23" w16cid:durableId="1500383213">
    <w:abstractNumId w:val="20"/>
  </w:num>
  <w:num w:numId="24" w16cid:durableId="974875393">
    <w:abstractNumId w:val="29"/>
  </w:num>
  <w:num w:numId="25" w16cid:durableId="1294096260">
    <w:abstractNumId w:val="27"/>
  </w:num>
  <w:num w:numId="26" w16cid:durableId="435709295">
    <w:abstractNumId w:val="40"/>
  </w:num>
  <w:num w:numId="27" w16cid:durableId="398947185">
    <w:abstractNumId w:val="1"/>
  </w:num>
  <w:num w:numId="28" w16cid:durableId="1987736134">
    <w:abstractNumId w:val="21"/>
  </w:num>
  <w:num w:numId="29" w16cid:durableId="662247053">
    <w:abstractNumId w:val="6"/>
  </w:num>
  <w:num w:numId="30" w16cid:durableId="1520462485">
    <w:abstractNumId w:val="19"/>
  </w:num>
  <w:num w:numId="31" w16cid:durableId="363790616">
    <w:abstractNumId w:val="35"/>
  </w:num>
  <w:num w:numId="32" w16cid:durableId="310716160">
    <w:abstractNumId w:val="43"/>
  </w:num>
  <w:num w:numId="33" w16cid:durableId="1566911819">
    <w:abstractNumId w:val="37"/>
  </w:num>
  <w:num w:numId="34" w16cid:durableId="1160344773">
    <w:abstractNumId w:val="32"/>
  </w:num>
  <w:num w:numId="35" w16cid:durableId="1916893831">
    <w:abstractNumId w:val="44"/>
  </w:num>
  <w:num w:numId="36" w16cid:durableId="1908956582">
    <w:abstractNumId w:val="14"/>
  </w:num>
  <w:num w:numId="37" w16cid:durableId="1755321826">
    <w:abstractNumId w:val="30"/>
  </w:num>
  <w:num w:numId="38" w16cid:durableId="725177819">
    <w:abstractNumId w:val="17"/>
  </w:num>
  <w:num w:numId="39" w16cid:durableId="2102602309">
    <w:abstractNumId w:val="9"/>
  </w:num>
  <w:num w:numId="40" w16cid:durableId="1451970948">
    <w:abstractNumId w:val="34"/>
  </w:num>
  <w:num w:numId="41" w16cid:durableId="101538399">
    <w:abstractNumId w:val="16"/>
  </w:num>
  <w:num w:numId="42" w16cid:durableId="436412666">
    <w:abstractNumId w:val="23"/>
  </w:num>
  <w:num w:numId="43" w16cid:durableId="695620858">
    <w:abstractNumId w:val="39"/>
  </w:num>
  <w:num w:numId="44" w16cid:durableId="1799253859">
    <w:abstractNumId w:val="2"/>
  </w:num>
  <w:num w:numId="45" w16cid:durableId="18871784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Thurman">
    <w15:presenceInfo w15:providerId="Windows Live" w15:userId="e6deb8bc7a0b1337"/>
  </w15:person>
  <w15:person w15:author="Astheimer, Rosemary L. (Fed)">
    <w15:presenceInfo w15:providerId="AD" w15:userId="S::rla3@NIST.GOV::3b6d66f3-97ce-447a-992d-fe9bbe728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18"/>
    <w:rsid w:val="00005989"/>
    <w:rsid w:val="000176CE"/>
    <w:rsid w:val="00024FC6"/>
    <w:rsid w:val="00027B33"/>
    <w:rsid w:val="00034633"/>
    <w:rsid w:val="00044139"/>
    <w:rsid w:val="000467EE"/>
    <w:rsid w:val="00056B44"/>
    <w:rsid w:val="00066B10"/>
    <w:rsid w:val="00066E05"/>
    <w:rsid w:val="00077D27"/>
    <w:rsid w:val="000827B5"/>
    <w:rsid w:val="000876DF"/>
    <w:rsid w:val="00090731"/>
    <w:rsid w:val="000944B9"/>
    <w:rsid w:val="000B11FA"/>
    <w:rsid w:val="000B3D48"/>
    <w:rsid w:val="000C5580"/>
    <w:rsid w:val="000D4DCA"/>
    <w:rsid w:val="000D7185"/>
    <w:rsid w:val="000D7781"/>
    <w:rsid w:val="000F0633"/>
    <w:rsid w:val="000F2A12"/>
    <w:rsid w:val="000F5989"/>
    <w:rsid w:val="00100394"/>
    <w:rsid w:val="0010378C"/>
    <w:rsid w:val="0010793B"/>
    <w:rsid w:val="001104D1"/>
    <w:rsid w:val="001145B1"/>
    <w:rsid w:val="001321D1"/>
    <w:rsid w:val="00134E9E"/>
    <w:rsid w:val="00137C0C"/>
    <w:rsid w:val="00144DE7"/>
    <w:rsid w:val="00145C51"/>
    <w:rsid w:val="001462E6"/>
    <w:rsid w:val="00151025"/>
    <w:rsid w:val="001625E8"/>
    <w:rsid w:val="00181944"/>
    <w:rsid w:val="00183F39"/>
    <w:rsid w:val="00185291"/>
    <w:rsid w:val="001911DF"/>
    <w:rsid w:val="001A03D7"/>
    <w:rsid w:val="001A7C92"/>
    <w:rsid w:val="001C783B"/>
    <w:rsid w:val="0020796D"/>
    <w:rsid w:val="00210C2D"/>
    <w:rsid w:val="00216687"/>
    <w:rsid w:val="0022176D"/>
    <w:rsid w:val="00234032"/>
    <w:rsid w:val="002345C3"/>
    <w:rsid w:val="00242F09"/>
    <w:rsid w:val="00250C53"/>
    <w:rsid w:val="00272E0C"/>
    <w:rsid w:val="00281277"/>
    <w:rsid w:val="002865DC"/>
    <w:rsid w:val="00291501"/>
    <w:rsid w:val="00292E45"/>
    <w:rsid w:val="002961D7"/>
    <w:rsid w:val="00296A01"/>
    <w:rsid w:val="002A009F"/>
    <w:rsid w:val="002B00C8"/>
    <w:rsid w:val="002B0237"/>
    <w:rsid w:val="002B5323"/>
    <w:rsid w:val="002B7266"/>
    <w:rsid w:val="002C7DA7"/>
    <w:rsid w:val="002E392C"/>
    <w:rsid w:val="002F1CA2"/>
    <w:rsid w:val="00301DB5"/>
    <w:rsid w:val="003162C5"/>
    <w:rsid w:val="00325B6E"/>
    <w:rsid w:val="0033178E"/>
    <w:rsid w:val="00331EB8"/>
    <w:rsid w:val="00334026"/>
    <w:rsid w:val="00344589"/>
    <w:rsid w:val="00344728"/>
    <w:rsid w:val="003467A7"/>
    <w:rsid w:val="003650F3"/>
    <w:rsid w:val="0036754E"/>
    <w:rsid w:val="003741EF"/>
    <w:rsid w:val="0038097D"/>
    <w:rsid w:val="00395830"/>
    <w:rsid w:val="003B36A6"/>
    <w:rsid w:val="003C0676"/>
    <w:rsid w:val="003E25A5"/>
    <w:rsid w:val="003E6F18"/>
    <w:rsid w:val="00407ABC"/>
    <w:rsid w:val="004113FD"/>
    <w:rsid w:val="00426E94"/>
    <w:rsid w:val="0043312A"/>
    <w:rsid w:val="00437E2E"/>
    <w:rsid w:val="00442872"/>
    <w:rsid w:val="00443551"/>
    <w:rsid w:val="00453AFB"/>
    <w:rsid w:val="004626F0"/>
    <w:rsid w:val="004816F2"/>
    <w:rsid w:val="004832A8"/>
    <w:rsid w:val="00490F64"/>
    <w:rsid w:val="004D0701"/>
    <w:rsid w:val="004D4CC8"/>
    <w:rsid w:val="004E0366"/>
    <w:rsid w:val="00506309"/>
    <w:rsid w:val="005206C5"/>
    <w:rsid w:val="005237FF"/>
    <w:rsid w:val="00533579"/>
    <w:rsid w:val="00534B53"/>
    <w:rsid w:val="00545E87"/>
    <w:rsid w:val="00552581"/>
    <w:rsid w:val="00552AE6"/>
    <w:rsid w:val="00564E3B"/>
    <w:rsid w:val="00570F66"/>
    <w:rsid w:val="005A3A02"/>
    <w:rsid w:val="005B7882"/>
    <w:rsid w:val="005C1754"/>
    <w:rsid w:val="005C245F"/>
    <w:rsid w:val="005D1954"/>
    <w:rsid w:val="005E17A7"/>
    <w:rsid w:val="005E4A23"/>
    <w:rsid w:val="005F07A0"/>
    <w:rsid w:val="005F0C85"/>
    <w:rsid w:val="005F3048"/>
    <w:rsid w:val="00603FAE"/>
    <w:rsid w:val="006203D7"/>
    <w:rsid w:val="0063633D"/>
    <w:rsid w:val="00642731"/>
    <w:rsid w:val="00647758"/>
    <w:rsid w:val="00647924"/>
    <w:rsid w:val="00650A42"/>
    <w:rsid w:val="006639E3"/>
    <w:rsid w:val="00675EF8"/>
    <w:rsid w:val="00676A80"/>
    <w:rsid w:val="00681626"/>
    <w:rsid w:val="00684310"/>
    <w:rsid w:val="006A3763"/>
    <w:rsid w:val="006A7FD9"/>
    <w:rsid w:val="006D3DED"/>
    <w:rsid w:val="00714589"/>
    <w:rsid w:val="0071527D"/>
    <w:rsid w:val="00716324"/>
    <w:rsid w:val="007165AA"/>
    <w:rsid w:val="00720270"/>
    <w:rsid w:val="0072733F"/>
    <w:rsid w:val="0073699F"/>
    <w:rsid w:val="00737E5A"/>
    <w:rsid w:val="0074363C"/>
    <w:rsid w:val="00743751"/>
    <w:rsid w:val="00755BED"/>
    <w:rsid w:val="00756DFD"/>
    <w:rsid w:val="0076291D"/>
    <w:rsid w:val="007743B7"/>
    <w:rsid w:val="007767EC"/>
    <w:rsid w:val="0078112A"/>
    <w:rsid w:val="00790C2A"/>
    <w:rsid w:val="007A0627"/>
    <w:rsid w:val="007B0816"/>
    <w:rsid w:val="007D4223"/>
    <w:rsid w:val="007F0AA9"/>
    <w:rsid w:val="00804691"/>
    <w:rsid w:val="00821869"/>
    <w:rsid w:val="008243C5"/>
    <w:rsid w:val="008433DC"/>
    <w:rsid w:val="0085652B"/>
    <w:rsid w:val="00861B37"/>
    <w:rsid w:val="008910EC"/>
    <w:rsid w:val="008958A5"/>
    <w:rsid w:val="008A3748"/>
    <w:rsid w:val="008A5E83"/>
    <w:rsid w:val="008B4618"/>
    <w:rsid w:val="008B7E8F"/>
    <w:rsid w:val="008C3912"/>
    <w:rsid w:val="008D15F2"/>
    <w:rsid w:val="008D1C08"/>
    <w:rsid w:val="008D6C57"/>
    <w:rsid w:val="008F3B75"/>
    <w:rsid w:val="00901EEE"/>
    <w:rsid w:val="00907A8C"/>
    <w:rsid w:val="00920C49"/>
    <w:rsid w:val="009227BD"/>
    <w:rsid w:val="0093726B"/>
    <w:rsid w:val="00945BC7"/>
    <w:rsid w:val="00957041"/>
    <w:rsid w:val="00964C52"/>
    <w:rsid w:val="00983CCC"/>
    <w:rsid w:val="00985B2C"/>
    <w:rsid w:val="00986EF5"/>
    <w:rsid w:val="00990C9D"/>
    <w:rsid w:val="009A2382"/>
    <w:rsid w:val="009B0688"/>
    <w:rsid w:val="009B60C4"/>
    <w:rsid w:val="009D1C74"/>
    <w:rsid w:val="009D33B9"/>
    <w:rsid w:val="009D4FA3"/>
    <w:rsid w:val="009E796E"/>
    <w:rsid w:val="009F533E"/>
    <w:rsid w:val="00A11969"/>
    <w:rsid w:val="00A21417"/>
    <w:rsid w:val="00A26A36"/>
    <w:rsid w:val="00A31A19"/>
    <w:rsid w:val="00A31D94"/>
    <w:rsid w:val="00A44816"/>
    <w:rsid w:val="00A51B13"/>
    <w:rsid w:val="00A55FDA"/>
    <w:rsid w:val="00A82E9E"/>
    <w:rsid w:val="00A83516"/>
    <w:rsid w:val="00A866BB"/>
    <w:rsid w:val="00A879BB"/>
    <w:rsid w:val="00A94CF8"/>
    <w:rsid w:val="00AA5C67"/>
    <w:rsid w:val="00AA6BE8"/>
    <w:rsid w:val="00AB390A"/>
    <w:rsid w:val="00AB5AD7"/>
    <w:rsid w:val="00AC0902"/>
    <w:rsid w:val="00AE2C57"/>
    <w:rsid w:val="00AE69B4"/>
    <w:rsid w:val="00AF2EB3"/>
    <w:rsid w:val="00AF7C22"/>
    <w:rsid w:val="00B20585"/>
    <w:rsid w:val="00B25689"/>
    <w:rsid w:val="00B359CC"/>
    <w:rsid w:val="00B434D6"/>
    <w:rsid w:val="00B545AE"/>
    <w:rsid w:val="00B55BBD"/>
    <w:rsid w:val="00B661EF"/>
    <w:rsid w:val="00B70AB9"/>
    <w:rsid w:val="00B745C7"/>
    <w:rsid w:val="00BA0639"/>
    <w:rsid w:val="00BB4EFB"/>
    <w:rsid w:val="00BB7B61"/>
    <w:rsid w:val="00BC6E7C"/>
    <w:rsid w:val="00BD4B7F"/>
    <w:rsid w:val="00BE1A35"/>
    <w:rsid w:val="00BE3DEC"/>
    <w:rsid w:val="00BF21FC"/>
    <w:rsid w:val="00BF5B26"/>
    <w:rsid w:val="00C05466"/>
    <w:rsid w:val="00C11F18"/>
    <w:rsid w:val="00C14BD2"/>
    <w:rsid w:val="00C160F7"/>
    <w:rsid w:val="00C177A3"/>
    <w:rsid w:val="00C23110"/>
    <w:rsid w:val="00C3156B"/>
    <w:rsid w:val="00C3518D"/>
    <w:rsid w:val="00C71852"/>
    <w:rsid w:val="00C7329E"/>
    <w:rsid w:val="00C90EF9"/>
    <w:rsid w:val="00CA04CC"/>
    <w:rsid w:val="00CD2C15"/>
    <w:rsid w:val="00CE366F"/>
    <w:rsid w:val="00CF0BC9"/>
    <w:rsid w:val="00CF5535"/>
    <w:rsid w:val="00D00F65"/>
    <w:rsid w:val="00D03B36"/>
    <w:rsid w:val="00D03DCD"/>
    <w:rsid w:val="00D04882"/>
    <w:rsid w:val="00D10864"/>
    <w:rsid w:val="00D10F68"/>
    <w:rsid w:val="00D135E5"/>
    <w:rsid w:val="00D37BDE"/>
    <w:rsid w:val="00D562C8"/>
    <w:rsid w:val="00D64992"/>
    <w:rsid w:val="00D64F71"/>
    <w:rsid w:val="00D82F14"/>
    <w:rsid w:val="00D8465C"/>
    <w:rsid w:val="00D934F2"/>
    <w:rsid w:val="00DA3DFB"/>
    <w:rsid w:val="00DB47A6"/>
    <w:rsid w:val="00DD2B28"/>
    <w:rsid w:val="00DD35EC"/>
    <w:rsid w:val="00DD7364"/>
    <w:rsid w:val="00DD76F4"/>
    <w:rsid w:val="00DE2F93"/>
    <w:rsid w:val="00DE336B"/>
    <w:rsid w:val="00DF5D53"/>
    <w:rsid w:val="00E0086C"/>
    <w:rsid w:val="00E06388"/>
    <w:rsid w:val="00E07869"/>
    <w:rsid w:val="00E10990"/>
    <w:rsid w:val="00E161F4"/>
    <w:rsid w:val="00E4033A"/>
    <w:rsid w:val="00E52550"/>
    <w:rsid w:val="00E737F0"/>
    <w:rsid w:val="00E76EC2"/>
    <w:rsid w:val="00E81717"/>
    <w:rsid w:val="00E9227C"/>
    <w:rsid w:val="00E953DA"/>
    <w:rsid w:val="00EA0E5A"/>
    <w:rsid w:val="00EA41A9"/>
    <w:rsid w:val="00EA64F1"/>
    <w:rsid w:val="00ED3655"/>
    <w:rsid w:val="00ED5179"/>
    <w:rsid w:val="00EE40D8"/>
    <w:rsid w:val="00EF1C9F"/>
    <w:rsid w:val="00F04BE0"/>
    <w:rsid w:val="00F04EBA"/>
    <w:rsid w:val="00F2081D"/>
    <w:rsid w:val="00F42B20"/>
    <w:rsid w:val="00F8286C"/>
    <w:rsid w:val="00F84CEA"/>
    <w:rsid w:val="00F868E6"/>
    <w:rsid w:val="00F8741B"/>
    <w:rsid w:val="00F87A8E"/>
    <w:rsid w:val="00F9511B"/>
    <w:rsid w:val="00FA0C42"/>
    <w:rsid w:val="00FA3734"/>
    <w:rsid w:val="00FA633E"/>
    <w:rsid w:val="00FB0594"/>
    <w:rsid w:val="00FB0E1E"/>
    <w:rsid w:val="00FB7717"/>
    <w:rsid w:val="00FC7B9D"/>
    <w:rsid w:val="00FD684B"/>
    <w:rsid w:val="00FD7D58"/>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1FED3"/>
  <w15:chartTrackingRefBased/>
  <w15:docId w15:val="{CCB5F2C6-A4EE-954C-B7BC-4C06A0CF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C23110"/>
    <w:pPr>
      <w:widowControl w:val="0"/>
      <w:suppressAutoHyphens/>
      <w:spacing w:line="48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8B4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HEADING ONE (Heading 2)"/>
    <w:basedOn w:val="Normal"/>
    <w:next w:val="Normal"/>
    <w:link w:val="Heading2Char"/>
    <w:unhideWhenUsed/>
    <w:qFormat/>
    <w:rsid w:val="008B4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heading Two (Heading 3)"/>
    <w:basedOn w:val="Normal"/>
    <w:next w:val="Normal"/>
    <w:link w:val="Heading3Char"/>
    <w:uiPriority w:val="9"/>
    <w:unhideWhenUsed/>
    <w:qFormat/>
    <w:rsid w:val="008B4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B4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B46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B46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B46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6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461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HEADING ONE (Heading 2) Char"/>
    <w:basedOn w:val="DefaultParagraphFont"/>
    <w:link w:val="Heading2"/>
    <w:qFormat/>
    <w:rsid w:val="008B4618"/>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heading Two (Heading 3) Char"/>
    <w:basedOn w:val="DefaultParagraphFont"/>
    <w:link w:val="Heading3"/>
    <w:uiPriority w:val="9"/>
    <w:qFormat/>
    <w:rsid w:val="008B4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8B4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8B4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sid w:val="008B4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B461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B4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618"/>
    <w:rPr>
      <w:rFonts w:eastAsiaTheme="majorEastAsia" w:cstheme="majorBidi"/>
      <w:color w:val="272727" w:themeColor="text1" w:themeTint="D8"/>
    </w:rPr>
  </w:style>
  <w:style w:type="paragraph" w:styleId="Title">
    <w:name w:val="Title"/>
    <w:basedOn w:val="Normal"/>
    <w:next w:val="Normal"/>
    <w:link w:val="TitleChar"/>
    <w:uiPriority w:val="10"/>
    <w:qFormat/>
    <w:rsid w:val="008B46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8B4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618"/>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292E45"/>
    <w:pPr>
      <w:spacing w:before="160" w:after="160"/>
      <w:ind w:left="720"/>
      <w:jc w:val="left"/>
    </w:pPr>
    <w:rPr>
      <w:i/>
      <w:iCs/>
      <w:color w:val="404040" w:themeColor="text1" w:themeTint="BF"/>
    </w:rPr>
  </w:style>
  <w:style w:type="character" w:customStyle="1" w:styleId="QuoteChar">
    <w:name w:val="Quote Char"/>
    <w:basedOn w:val="DefaultParagraphFont"/>
    <w:link w:val="Quote"/>
    <w:qFormat/>
    <w:rsid w:val="00292E45"/>
    <w:rPr>
      <w:rFonts w:ascii="Times New Roman" w:eastAsia="Times New Roman" w:hAnsi="Times New Roman" w:cs="Times New Roman"/>
      <w:i/>
      <w:iCs/>
      <w:color w:val="404040" w:themeColor="text1" w:themeTint="BF"/>
    </w:rPr>
  </w:style>
  <w:style w:type="paragraph" w:styleId="ListParagraph">
    <w:name w:val="List Paragraph"/>
    <w:basedOn w:val="Normal"/>
    <w:uiPriority w:val="1"/>
    <w:qFormat/>
    <w:rsid w:val="001625E8"/>
    <w:pPr>
      <w:numPr>
        <w:numId w:val="3"/>
      </w:numPr>
      <w:ind w:left="720" w:hanging="202"/>
      <w:contextualSpacing/>
    </w:pPr>
  </w:style>
  <w:style w:type="character" w:styleId="IntenseEmphasis">
    <w:name w:val="Intense Emphasis"/>
    <w:basedOn w:val="DefaultParagraphFont"/>
    <w:uiPriority w:val="21"/>
    <w:qFormat/>
    <w:rsid w:val="008B4618"/>
    <w:rPr>
      <w:i/>
      <w:iCs/>
      <w:color w:val="0F4761" w:themeColor="accent1" w:themeShade="BF"/>
    </w:rPr>
  </w:style>
  <w:style w:type="paragraph" w:styleId="IntenseQuote">
    <w:name w:val="Intense Quote"/>
    <w:basedOn w:val="Normal"/>
    <w:next w:val="Normal"/>
    <w:link w:val="IntenseQuoteChar"/>
    <w:qFormat/>
    <w:rsid w:val="008B4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qFormat/>
    <w:rsid w:val="008B4618"/>
    <w:rPr>
      <w:i/>
      <w:iCs/>
      <w:color w:val="0F4761" w:themeColor="accent1" w:themeShade="BF"/>
    </w:rPr>
  </w:style>
  <w:style w:type="character" w:styleId="IntenseReference">
    <w:name w:val="Intense Reference"/>
    <w:basedOn w:val="DefaultParagraphFont"/>
    <w:uiPriority w:val="32"/>
    <w:qFormat/>
    <w:rsid w:val="008B4618"/>
    <w:rPr>
      <w:b/>
      <w:bCs/>
      <w:smallCaps/>
      <w:color w:val="0F4761" w:themeColor="accent1" w:themeShade="BF"/>
      <w:spacing w:val="5"/>
    </w:rPr>
  </w:style>
  <w:style w:type="character" w:customStyle="1" w:styleId="HeaderChar">
    <w:name w:val="Header Char"/>
    <w:basedOn w:val="DefaultParagraphFont"/>
    <w:link w:val="Header"/>
    <w:uiPriority w:val="99"/>
    <w:qFormat/>
    <w:rsid w:val="008B4618"/>
    <w:rPr>
      <w:rFonts w:ascii="Calibri" w:eastAsia="Times New Roman" w:hAnsi="Calibri" w:cs="Calibri"/>
    </w:rPr>
  </w:style>
  <w:style w:type="character" w:customStyle="1" w:styleId="FooterChar">
    <w:name w:val="Footer Char"/>
    <w:basedOn w:val="DefaultParagraphFont"/>
    <w:link w:val="Footer"/>
    <w:uiPriority w:val="99"/>
    <w:qFormat/>
    <w:rsid w:val="008B4618"/>
    <w:rPr>
      <w:rFonts w:ascii="Calibri" w:eastAsia="Times New Roman" w:hAnsi="Calibri" w:cs="Calibri"/>
    </w:rPr>
  </w:style>
  <w:style w:type="character" w:customStyle="1" w:styleId="FootnoteTextChar">
    <w:name w:val="Footnote Text Char"/>
    <w:basedOn w:val="DefaultParagraphFont"/>
    <w:link w:val="FootnoteText"/>
    <w:qFormat/>
    <w:rsid w:val="008B4618"/>
    <w:rPr>
      <w:rFonts w:ascii="Times New Roman" w:hAnsi="Times New Roman" w:cs="Calibri"/>
      <w:sz w:val="20"/>
      <w:szCs w:val="20"/>
    </w:rPr>
  </w:style>
  <w:style w:type="character" w:customStyle="1" w:styleId="FootnoteCharacters">
    <w:name w:val="Footnote Characters"/>
    <w:qFormat/>
    <w:rsid w:val="008B4618"/>
    <w:rPr>
      <w:vertAlign w:val="superscript"/>
    </w:rPr>
  </w:style>
  <w:style w:type="character" w:customStyle="1" w:styleId="FootnoteCharacters1">
    <w:name w:val="Footnote Characters1"/>
    <w:qFormat/>
    <w:rsid w:val="008B4618"/>
    <w:rPr>
      <w:vertAlign w:val="superscript"/>
    </w:rPr>
  </w:style>
  <w:style w:type="character" w:customStyle="1" w:styleId="FootnoteCharacters2">
    <w:name w:val="Footnote Characters2"/>
    <w:qFormat/>
    <w:rsid w:val="008B4618"/>
    <w:rPr>
      <w:vertAlign w:val="superscript"/>
    </w:rPr>
  </w:style>
  <w:style w:type="character" w:customStyle="1" w:styleId="FootnoteCharacters3">
    <w:name w:val="Footnote Characters3"/>
    <w:qFormat/>
    <w:rsid w:val="008B4618"/>
    <w:rPr>
      <w:vertAlign w:val="superscript"/>
    </w:rPr>
  </w:style>
  <w:style w:type="character" w:customStyle="1" w:styleId="FootnoteCharacters4">
    <w:name w:val="Footnote Characters4"/>
    <w:qFormat/>
    <w:rsid w:val="008B4618"/>
    <w:rPr>
      <w:vertAlign w:val="superscript"/>
    </w:rPr>
  </w:style>
  <w:style w:type="character" w:styleId="FootnoteReference">
    <w:name w:val="footnote reference"/>
    <w:basedOn w:val="DefaultParagraphFont"/>
    <w:rsid w:val="008B4618"/>
    <w:rPr>
      <w:vertAlign w:val="superscript"/>
    </w:rPr>
  </w:style>
  <w:style w:type="character" w:customStyle="1" w:styleId="ArticleTitleChar">
    <w:name w:val="Article Title Char"/>
    <w:basedOn w:val="DefaultParagraphFont"/>
    <w:link w:val="ArticleTitle"/>
    <w:qFormat/>
    <w:rsid w:val="008B4618"/>
    <w:rPr>
      <w:rFonts w:ascii="Times New Roman" w:hAnsi="Times New Roman" w:cs="Calibri"/>
      <w:b/>
      <w:bCs/>
      <w:sz w:val="32"/>
      <w:szCs w:val="32"/>
    </w:rPr>
  </w:style>
  <w:style w:type="character" w:styleId="Strong">
    <w:name w:val="Strong"/>
    <w:basedOn w:val="DefaultParagraphFont"/>
    <w:qFormat/>
    <w:rsid w:val="008B4618"/>
    <w:rPr>
      <w:rFonts w:cs="Times New Roman"/>
      <w:b/>
      <w:bCs/>
    </w:rPr>
  </w:style>
  <w:style w:type="character" w:customStyle="1" w:styleId="ABSTRACTChar">
    <w:name w:val="ABSTRACT Char"/>
    <w:basedOn w:val="DefaultParagraphFont"/>
    <w:link w:val="ABSTRACT"/>
    <w:qFormat/>
    <w:rsid w:val="008B4618"/>
    <w:rPr>
      <w:rFonts w:ascii="Times New Roman" w:hAnsi="Times New Roman" w:cs="Calibri"/>
      <w:b/>
      <w:caps/>
    </w:rPr>
  </w:style>
  <w:style w:type="character" w:customStyle="1" w:styleId="IntroParagraphChar">
    <w:name w:val="Intro Paragraph Char"/>
    <w:basedOn w:val="DefaultParagraphFont"/>
    <w:link w:val="IntroParagraph"/>
    <w:qFormat/>
    <w:rsid w:val="000D4DCA"/>
    <w:rPr>
      <w:rFonts w:ascii="Times New Roman" w:hAnsi="Times New Roman" w:cs="Times New Roman"/>
    </w:rPr>
  </w:style>
  <w:style w:type="character" w:customStyle="1" w:styleId="TableandFigureChar">
    <w:name w:val="Table and Figure Char"/>
    <w:basedOn w:val="DefaultParagraphFont"/>
    <w:link w:val="TableandFigure"/>
    <w:qFormat/>
    <w:rsid w:val="008B4618"/>
    <w:rPr>
      <w:rFonts w:ascii="Times New Roman" w:hAnsi="Times New Roman" w:cs="Times New Roman"/>
      <w:b/>
      <w:bCs/>
      <w:caps/>
    </w:rPr>
  </w:style>
  <w:style w:type="character" w:customStyle="1" w:styleId="ASTMSectionChar">
    <w:name w:val="ASTM Section Char"/>
    <w:basedOn w:val="DefaultParagraphFont"/>
    <w:link w:val="ASTMSection"/>
    <w:qFormat/>
    <w:rsid w:val="008B4618"/>
    <w:rPr>
      <w:rFonts w:ascii="Times New Roman" w:hAnsi="Times New Roman" w:cs="Calibri"/>
      <w:b/>
      <w:caps/>
    </w:rPr>
  </w:style>
  <w:style w:type="character" w:styleId="CommentReference">
    <w:name w:val="annotation reference"/>
    <w:basedOn w:val="DefaultParagraphFont"/>
    <w:qFormat/>
    <w:rsid w:val="008B4618"/>
    <w:rPr>
      <w:sz w:val="18"/>
    </w:rPr>
  </w:style>
  <w:style w:type="character" w:customStyle="1" w:styleId="CommentTextChar">
    <w:name w:val="Comment Text Char"/>
    <w:basedOn w:val="DefaultParagraphFont"/>
    <w:link w:val="CommentText"/>
    <w:qFormat/>
    <w:rsid w:val="008B4618"/>
    <w:rPr>
      <w:rFonts w:ascii="Times New Roman" w:hAnsi="Times New Roman" w:cs="Calibri"/>
      <w:lang w:val="x-none" w:eastAsia="x-none"/>
    </w:rPr>
  </w:style>
  <w:style w:type="character" w:styleId="BookTitle">
    <w:name w:val="Book Title"/>
    <w:basedOn w:val="DefaultParagraphFont"/>
    <w:qFormat/>
    <w:rsid w:val="008B4618"/>
    <w:rPr>
      <w:rFonts w:cs="Times New Roman"/>
      <w:b/>
      <w:bCs/>
      <w:i/>
      <w:iCs/>
      <w:spacing w:val="5"/>
    </w:rPr>
  </w:style>
  <w:style w:type="character" w:styleId="Hyperlink">
    <w:name w:val="Hyperlink"/>
    <w:basedOn w:val="DefaultParagraphFont"/>
    <w:uiPriority w:val="99"/>
    <w:rsid w:val="008B4618"/>
    <w:rPr>
      <w:color w:val="0000FF"/>
      <w:u w:val="single"/>
    </w:rPr>
  </w:style>
  <w:style w:type="character" w:customStyle="1" w:styleId="CommentSubjectChar">
    <w:name w:val="Comment Subject Char"/>
    <w:basedOn w:val="CommentTextChar"/>
    <w:link w:val="CommentSubject"/>
    <w:qFormat/>
    <w:rsid w:val="008B4618"/>
    <w:rPr>
      <w:rFonts w:ascii="Times New Roman" w:hAnsi="Times New Roman" w:cs="Calibri"/>
      <w:b/>
      <w:bCs/>
      <w:lang w:val="x-none" w:eastAsia="x-none"/>
    </w:rPr>
  </w:style>
  <w:style w:type="character" w:styleId="PageNumber">
    <w:name w:val="page number"/>
    <w:basedOn w:val="DefaultParagraphFont"/>
    <w:rsid w:val="008B4618"/>
    <w:rPr>
      <w:rFonts w:cs="Times New Roman"/>
    </w:rPr>
  </w:style>
  <w:style w:type="character" w:styleId="FollowedHyperlink">
    <w:name w:val="FollowedHyperlink"/>
    <w:basedOn w:val="DefaultParagraphFont"/>
    <w:rsid w:val="008B4618"/>
    <w:rPr>
      <w:color w:val="800080"/>
      <w:u w:val="single"/>
    </w:rPr>
  </w:style>
  <w:style w:type="character" w:styleId="UnresolvedMention">
    <w:name w:val="Unresolved Mention"/>
    <w:basedOn w:val="DefaultParagraphFont"/>
    <w:uiPriority w:val="99"/>
    <w:semiHidden/>
    <w:unhideWhenUsed/>
    <w:qFormat/>
    <w:rsid w:val="008B4618"/>
    <w:rPr>
      <w:color w:val="605E5C"/>
      <w:shd w:val="clear" w:color="auto" w:fill="E1DFDD"/>
    </w:rPr>
  </w:style>
  <w:style w:type="character" w:customStyle="1" w:styleId="pagecontents">
    <w:name w:val="pagecontents"/>
    <w:basedOn w:val="DefaultParagraphFont"/>
    <w:qFormat/>
    <w:rsid w:val="008B4618"/>
    <w:rPr>
      <w:rFonts w:cs="Times New Roman"/>
    </w:rPr>
  </w:style>
  <w:style w:type="character" w:customStyle="1" w:styleId="BodyTextChar">
    <w:name w:val="Body Text Char"/>
    <w:basedOn w:val="DefaultParagraphFont"/>
    <w:link w:val="BodyText"/>
    <w:uiPriority w:val="1"/>
    <w:qFormat/>
    <w:rsid w:val="008B4618"/>
    <w:rPr>
      <w:rFonts w:ascii="Times New Roman" w:eastAsia="Times New Roman" w:hAnsi="Times New Roman" w:cs="Times New Roman"/>
    </w:rPr>
  </w:style>
  <w:style w:type="character" w:customStyle="1" w:styleId="IntroductionHeadingChar">
    <w:name w:val="Introduction Heading Char"/>
    <w:basedOn w:val="Heading1Char"/>
    <w:link w:val="IntroductionHeading"/>
    <w:qFormat/>
    <w:rsid w:val="008B4618"/>
    <w:rPr>
      <w:rFonts w:ascii="Times New Roman" w:eastAsiaTheme="majorEastAsia" w:hAnsi="Times New Roman" w:cs="Times New Roman"/>
      <w:color w:val="0F4761" w:themeColor="accent1" w:themeShade="BF"/>
      <w:sz w:val="28"/>
      <w:szCs w:val="28"/>
    </w:rPr>
  </w:style>
  <w:style w:type="character" w:customStyle="1" w:styleId="SectionChar">
    <w:name w:val="Section Char"/>
    <w:basedOn w:val="DefaultParagraphFont"/>
    <w:link w:val="Section"/>
    <w:qFormat/>
    <w:rsid w:val="008B4618"/>
    <w:rPr>
      <w:rFonts w:ascii="Times New Roman" w:hAnsi="Times New Roman" w:cs="Times New Roman"/>
      <w:sz w:val="28"/>
      <w:szCs w:val="28"/>
    </w:rPr>
  </w:style>
  <w:style w:type="character" w:customStyle="1" w:styleId="IntroductionChar">
    <w:name w:val="Introduction Char"/>
    <w:basedOn w:val="Heading1Char"/>
    <w:link w:val="Introduction"/>
    <w:qFormat/>
    <w:rsid w:val="008B4618"/>
    <w:rPr>
      <w:rFonts w:ascii="Times New Roman" w:eastAsiaTheme="majorEastAsia" w:hAnsi="Times New Roman" w:cs="Times New Roman"/>
      <w:color w:val="0F4761" w:themeColor="accent1" w:themeShade="BF"/>
      <w:sz w:val="28"/>
      <w:szCs w:val="28"/>
    </w:rPr>
  </w:style>
  <w:style w:type="character" w:customStyle="1" w:styleId="KeywordsChar">
    <w:name w:val="Keywords Char"/>
    <w:basedOn w:val="DefaultParagraphFont"/>
    <w:link w:val="Keywords"/>
    <w:qFormat/>
    <w:rsid w:val="008B4618"/>
    <w:rPr>
      <w:rFonts w:ascii="Times New Roman" w:hAnsi="Times New Roman" w:cs="Calibri"/>
    </w:rPr>
  </w:style>
  <w:style w:type="character" w:customStyle="1" w:styleId="EndnoteTextChar">
    <w:name w:val="Endnote Text Char"/>
    <w:basedOn w:val="DefaultParagraphFont"/>
    <w:link w:val="EndnoteText"/>
    <w:uiPriority w:val="99"/>
    <w:semiHidden/>
    <w:qFormat/>
    <w:rsid w:val="008B4618"/>
    <w:rPr>
      <w:rFonts w:ascii="Times New Roman" w:eastAsia="Times New Roman" w:hAnsi="Times New Roman" w:cs="Times New Roman"/>
      <w:sz w:val="20"/>
      <w:szCs w:val="20"/>
    </w:rPr>
  </w:style>
  <w:style w:type="character" w:customStyle="1" w:styleId="EndnoteCharacters">
    <w:name w:val="Endnote Characters"/>
    <w:basedOn w:val="DefaultParagraphFont"/>
    <w:uiPriority w:val="99"/>
    <w:semiHidden/>
    <w:unhideWhenUsed/>
    <w:qFormat/>
    <w:rsid w:val="008B4618"/>
    <w:rPr>
      <w:rFonts w:cs="Times New Roman"/>
      <w:vertAlign w:val="superscript"/>
    </w:rPr>
  </w:style>
  <w:style w:type="character" w:customStyle="1" w:styleId="EndnoteCharacters1">
    <w:name w:val="Endnote Characters1"/>
    <w:qFormat/>
    <w:rsid w:val="008B4618"/>
    <w:rPr>
      <w:vertAlign w:val="superscript"/>
    </w:rPr>
  </w:style>
  <w:style w:type="character" w:customStyle="1" w:styleId="EndnoteCharacters2">
    <w:name w:val="Endnote Characters2"/>
    <w:qFormat/>
    <w:rsid w:val="008B4618"/>
    <w:rPr>
      <w:vertAlign w:val="superscript"/>
    </w:rPr>
  </w:style>
  <w:style w:type="character" w:customStyle="1" w:styleId="EndnoteCharacters3">
    <w:name w:val="Endnote Characters3"/>
    <w:qFormat/>
    <w:rsid w:val="008B4618"/>
    <w:rPr>
      <w:vertAlign w:val="superscript"/>
    </w:rPr>
  </w:style>
  <w:style w:type="character" w:customStyle="1" w:styleId="EndnoteCharacters4">
    <w:name w:val="Endnote Characters4"/>
    <w:qFormat/>
    <w:rsid w:val="008B4618"/>
    <w:rPr>
      <w:vertAlign w:val="superscript"/>
    </w:rPr>
  </w:style>
  <w:style w:type="character" w:styleId="EndnoteReference">
    <w:name w:val="endnote reference"/>
    <w:basedOn w:val="DefaultParagraphFont"/>
    <w:rsid w:val="008B4618"/>
    <w:rPr>
      <w:vertAlign w:val="superscript"/>
    </w:rPr>
  </w:style>
  <w:style w:type="character" w:styleId="PlaceholderText">
    <w:name w:val="Placeholder Text"/>
    <w:basedOn w:val="DefaultParagraphFont"/>
    <w:uiPriority w:val="99"/>
    <w:semiHidden/>
    <w:qFormat/>
    <w:rsid w:val="008B4618"/>
    <w:rPr>
      <w:rFonts w:cs="Times New Roman"/>
      <w:color w:val="808080"/>
    </w:rPr>
  </w:style>
  <w:style w:type="character" w:styleId="LineNumber">
    <w:name w:val="line number"/>
    <w:basedOn w:val="DefaultParagraphFont"/>
    <w:rsid w:val="008B4618"/>
  </w:style>
  <w:style w:type="paragraph" w:customStyle="1" w:styleId="Heading">
    <w:name w:val="Heading"/>
    <w:basedOn w:val="Normal"/>
    <w:next w:val="BodyText"/>
    <w:qFormat/>
    <w:rsid w:val="008B4618"/>
    <w:pPr>
      <w:keepNext/>
      <w:spacing w:before="240" w:after="120"/>
    </w:pPr>
    <w:rPr>
      <w:rFonts w:ascii="Carlito" w:hAnsi="Carlito" w:cs="Noto Sans Kannada"/>
      <w:kern w:val="0"/>
      <w:sz w:val="28"/>
      <w:szCs w:val="28"/>
      <w14:ligatures w14:val="none"/>
    </w:rPr>
  </w:style>
  <w:style w:type="paragraph" w:styleId="BodyText">
    <w:name w:val="Body Text"/>
    <w:basedOn w:val="Normal"/>
    <w:link w:val="BodyTextChar"/>
    <w:uiPriority w:val="1"/>
    <w:qFormat/>
    <w:rsid w:val="008B4618"/>
  </w:style>
  <w:style w:type="character" w:customStyle="1" w:styleId="BodyTextChar1">
    <w:name w:val="Body Text Char1"/>
    <w:basedOn w:val="DefaultParagraphFont"/>
    <w:uiPriority w:val="1"/>
    <w:semiHidden/>
    <w:rsid w:val="008B4618"/>
  </w:style>
  <w:style w:type="character" w:customStyle="1" w:styleId="BodyTextChar11">
    <w:name w:val="Body Text Char11"/>
    <w:basedOn w:val="DefaultParagraphFont"/>
    <w:uiPriority w:val="99"/>
    <w:semiHidden/>
    <w:rsid w:val="008B4618"/>
    <w:rPr>
      <w:rFonts w:ascii="Times New Roman" w:hAnsi="Times New Roman" w:cs="Times New Roman"/>
      <w:sz w:val="24"/>
      <w:szCs w:val="24"/>
    </w:rPr>
  </w:style>
  <w:style w:type="paragraph" w:styleId="List">
    <w:name w:val="List"/>
    <w:basedOn w:val="BodyText"/>
    <w:rsid w:val="008B4618"/>
    <w:rPr>
      <w:rFonts w:cs="Noto Sans Kannada"/>
    </w:rPr>
  </w:style>
  <w:style w:type="paragraph" w:styleId="Caption">
    <w:name w:val="caption"/>
    <w:basedOn w:val="Normal"/>
    <w:next w:val="Normal"/>
    <w:uiPriority w:val="35"/>
    <w:unhideWhenUsed/>
    <w:qFormat/>
    <w:rsid w:val="008B4618"/>
    <w:pPr>
      <w:spacing w:after="200"/>
    </w:pPr>
    <w:rPr>
      <w:b/>
      <w:bCs/>
      <w:kern w:val="0"/>
      <w14:ligatures w14:val="none"/>
    </w:rPr>
  </w:style>
  <w:style w:type="paragraph" w:customStyle="1" w:styleId="Index">
    <w:name w:val="Index"/>
    <w:basedOn w:val="Normal"/>
    <w:qFormat/>
    <w:rsid w:val="008B4618"/>
    <w:pPr>
      <w:suppressLineNumbers/>
    </w:pPr>
    <w:rPr>
      <w:rFonts w:cs="Noto Sans Kannada"/>
      <w:kern w:val="0"/>
      <w14:ligatures w14:val="none"/>
    </w:rPr>
  </w:style>
  <w:style w:type="paragraph" w:styleId="TOC1">
    <w:name w:val="toc 1"/>
    <w:basedOn w:val="Normal"/>
    <w:uiPriority w:val="39"/>
    <w:qFormat/>
    <w:rsid w:val="008B4618"/>
    <w:pPr>
      <w:ind w:left="637" w:hanging="477"/>
    </w:pPr>
    <w:rPr>
      <w:kern w:val="0"/>
      <w14:ligatures w14:val="none"/>
    </w:rPr>
  </w:style>
  <w:style w:type="paragraph" w:styleId="TOC2">
    <w:name w:val="toc 2"/>
    <w:basedOn w:val="Normal"/>
    <w:uiPriority w:val="39"/>
    <w:qFormat/>
    <w:rsid w:val="008B4618"/>
    <w:pPr>
      <w:spacing w:before="97"/>
      <w:ind w:left="1235" w:hanging="717"/>
    </w:pPr>
    <w:rPr>
      <w:kern w:val="0"/>
      <w14:ligatures w14:val="none"/>
    </w:rPr>
  </w:style>
  <w:style w:type="paragraph" w:styleId="TOC3">
    <w:name w:val="toc 3"/>
    <w:basedOn w:val="Normal"/>
    <w:uiPriority w:val="39"/>
    <w:qFormat/>
    <w:rsid w:val="008B4618"/>
    <w:pPr>
      <w:spacing w:before="98"/>
      <w:ind w:left="1905" w:hanging="837"/>
    </w:pPr>
    <w:rPr>
      <w:kern w:val="0"/>
      <w14:ligatures w14:val="none"/>
    </w:rPr>
  </w:style>
  <w:style w:type="paragraph" w:customStyle="1" w:styleId="TableParagraph">
    <w:name w:val="Table Paragraph"/>
    <w:basedOn w:val="Normal"/>
    <w:uiPriority w:val="1"/>
    <w:qFormat/>
    <w:rsid w:val="008B4618"/>
    <w:rPr>
      <w:kern w:val="0"/>
      <w14:ligatures w14:val="none"/>
    </w:rPr>
  </w:style>
  <w:style w:type="paragraph" w:customStyle="1" w:styleId="HeaderandFooter">
    <w:name w:val="Header and Footer"/>
    <w:basedOn w:val="Normal"/>
    <w:qFormat/>
    <w:rsid w:val="008B4618"/>
    <w:rPr>
      <w:kern w:val="0"/>
      <w14:ligatures w14:val="none"/>
    </w:rPr>
  </w:style>
  <w:style w:type="paragraph" w:styleId="Header">
    <w:name w:val="header"/>
    <w:basedOn w:val="Normal"/>
    <w:link w:val="HeaderChar"/>
    <w:uiPriority w:val="99"/>
    <w:unhideWhenUsed/>
    <w:rsid w:val="008B4618"/>
    <w:pPr>
      <w:tabs>
        <w:tab w:val="center" w:pos="4680"/>
        <w:tab w:val="right" w:pos="9360"/>
      </w:tabs>
    </w:pPr>
    <w:rPr>
      <w:rFonts w:ascii="Calibri" w:hAnsi="Calibri" w:cs="Calibri"/>
    </w:rPr>
  </w:style>
  <w:style w:type="character" w:customStyle="1" w:styleId="HeaderChar1">
    <w:name w:val="Header Char1"/>
    <w:basedOn w:val="DefaultParagraphFont"/>
    <w:uiPriority w:val="99"/>
    <w:semiHidden/>
    <w:rsid w:val="008B4618"/>
  </w:style>
  <w:style w:type="character" w:customStyle="1" w:styleId="HeaderChar11">
    <w:name w:val="Header Char11"/>
    <w:basedOn w:val="DefaultParagraphFont"/>
    <w:uiPriority w:val="99"/>
    <w:semiHidden/>
    <w:rsid w:val="008B4618"/>
    <w:rPr>
      <w:rFonts w:ascii="Times New Roman" w:hAnsi="Times New Roman" w:cs="Times New Roman"/>
      <w:sz w:val="24"/>
      <w:szCs w:val="24"/>
    </w:rPr>
  </w:style>
  <w:style w:type="paragraph" w:styleId="Footer">
    <w:name w:val="footer"/>
    <w:basedOn w:val="Normal"/>
    <w:link w:val="FooterChar"/>
    <w:uiPriority w:val="99"/>
    <w:unhideWhenUsed/>
    <w:rsid w:val="008B4618"/>
    <w:pPr>
      <w:tabs>
        <w:tab w:val="center" w:pos="4680"/>
        <w:tab w:val="right" w:pos="9360"/>
      </w:tabs>
    </w:pPr>
    <w:rPr>
      <w:rFonts w:ascii="Calibri" w:hAnsi="Calibri" w:cs="Calibri"/>
    </w:rPr>
  </w:style>
  <w:style w:type="character" w:customStyle="1" w:styleId="FooterChar1">
    <w:name w:val="Footer Char1"/>
    <w:basedOn w:val="DefaultParagraphFont"/>
    <w:uiPriority w:val="99"/>
    <w:semiHidden/>
    <w:rsid w:val="008B4618"/>
  </w:style>
  <w:style w:type="character" w:customStyle="1" w:styleId="FooterChar11">
    <w:name w:val="Footer Char11"/>
    <w:basedOn w:val="DefaultParagraphFont"/>
    <w:uiPriority w:val="99"/>
    <w:semiHidden/>
    <w:rsid w:val="008B4618"/>
    <w:rPr>
      <w:rFonts w:ascii="Times New Roman" w:hAnsi="Times New Roman" w:cs="Times New Roman"/>
      <w:sz w:val="24"/>
      <w:szCs w:val="24"/>
    </w:rPr>
  </w:style>
  <w:style w:type="paragraph" w:styleId="FootnoteText">
    <w:name w:val="footnote text"/>
    <w:basedOn w:val="Normal"/>
    <w:link w:val="FootnoteTextChar"/>
    <w:rsid w:val="008B4618"/>
    <w:pPr>
      <w:contextualSpacing/>
    </w:pPr>
    <w:rPr>
      <w:rFonts w:cs="Calibri"/>
      <w:sz w:val="20"/>
      <w:szCs w:val="20"/>
    </w:rPr>
  </w:style>
  <w:style w:type="character" w:customStyle="1" w:styleId="FootnoteTextChar1">
    <w:name w:val="Footnote Text Char1"/>
    <w:basedOn w:val="DefaultParagraphFont"/>
    <w:semiHidden/>
    <w:rsid w:val="008B4618"/>
    <w:rPr>
      <w:sz w:val="20"/>
      <w:szCs w:val="20"/>
    </w:rPr>
  </w:style>
  <w:style w:type="character" w:customStyle="1" w:styleId="FootnoteTextChar11">
    <w:name w:val="Footnote Text Char11"/>
    <w:basedOn w:val="DefaultParagraphFont"/>
    <w:uiPriority w:val="99"/>
    <w:semiHidden/>
    <w:rsid w:val="008B4618"/>
    <w:rPr>
      <w:rFonts w:ascii="Times New Roman" w:hAnsi="Times New Roman" w:cs="Times New Roman"/>
      <w:sz w:val="20"/>
      <w:szCs w:val="20"/>
    </w:rPr>
  </w:style>
  <w:style w:type="paragraph" w:customStyle="1" w:styleId="ArticleTitle">
    <w:name w:val="Article Title"/>
    <w:basedOn w:val="Normal"/>
    <w:link w:val="ArticleTitleChar"/>
    <w:qFormat/>
    <w:rsid w:val="008B4618"/>
    <w:pPr>
      <w:contextualSpacing/>
    </w:pPr>
    <w:rPr>
      <w:rFonts w:cs="Calibri"/>
      <w:b/>
      <w:bCs/>
      <w:sz w:val="32"/>
      <w:szCs w:val="32"/>
    </w:rPr>
  </w:style>
  <w:style w:type="paragraph" w:customStyle="1" w:styleId="ABSTRACT">
    <w:name w:val="ABSTRACT"/>
    <w:basedOn w:val="Normal"/>
    <w:link w:val="ABSTRACTChar"/>
    <w:qFormat/>
    <w:rsid w:val="008B4618"/>
    <w:pPr>
      <w:contextualSpacing/>
    </w:pPr>
    <w:rPr>
      <w:rFonts w:cs="Calibri"/>
      <w:b/>
      <w:caps/>
    </w:rPr>
  </w:style>
  <w:style w:type="paragraph" w:customStyle="1" w:styleId="IntroParagraph">
    <w:name w:val="Intro Paragraph"/>
    <w:basedOn w:val="Normal"/>
    <w:link w:val="IntroParagraphChar"/>
    <w:qFormat/>
    <w:rsid w:val="000D4DCA"/>
    <w:pPr>
      <w:ind w:firstLine="720"/>
    </w:pPr>
  </w:style>
  <w:style w:type="paragraph" w:customStyle="1" w:styleId="TableandFigure">
    <w:name w:val="Table and Figure"/>
    <w:basedOn w:val="Normal"/>
    <w:link w:val="TableandFigureChar"/>
    <w:qFormat/>
    <w:rsid w:val="008B4618"/>
    <w:rPr>
      <w:b/>
      <w:bCs/>
      <w:caps/>
    </w:rPr>
  </w:style>
  <w:style w:type="paragraph" w:customStyle="1" w:styleId="ASTMSection">
    <w:name w:val="ASTM Section"/>
    <w:basedOn w:val="ABSTRACT"/>
    <w:link w:val="ASTMSectionChar"/>
    <w:qFormat/>
    <w:rsid w:val="008B4618"/>
  </w:style>
  <w:style w:type="paragraph" w:styleId="CommentText">
    <w:name w:val="annotation text"/>
    <w:basedOn w:val="Normal"/>
    <w:link w:val="CommentTextChar"/>
    <w:rsid w:val="008B4618"/>
    <w:pPr>
      <w:contextualSpacing/>
    </w:pPr>
    <w:rPr>
      <w:rFonts w:cs="Calibri"/>
      <w:lang w:val="x-none" w:eastAsia="x-none"/>
    </w:rPr>
  </w:style>
  <w:style w:type="character" w:customStyle="1" w:styleId="CommentTextChar1">
    <w:name w:val="Comment Text Char1"/>
    <w:basedOn w:val="DefaultParagraphFont"/>
    <w:semiHidden/>
    <w:rsid w:val="008B4618"/>
    <w:rPr>
      <w:sz w:val="20"/>
      <w:szCs w:val="20"/>
    </w:rPr>
  </w:style>
  <w:style w:type="character" w:customStyle="1" w:styleId="CommentTextChar11">
    <w:name w:val="Comment Text Char11"/>
    <w:basedOn w:val="DefaultParagraphFont"/>
    <w:uiPriority w:val="99"/>
    <w:semiHidden/>
    <w:rsid w:val="008B4618"/>
    <w:rPr>
      <w:rFonts w:ascii="Times New Roman" w:hAnsi="Times New Roman" w:cs="Times New Roman"/>
      <w:sz w:val="20"/>
      <w:szCs w:val="20"/>
    </w:rPr>
  </w:style>
  <w:style w:type="paragraph" w:styleId="NormalWeb">
    <w:name w:val="Normal (Web)"/>
    <w:basedOn w:val="Normal"/>
    <w:uiPriority w:val="99"/>
    <w:qFormat/>
    <w:rsid w:val="008B4618"/>
    <w:pPr>
      <w:spacing w:beforeAutospacing="1" w:afterAutospacing="1"/>
      <w:contextualSpacing/>
    </w:pPr>
    <w:rPr>
      <w:rFonts w:cs="Calibri"/>
      <w:kern w:val="0"/>
      <w14:ligatures w14:val="none"/>
    </w:rPr>
  </w:style>
  <w:style w:type="paragraph" w:styleId="CommentSubject">
    <w:name w:val="annotation subject"/>
    <w:basedOn w:val="CommentText"/>
    <w:next w:val="CommentText"/>
    <w:link w:val="CommentSubjectChar"/>
    <w:qFormat/>
    <w:rsid w:val="008B4618"/>
    <w:rPr>
      <w:b/>
      <w:bCs/>
    </w:rPr>
  </w:style>
  <w:style w:type="character" w:customStyle="1" w:styleId="CommentSubjectChar1">
    <w:name w:val="Comment Subject Char1"/>
    <w:basedOn w:val="CommentTextChar1"/>
    <w:semiHidden/>
    <w:rsid w:val="008B4618"/>
    <w:rPr>
      <w:b/>
      <w:bCs/>
      <w:sz w:val="20"/>
      <w:szCs w:val="20"/>
    </w:rPr>
  </w:style>
  <w:style w:type="character" w:customStyle="1" w:styleId="CommentSubjectChar11">
    <w:name w:val="Comment Subject Char11"/>
    <w:basedOn w:val="CommentTextChar11"/>
    <w:uiPriority w:val="99"/>
    <w:semiHidden/>
    <w:rsid w:val="008B4618"/>
    <w:rPr>
      <w:rFonts w:ascii="Times New Roman" w:hAnsi="Times New Roman" w:cs="Times New Roman"/>
      <w:b/>
      <w:bCs/>
      <w:sz w:val="20"/>
      <w:szCs w:val="20"/>
    </w:rPr>
  </w:style>
  <w:style w:type="character" w:customStyle="1" w:styleId="IntenseQuoteChar1">
    <w:name w:val="Intense Quote Char1"/>
    <w:basedOn w:val="DefaultParagraphFont"/>
    <w:rsid w:val="008B4618"/>
    <w:rPr>
      <w:rFonts w:ascii="Times New Roman" w:hAnsi="Times New Roman" w:cs="Times New Roman"/>
      <w:i/>
      <w:iCs/>
      <w:color w:val="0F4761" w:themeColor="accent1" w:themeShade="BF"/>
      <w:sz w:val="24"/>
      <w:szCs w:val="24"/>
    </w:rPr>
  </w:style>
  <w:style w:type="character" w:customStyle="1" w:styleId="IntenseQuoteChar11">
    <w:name w:val="Intense Quote Char11"/>
    <w:basedOn w:val="DefaultParagraphFont"/>
    <w:uiPriority w:val="30"/>
    <w:rsid w:val="008B4618"/>
    <w:rPr>
      <w:rFonts w:ascii="Times New Roman" w:hAnsi="Times New Roman" w:cs="Times New Roman"/>
      <w:i/>
      <w:iCs/>
      <w:color w:val="0F4761" w:themeColor="accent1" w:themeShade="BF"/>
      <w:sz w:val="24"/>
      <w:szCs w:val="24"/>
    </w:rPr>
  </w:style>
  <w:style w:type="paragraph" w:styleId="NoSpacing">
    <w:name w:val="No Spacing"/>
    <w:qFormat/>
    <w:rsid w:val="008B4618"/>
    <w:pPr>
      <w:suppressAutoHyphens/>
    </w:pPr>
    <w:rPr>
      <w:rFonts w:ascii="Times New Roman" w:eastAsia="Times New Roman" w:hAnsi="Times New Roman" w:cs="Times New Roman"/>
      <w:kern w:val="0"/>
      <w14:ligatures w14:val="none"/>
    </w:rPr>
  </w:style>
  <w:style w:type="paragraph" w:customStyle="1" w:styleId="IntroductionHeading">
    <w:name w:val="Introduction Heading"/>
    <w:basedOn w:val="Heading1"/>
    <w:link w:val="IntroductionHeading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TableandFIgureCaption">
    <w:name w:val="Table and FIgure Caption"/>
    <w:basedOn w:val="Normal"/>
    <w:qFormat/>
    <w:rsid w:val="008B4618"/>
    <w:rPr>
      <w:kern w:val="0"/>
      <w14:ligatures w14:val="none"/>
    </w:rPr>
  </w:style>
  <w:style w:type="character" w:customStyle="1" w:styleId="QuoteChar1">
    <w:name w:val="Quote Char1"/>
    <w:basedOn w:val="DefaultParagraphFont"/>
    <w:rsid w:val="008B4618"/>
    <w:rPr>
      <w:rFonts w:ascii="Times New Roman" w:hAnsi="Times New Roman" w:cs="Times New Roman"/>
      <w:i/>
      <w:iCs/>
      <w:color w:val="404040" w:themeColor="text1" w:themeTint="BF"/>
      <w:sz w:val="24"/>
      <w:szCs w:val="24"/>
    </w:rPr>
  </w:style>
  <w:style w:type="character" w:customStyle="1" w:styleId="QuoteChar11">
    <w:name w:val="Quote Char11"/>
    <w:basedOn w:val="DefaultParagraphFont"/>
    <w:uiPriority w:val="29"/>
    <w:rsid w:val="008B4618"/>
    <w:rPr>
      <w:rFonts w:ascii="Times New Roman" w:hAnsi="Times New Roman" w:cs="Times New Roman"/>
      <w:i/>
      <w:iCs/>
      <w:color w:val="404040" w:themeColor="text1" w:themeTint="BF"/>
      <w:sz w:val="24"/>
      <w:szCs w:val="24"/>
    </w:rPr>
  </w:style>
  <w:style w:type="paragraph" w:customStyle="1" w:styleId="Section">
    <w:name w:val="Section"/>
    <w:basedOn w:val="Normal"/>
    <w:link w:val="SectionChar"/>
    <w:qFormat/>
    <w:rsid w:val="008B4618"/>
    <w:pPr>
      <w:contextualSpacing/>
    </w:pPr>
    <w:rPr>
      <w:sz w:val="28"/>
      <w:szCs w:val="28"/>
    </w:rPr>
  </w:style>
  <w:style w:type="paragraph" w:customStyle="1" w:styleId="Introduction">
    <w:name w:val="Introduction"/>
    <w:basedOn w:val="Heading1"/>
    <w:link w:val="Introduction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Keywords">
    <w:name w:val="Keywords"/>
    <w:basedOn w:val="Normal"/>
    <w:link w:val="KeywordsChar"/>
    <w:qFormat/>
    <w:rsid w:val="008B4618"/>
    <w:pPr>
      <w:contextualSpacing/>
    </w:pPr>
    <w:rPr>
      <w:rFonts w:cs="Calibri"/>
    </w:rPr>
  </w:style>
  <w:style w:type="paragraph" w:styleId="Bibliography">
    <w:name w:val="Bibliography"/>
    <w:basedOn w:val="Normal"/>
    <w:next w:val="Normal"/>
    <w:uiPriority w:val="37"/>
    <w:unhideWhenUsed/>
    <w:qFormat/>
    <w:rsid w:val="008B4618"/>
    <w:rPr>
      <w:kern w:val="0"/>
      <w14:ligatures w14:val="none"/>
    </w:rPr>
  </w:style>
  <w:style w:type="paragraph" w:styleId="EndnoteText">
    <w:name w:val="endnote text"/>
    <w:basedOn w:val="Normal"/>
    <w:link w:val="EndnoteTextChar"/>
    <w:uiPriority w:val="99"/>
    <w:semiHidden/>
    <w:unhideWhenUsed/>
    <w:rsid w:val="008B4618"/>
    <w:rPr>
      <w:sz w:val="20"/>
      <w:szCs w:val="20"/>
    </w:rPr>
  </w:style>
  <w:style w:type="character" w:customStyle="1" w:styleId="EndnoteTextChar1">
    <w:name w:val="Endnote Text Char1"/>
    <w:basedOn w:val="DefaultParagraphFont"/>
    <w:uiPriority w:val="99"/>
    <w:semiHidden/>
    <w:rsid w:val="008B4618"/>
    <w:rPr>
      <w:sz w:val="20"/>
      <w:szCs w:val="20"/>
    </w:rPr>
  </w:style>
  <w:style w:type="character" w:customStyle="1" w:styleId="EndnoteTextChar11">
    <w:name w:val="Endnote Text Char11"/>
    <w:basedOn w:val="DefaultParagraphFont"/>
    <w:uiPriority w:val="99"/>
    <w:semiHidden/>
    <w:rsid w:val="008B4618"/>
    <w:rPr>
      <w:rFonts w:ascii="Times New Roman" w:hAnsi="Times New Roman" w:cs="Times New Roman"/>
      <w:sz w:val="20"/>
      <w:szCs w:val="20"/>
    </w:rPr>
  </w:style>
  <w:style w:type="paragraph" w:styleId="Revision">
    <w:name w:val="Revision"/>
    <w:uiPriority w:val="99"/>
    <w:semiHidden/>
    <w:qFormat/>
    <w:rsid w:val="008B4618"/>
    <w:pPr>
      <w:suppressAutoHyphens/>
    </w:pPr>
    <w:rPr>
      <w:rFonts w:ascii="Times New Roman" w:eastAsia="Times New Roman" w:hAnsi="Times New Roman" w:cs="Times New Roman"/>
      <w:kern w:val="0"/>
      <w14:ligatures w14:val="none"/>
    </w:rPr>
  </w:style>
  <w:style w:type="character" w:customStyle="1" w:styleId="TitleChar1">
    <w:name w:val="Title Char1"/>
    <w:basedOn w:val="DefaultParagraphFont"/>
    <w:uiPriority w:val="10"/>
    <w:rsid w:val="008B4618"/>
    <w:rPr>
      <w:rFonts w:asciiTheme="majorHAnsi" w:eastAsiaTheme="majorEastAsia" w:hAnsiTheme="majorHAnsi" w:cstheme="majorBidi"/>
      <w:spacing w:val="-10"/>
      <w:kern w:val="28"/>
      <w:sz w:val="56"/>
      <w:szCs w:val="56"/>
    </w:rPr>
  </w:style>
  <w:style w:type="character" w:customStyle="1" w:styleId="TitleChar11">
    <w:name w:val="Title Char11"/>
    <w:basedOn w:val="DefaultParagraphFont"/>
    <w:uiPriority w:val="10"/>
    <w:rsid w:val="008B4618"/>
    <w:rPr>
      <w:rFonts w:asciiTheme="majorHAnsi" w:eastAsiaTheme="majorEastAsia" w:hAnsiTheme="majorHAnsi" w:cs="Times New Roman"/>
      <w:spacing w:val="-10"/>
      <w:kern w:val="28"/>
      <w:sz w:val="56"/>
      <w:szCs w:val="56"/>
    </w:rPr>
  </w:style>
  <w:style w:type="paragraph" w:customStyle="1" w:styleId="Default">
    <w:name w:val="Default"/>
    <w:qFormat/>
    <w:rsid w:val="008B4618"/>
    <w:pPr>
      <w:suppressAutoHyphens/>
    </w:pPr>
    <w:rPr>
      <w:rFonts w:ascii="Calibri" w:eastAsia="Times New Roman" w:hAnsi="Calibri" w:cs="Calibri"/>
      <w:color w:val="000000"/>
      <w:kern w:val="0"/>
      <w14:ligatures w14:val="none"/>
    </w:rPr>
  </w:style>
  <w:style w:type="paragraph" w:customStyle="1" w:styleId="FrameContents">
    <w:name w:val="Frame Contents"/>
    <w:basedOn w:val="Normal"/>
    <w:qFormat/>
    <w:rsid w:val="008B4618"/>
    <w:rPr>
      <w:kern w:val="0"/>
      <w14:ligatures w14:val="none"/>
    </w:rPr>
  </w:style>
  <w:style w:type="paragraph" w:customStyle="1" w:styleId="HeaderLeft">
    <w:name w:val="Header Left"/>
    <w:basedOn w:val="Header"/>
    <w:qFormat/>
    <w:rsid w:val="008B4618"/>
  </w:style>
  <w:style w:type="paragraph" w:customStyle="1" w:styleId="Comment">
    <w:name w:val="Comment"/>
    <w:basedOn w:val="Normal"/>
    <w:qFormat/>
    <w:rsid w:val="008B4618"/>
    <w:rPr>
      <w:kern w:val="0"/>
      <w:sz w:val="20"/>
      <w:szCs w:val="20"/>
      <w14:ligatures w14:val="none"/>
    </w:rPr>
  </w:style>
  <w:style w:type="table" w:styleId="PlainTable2">
    <w:name w:val="Plain Table 2"/>
    <w:basedOn w:val="TableNormal"/>
    <w:uiPriority w:val="42"/>
    <w:rsid w:val="008B4618"/>
    <w:pPr>
      <w:suppressAutoHyphens/>
    </w:pPr>
    <w:rPr>
      <w:rFonts w:eastAsia="Times New Roman" w:cs="Times New Roman"/>
      <w:kern w:val="0"/>
      <w:sz w:val="20"/>
      <w:szCs w:val="2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000000" w:themeColor="text1"/>
        </w:tcBorders>
      </w:tcPr>
    </w:tblStylePr>
    <w:tblStylePr w:type="lastRow">
      <w:rPr>
        <w:rFonts w:cs="Times New Roman"/>
        <w:b/>
        <w:bCs/>
      </w:rPr>
      <w:tblPr/>
      <w:tcPr>
        <w:tcBorders>
          <w:top w:val="single" w:sz="4"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000000" w:themeColor="text1"/>
          <w:right w:val="single" w:sz="4" w:space="0" w:color="000000" w:themeColor="text1"/>
        </w:tcBorders>
      </w:tcPr>
    </w:tblStylePr>
    <w:tblStylePr w:type="band2Vert">
      <w:rPr>
        <w:rFonts w:cs="Times New Roman"/>
      </w:rPr>
      <w:tblPr/>
      <w:tcPr>
        <w:tcBorders>
          <w:left w:val="single" w:sz="4" w:space="0" w:color="000000" w:themeColor="text1"/>
          <w:right w:val="single" w:sz="4" w:space="0" w:color="000000" w:themeColor="text1"/>
        </w:tcBorders>
      </w:tcPr>
    </w:tblStylePr>
    <w:tblStylePr w:type="band1Horz">
      <w:rPr>
        <w:rFonts w:cs="Times New Roman"/>
      </w:rPr>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8B4618"/>
    <w:pPr>
      <w:suppressAutoHyphens/>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4618"/>
    <w:pPr>
      <w:suppressAutoHyphens/>
    </w:pPr>
    <w:rPr>
      <w:rFonts w:eastAsia="Times New Roman" w:cs="Times New Roman"/>
      <w:kern w:val="0"/>
      <w:sz w:val="22"/>
      <w:szCs w:val="22"/>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Example">
    <w:name w:val="Example"/>
    <w:basedOn w:val="Heading4"/>
    <w:link w:val="ExampleChar"/>
    <w:qFormat/>
    <w:rsid w:val="008B4618"/>
    <w:pPr>
      <w:keepNext w:val="0"/>
      <w:keepLines w:val="0"/>
      <w:spacing w:before="0" w:after="0"/>
    </w:pPr>
    <w:rPr>
      <w:rFonts w:eastAsia="Times New Roman" w:cs="Times New Roman"/>
      <w:bCs/>
      <w:kern w:val="0"/>
      <w14:ligatures w14:val="none"/>
    </w:rPr>
  </w:style>
  <w:style w:type="character" w:customStyle="1" w:styleId="ExampleChar">
    <w:name w:val="Example Char"/>
    <w:basedOn w:val="Heading4Char"/>
    <w:link w:val="Example"/>
    <w:rsid w:val="008B4618"/>
    <w:rPr>
      <w:rFonts w:ascii="Times New Roman" w:eastAsia="Times New Roman" w:hAnsi="Times New Roman" w:cs="Times New Roman"/>
      <w:bCs/>
      <w:i/>
      <w:iCs/>
      <w:color w:val="0F4761" w:themeColor="accent1" w:themeShade="BF"/>
      <w:kern w:val="0"/>
      <w14:ligatures w14:val="none"/>
    </w:rPr>
  </w:style>
  <w:style w:type="paragraph" w:styleId="TOCHeading">
    <w:name w:val="TOC Heading"/>
    <w:basedOn w:val="Heading1"/>
    <w:next w:val="Normal"/>
    <w:uiPriority w:val="39"/>
    <w:unhideWhenUsed/>
    <w:qFormat/>
    <w:rsid w:val="008B4618"/>
    <w:pPr>
      <w:spacing w:before="240" w:after="0" w:line="259" w:lineRule="auto"/>
      <w:outlineLvl w:val="9"/>
    </w:pPr>
    <w:rPr>
      <w:rFonts w:cs="Times New Roman"/>
      <w:kern w:val="0"/>
      <w:sz w:val="32"/>
      <w:szCs w:val="32"/>
      <w14:ligatures w14:val="none"/>
    </w:rPr>
  </w:style>
  <w:style w:type="numbering" w:styleId="111111">
    <w:name w:val="Outline List 2"/>
    <w:basedOn w:val="NoList"/>
    <w:uiPriority w:val="99"/>
    <w:semiHidden/>
    <w:unhideWhenUsed/>
    <w:rsid w:val="008B461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69507">
      <w:bodyDiv w:val="1"/>
      <w:marLeft w:val="0"/>
      <w:marRight w:val="0"/>
      <w:marTop w:val="0"/>
      <w:marBottom w:val="0"/>
      <w:divBdr>
        <w:top w:val="none" w:sz="0" w:space="0" w:color="auto"/>
        <w:left w:val="none" w:sz="0" w:space="0" w:color="auto"/>
        <w:bottom w:val="none" w:sz="0" w:space="0" w:color="auto"/>
        <w:right w:val="none" w:sz="0" w:space="0" w:color="auto"/>
      </w:divBdr>
    </w:div>
    <w:div w:id="1479956534">
      <w:bodyDiv w:val="1"/>
      <w:marLeft w:val="0"/>
      <w:marRight w:val="0"/>
      <w:marTop w:val="0"/>
      <w:marBottom w:val="0"/>
      <w:divBdr>
        <w:top w:val="none" w:sz="0" w:space="0" w:color="auto"/>
        <w:left w:val="none" w:sz="0" w:space="0" w:color="auto"/>
        <w:bottom w:val="none" w:sz="0" w:space="0" w:color="auto"/>
        <w:right w:val="none" w:sz="0" w:space="0" w:color="auto"/>
      </w:divBdr>
    </w:div>
    <w:div w:id="15585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tconnect.org/MBSD_MTConnect_Part_1_2-2-0.pdf" TargetMode="External"/><Relationship Id="rId21" Type="http://schemas.openxmlformats.org/officeDocument/2006/relationships/image" Target="media/image7.png"/><Relationship Id="rId34" Type="http://schemas.openxmlformats.org/officeDocument/2006/relationships/hyperlink" Target="https://doi.org/10.1080/09511920110056541" TargetMode="External"/><Relationship Id="rId42" Type="http://schemas.openxmlformats.org/officeDocument/2006/relationships/hyperlink" Target="https://webstore.iec.ch/en/publication/5705" TargetMode="External"/><Relationship Id="rId47" Type="http://schemas.openxmlformats.org/officeDocument/2006/relationships/hyperlink" Target="https://www.asme.org/codes-standards/find-codes-standards/y14-45-measurement-data-reporting/2021/pdf" TargetMode="External"/><Relationship Id="rId50" Type="http://schemas.openxmlformats.org/officeDocument/2006/relationships/hyperlink" Target="https://www.iso.org/standard/62795.html" TargetMode="External"/><Relationship Id="rId55" Type="http://schemas.openxmlformats.org/officeDocument/2006/relationships/hyperlink" Target="https://www.iso.org/standard/63141.html" TargetMode="External"/><Relationship Id="rId63"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github.com/usnistgov/UUID" TargetMode="External"/><Relationship Id="rId29" Type="http://schemas.openxmlformats.org/officeDocument/2006/relationships/hyperlink" Target="https://www.iso.org/standard/77461.html" TargetMode="External"/><Relationship Id="rId11" Type="http://schemas.openxmlformats.org/officeDocument/2006/relationships/image" Target="media/image1.jpeg"/><Relationship Id="rId24" Type="http://schemas.openxmlformats.org/officeDocument/2006/relationships/hyperlink" Target="https://www.iso.org/standard/84898.html" TargetMode="External"/><Relationship Id="rId32" Type="http://schemas.openxmlformats.org/officeDocument/2006/relationships/hyperlink" Target="https://doi.org/10.1162/dint_a_00025" TargetMode="External"/><Relationship Id="rId37" Type="http://schemas.openxmlformats.org/officeDocument/2006/relationships/hyperlink" Target="https://www.osti.gov/servlets/purl/1106409" TargetMode="External"/><Relationship Id="rId40" Type="http://schemas.openxmlformats.org/officeDocument/2006/relationships/hyperlink" Target="https://doi.org/10.1115/1.4032697" TargetMode="External"/><Relationship Id="rId45" Type="http://schemas.openxmlformats.org/officeDocument/2006/relationships/hyperlink" Target="https://www.asme.org/codes-standards/find-codes-standards/y14-37-composite-part-drawings/2019/pdf" TargetMode="External"/><Relationship Id="rId53" Type="http://schemas.openxmlformats.org/officeDocument/2006/relationships/hyperlink" Target="https://www.iso.org/standard/58055.html" TargetMode="External"/><Relationship Id="rId58" Type="http://schemas.openxmlformats.org/officeDocument/2006/relationships/hyperlink" Target="https://doi.org/10.1007/s00366-017-0516-z" TargetMode="External"/><Relationship Id="rId5" Type="http://schemas.openxmlformats.org/officeDocument/2006/relationships/footnotes" Target="footnotes.xml"/><Relationship Id="rId61" Type="http://schemas.openxmlformats.org/officeDocument/2006/relationships/hyperlink" Target="https://www.mbx-if.org/home/cax/" TargetMode="External"/><Relationship Id="rId19" Type="http://schemas.openxmlformats.org/officeDocument/2006/relationships/image" Target="media/image5.png"/><Relationship Id="rId14" Type="http://schemas.openxmlformats.org/officeDocument/2006/relationships/hyperlink" Target="https://github.com/usnistgov/UUID" TargetMode="External"/><Relationship Id="rId22" Type="http://schemas.openxmlformats.org/officeDocument/2006/relationships/hyperlink" Target="https://www.iso.org/standard/83105.html" TargetMode="External"/><Relationship Id="rId27" Type="http://schemas.openxmlformats.org/officeDocument/2006/relationships/hyperlink" Target="https://docs.mtconnect.org/MBSD_MTConnect_Part_1_2-2-0.pdf" TargetMode="External"/><Relationship Id="rId30" Type="http://schemas.openxmlformats.org/officeDocument/2006/relationships/hyperlink" Target="https://www.iso.org/standard/77461.html" TargetMode="External"/><Relationship Id="rId35" Type="http://schemas.openxmlformats.org/officeDocument/2006/relationships/hyperlink" Target="https://doi.org//10.6028/NIST.GCR.16-003" TargetMode="External"/><Relationship Id="rId43" Type="http://schemas.openxmlformats.org/officeDocument/2006/relationships/hyperlink" Target="https://www.iso.org/standard/72406.html" TargetMode="External"/><Relationship Id="rId48" Type="http://schemas.openxmlformats.org/officeDocument/2006/relationships/hyperlink" Target="https://store.accuristech.com/standards/sae-as9102c?product_id=2568218" TargetMode="External"/><Relationship Id="rId56" Type="http://schemas.openxmlformats.org/officeDocument/2006/relationships/hyperlink" Target="https://doi.org/10.6028/NIST.AMS.300-12" TargetMode="External"/><Relationship Id="rId64"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doi.org/10.6028/NIST.FIPS.180-4"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usnistgov/UUID" TargetMode="External"/><Relationship Id="rId25" Type="http://schemas.openxmlformats.org/officeDocument/2006/relationships/hyperlink" Target="https://www.iso.org/standard/84667.html" TargetMode="External"/><Relationship Id="rId33" Type="http://schemas.openxmlformats.org/officeDocument/2006/relationships/hyperlink" Target="https://doi.org/10.1080/00207543.2021.1920057" TargetMode="External"/><Relationship Id="rId38" Type="http://schemas.openxmlformats.org/officeDocument/2006/relationships/hyperlink" Target="https://doi.org/10.1115/MSEC2016-8792" TargetMode="External"/><Relationship Id="rId46" Type="http://schemas.openxmlformats.org/officeDocument/2006/relationships/hyperlink" Target="https://www.iso.org/standard/40358.html" TargetMode="External"/><Relationship Id="rId59" Type="http://schemas.openxmlformats.org/officeDocument/2006/relationships/hyperlink" Target="https://www.mbx-if.org/home/wp-content/u%20ploads/2024/05/rec_pracs_PID_v1.pdf" TargetMode="External"/><Relationship Id="rId20" Type="http://schemas.openxmlformats.org/officeDocument/2006/relationships/image" Target="media/image6.png"/><Relationship Id="rId41" Type="http://schemas.openxmlformats.org/officeDocument/2006/relationships/hyperlink" Target="https://doi.org/10.6028/NIST.GCR.15-1009" TargetMode="External"/><Relationship Id="rId54" Type="http://schemas.openxmlformats.org/officeDocument/2006/relationships/hyperlink" Target="https://doi.org/10.6028/NIST.IR.4528"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snistgov/UUID" TargetMode="External"/><Relationship Id="rId23" Type="http://schemas.openxmlformats.org/officeDocument/2006/relationships/hyperlink" Target="https://www.iso.org/standard/59780.html" TargetMode="External"/><Relationship Id="rId28" Type="http://schemas.openxmlformats.org/officeDocument/2006/relationships/hyperlink" Target="https://qifstandards.org/qif-download" TargetMode="External"/><Relationship Id="rId36" Type="http://schemas.openxmlformats.org/officeDocument/2006/relationships/hyperlink" Target="https://doi.org/10.1115/1.4029050" TargetMode="External"/><Relationship Id="rId49" Type="http://schemas.openxmlformats.org/officeDocument/2006/relationships/hyperlink" Target="https://www.iso.org/standard/82229.html" TargetMode="External"/><Relationship Id="rId57" Type="http://schemas.openxmlformats.org/officeDocument/2006/relationships/hyperlink" Target="https://www.iso.org/standard/78671.html" TargetMode="External"/><Relationship Id="rId10" Type="http://schemas.microsoft.com/office/2018/08/relationships/commentsExtensible" Target="commentsExtensible.xml"/><Relationship Id="rId31" Type="http://schemas.openxmlformats.org/officeDocument/2006/relationships/hyperlink" Target="https://www.omg.org/spec/BPMN/2.0.2/PDF" TargetMode="External"/><Relationship Id="rId44" Type="http://schemas.openxmlformats.org/officeDocument/2006/relationships/hyperlink" Target="https://www.asme.org/codes-standards/find-codes-standards/y14-37-composite-part-drawings/2019/pdf" TargetMode="External"/><Relationship Id="rId52" Type="http://schemas.openxmlformats.org/officeDocument/2006/relationships/hyperlink" Target="https://doi.org/10.1115/1.4042839" TargetMode="External"/><Relationship Id="rId60" Type="http://schemas.openxmlformats.org/officeDocument/2006/relationships/hyperlink" Target="https://github.com/usnistgov/QIF" TargetMode="External"/><Relationship Id="rId65"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jpeg"/><Relationship Id="rId18" Type="http://schemas.openxmlformats.org/officeDocument/2006/relationships/image" Target="media/image4.png"/><Relationship Id="rId39" Type="http://schemas.openxmlformats.org/officeDocument/2006/relationships/hyperlink" Target="https://doi.org/10.1115/MSEC2016-8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11972</Words>
  <Characters>68246</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Thurman</dc:creator>
  <cp:keywords/>
  <dc:description/>
  <cp:lastModifiedBy>Thomas Thurman</cp:lastModifiedBy>
  <cp:revision>2</cp:revision>
  <dcterms:created xsi:type="dcterms:W3CDTF">2025-01-01T21:34:00Z</dcterms:created>
  <dcterms:modified xsi:type="dcterms:W3CDTF">2025-01-01T21:34:00Z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303b83957f0b5aa7fb322efd25bc3e124b27f271f99b205465eb835c8a0a220c</vt:lpwstr>
  </property>
</Properties>
</file>